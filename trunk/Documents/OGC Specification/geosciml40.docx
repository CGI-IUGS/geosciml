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58167" w14:textId="77777777"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14:paraId="2C921506" w14:textId="77777777"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14:paraId="7B3D6164" w14:textId="77777777"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14:paraId="7CCE2DD7" w14:textId="77777777"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14:paraId="0CC17C55" w14:textId="77777777"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8"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14:paraId="75CB79A7" w14:textId="77777777"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14:paraId="1A070564" w14:textId="77777777"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14:paraId="1A667B69" w14:textId="77777777"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14:paraId="689939D1" w14:textId="77777777"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14:paraId="594BFC7D" w14:textId="77777777" w:rsidR="00AC2E40" w:rsidRPr="00D12552" w:rsidRDefault="00AC2E40" w:rsidP="00AC2E40">
      <w:pPr>
        <w:jc w:val="right"/>
        <w:rPr>
          <w:b/>
          <w:color w:val="FF0000"/>
          <w:sz w:val="28"/>
          <w:szCs w:val="28"/>
          <w:lang w:val="en-CA"/>
        </w:rPr>
      </w:pPr>
    </w:p>
    <w:p w14:paraId="53222106" w14:textId="77777777" w:rsidR="00AC2E40" w:rsidRPr="00D12552" w:rsidRDefault="00AC2E40" w:rsidP="00AC2E40">
      <w:pPr>
        <w:jc w:val="right"/>
        <w:rPr>
          <w:b/>
          <w:color w:val="FF0000"/>
          <w:sz w:val="28"/>
          <w:szCs w:val="28"/>
          <w:lang w:val="en-CA"/>
        </w:rPr>
      </w:pPr>
    </w:p>
    <w:p w14:paraId="5F59C64F" w14:textId="77777777" w:rsidR="00AC2E40" w:rsidRPr="00D12552" w:rsidRDefault="00AC2E40" w:rsidP="00AC2E40">
      <w:pPr>
        <w:jc w:val="right"/>
        <w:rPr>
          <w:b/>
          <w:color w:val="FF0000"/>
          <w:sz w:val="28"/>
          <w:szCs w:val="28"/>
          <w:lang w:val="en-CA"/>
        </w:rPr>
      </w:pPr>
    </w:p>
    <w:p w14:paraId="1219AA74" w14:textId="77777777"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14:paraId="7DACF13D" w14:textId="77777777"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14:paraId="6EAFADD7" w14:textId="77777777" w:rsidR="00AC2E40" w:rsidRPr="00D12552" w:rsidRDefault="00AC2E40" w:rsidP="00AC2E40">
      <w:pPr>
        <w:rPr>
          <w:lang w:val="en-CA"/>
        </w:rPr>
      </w:pPr>
    </w:p>
    <w:p w14:paraId="64ACF489" w14:textId="77777777"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14:paraId="5A2E071B" w14:textId="77777777"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9" w:history="1">
        <w:r w:rsidR="009A7B37" w:rsidRPr="00D12552">
          <w:rPr>
            <w:rStyle w:val="Hyperlink"/>
            <w:color w:val="auto"/>
            <w:lang w:val="en-CA"/>
          </w:rPr>
          <w:t>http://www.opengeospatial.org/legal/</w:t>
        </w:r>
      </w:hyperlink>
      <w:r w:rsidR="009A7B37" w:rsidRPr="00D12552">
        <w:rPr>
          <w:lang w:val="en-CA"/>
        </w:rPr>
        <w:t>.</w:t>
      </w:r>
    </w:p>
    <w:p w14:paraId="32D380C2" w14:textId="77777777" w:rsidR="00684C85" w:rsidRPr="00D12552" w:rsidRDefault="00684C85" w:rsidP="00684C85">
      <w:pPr>
        <w:jc w:val="center"/>
        <w:rPr>
          <w:b/>
          <w:bCs/>
          <w:lang w:val="en-CA"/>
        </w:rPr>
      </w:pPr>
    </w:p>
    <w:p w14:paraId="76FF662B" w14:textId="77777777" w:rsidR="009A7B37" w:rsidRPr="00D12552" w:rsidRDefault="009A7B37" w:rsidP="00684C85">
      <w:pPr>
        <w:jc w:val="center"/>
        <w:rPr>
          <w:b/>
          <w:bCs/>
          <w:lang w:val="en-CA"/>
        </w:rPr>
      </w:pPr>
      <w:r w:rsidRPr="00D12552">
        <w:rPr>
          <w:b/>
          <w:bCs/>
          <w:lang w:val="en-CA"/>
        </w:rPr>
        <w:t>Warning</w:t>
      </w:r>
    </w:p>
    <w:p w14:paraId="3EFF7BB4" w14:textId="77777777"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14:paraId="6A397A6F" w14:textId="77777777"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14:paraId="3A1AF08E" w14:textId="77777777"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14:paraId="368B5792" w14:textId="77777777"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14:paraId="1AAB49AB" w14:textId="77777777"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14:paraId="3835DF7E" w14:textId="77777777"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14:paraId="05CBAB5C" w14:textId="77777777"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14:paraId="71799FF1" w14:textId="77777777"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61F9D13E" w14:textId="77777777"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47DD188E" w14:textId="77777777"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14:paraId="0803E20C" w14:textId="77777777"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18038D66" w14:textId="77777777"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5B544DE1" w14:textId="77777777"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4C3CAA0C" w14:textId="77777777" w:rsidR="00F60CB2" w:rsidRPr="00D12552" w:rsidRDefault="00F60CB2" w:rsidP="00F60CB2">
      <w:pPr>
        <w:rPr>
          <w:lang w:val="en-CA"/>
        </w:rPr>
      </w:pPr>
      <w:r w:rsidRPr="00D12552">
        <w:rPr>
          <w:lang w:val="en-CA"/>
        </w:rPr>
        <w:br w:type="page"/>
      </w:r>
    </w:p>
    <w:p w14:paraId="4E546B1F" w14:textId="77777777" w:rsidR="00F60CB2" w:rsidRPr="00D12552" w:rsidRDefault="00F60CB2">
      <w:pPr>
        <w:pStyle w:val="TOCHeading"/>
        <w:rPr>
          <w:lang w:val="en-CA"/>
        </w:rPr>
      </w:pPr>
      <w:r w:rsidRPr="00D12552">
        <w:rPr>
          <w:lang w:val="en-CA"/>
        </w:rPr>
        <w:lastRenderedPageBreak/>
        <w:t>Contents</w:t>
      </w:r>
    </w:p>
    <w:p w14:paraId="179E5929" w14:textId="77777777"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14:paraId="30CF25A7" w14:textId="77777777" w:rsidR="00F60CB2" w:rsidRPr="00D12552" w:rsidRDefault="00A00D3D">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15E45482" w14:textId="77777777" w:rsidR="00F60CB2" w:rsidRPr="00D12552" w:rsidRDefault="00A00D3D">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38AB4B9" w14:textId="77777777" w:rsidR="00F60CB2" w:rsidRPr="00D12552" w:rsidRDefault="00A00D3D">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2B441192" w14:textId="77777777" w:rsidR="00F60CB2" w:rsidRPr="00D12552" w:rsidRDefault="00A00D3D">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6D62EB53" w14:textId="77777777" w:rsidR="00F60CB2" w:rsidRPr="00D12552" w:rsidRDefault="00A00D3D">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6EAAE77" w14:textId="77777777" w:rsidR="00F60CB2" w:rsidRPr="00D12552" w:rsidRDefault="00A00D3D">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433C080" w14:textId="77777777" w:rsidR="00F60CB2" w:rsidRPr="00D12552" w:rsidRDefault="00A00D3D">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06CF453" w14:textId="77777777" w:rsidR="00F60CB2" w:rsidRPr="00D12552" w:rsidRDefault="00A00D3D">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6EE5D783" w14:textId="77777777" w:rsidR="00F60CB2" w:rsidRPr="00D12552" w:rsidRDefault="00A00D3D">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0289A1C0" w14:textId="77777777" w:rsidR="00F60CB2" w:rsidRPr="00D12552" w:rsidRDefault="00A00D3D">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750EE3A4" w14:textId="77777777" w:rsidR="00F60CB2" w:rsidRPr="00D12552" w:rsidRDefault="00A00D3D">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574000D1" w14:textId="77777777" w:rsidR="00F60CB2" w:rsidRPr="00D12552" w:rsidRDefault="00A00D3D">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14:paraId="4D6C349B" w14:textId="77777777" w:rsidR="00F60CB2" w:rsidRPr="00D12552" w:rsidRDefault="00F27D5A">
      <w:pPr>
        <w:rPr>
          <w:lang w:val="en-CA"/>
        </w:rPr>
      </w:pPr>
      <w:r w:rsidRPr="00D12552">
        <w:rPr>
          <w:lang w:val="en-CA"/>
        </w:rPr>
        <w:fldChar w:fldCharType="end"/>
      </w:r>
    </w:p>
    <w:p w14:paraId="4B2B009D" w14:textId="77777777" w:rsidR="00F60CB2" w:rsidRPr="00D12552" w:rsidRDefault="00F60CB2" w:rsidP="00F60CB2">
      <w:pPr>
        <w:rPr>
          <w:lang w:val="en-CA"/>
        </w:rPr>
      </w:pPr>
      <w:r w:rsidRPr="00D12552">
        <w:rPr>
          <w:lang w:val="en-CA"/>
        </w:rPr>
        <w:br w:type="page"/>
      </w:r>
    </w:p>
    <w:p w14:paraId="4BC36CDD" w14:textId="77777777" w:rsidR="007F6680" w:rsidRPr="00D12552" w:rsidRDefault="007F6680" w:rsidP="007F6680">
      <w:pPr>
        <w:pStyle w:val="introelements"/>
        <w:rPr>
          <w:lang w:val="en-CA"/>
        </w:rPr>
      </w:pPr>
      <w:r w:rsidRPr="00D12552">
        <w:rPr>
          <w:lang w:val="en-CA"/>
        </w:rPr>
        <w:lastRenderedPageBreak/>
        <w:t>Abstract</w:t>
      </w:r>
    </w:p>
    <w:p w14:paraId="23342E5B" w14:textId="77777777"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14:paraId="23E32B42" w14:textId="77777777" w:rsidR="009A7B37" w:rsidRPr="00D12552" w:rsidRDefault="009A7B37">
      <w:pPr>
        <w:pStyle w:val="introelements"/>
        <w:rPr>
          <w:lang w:val="en-CA"/>
        </w:rPr>
      </w:pPr>
      <w:r w:rsidRPr="00D12552">
        <w:rPr>
          <w:lang w:val="en-CA"/>
        </w:rPr>
        <w:t>Keywords</w:t>
      </w:r>
    </w:p>
    <w:p w14:paraId="5CFF406B" w14:textId="77777777"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14:paraId="4757209D" w14:textId="77777777"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OGC document,</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14:paraId="748AF568" w14:textId="77777777" w:rsidR="009A7B37" w:rsidRPr="00D12552" w:rsidRDefault="009A7B37">
      <w:pPr>
        <w:pStyle w:val="introelements"/>
        <w:rPr>
          <w:lang w:val="en-CA"/>
        </w:rPr>
      </w:pPr>
      <w:r w:rsidRPr="00D12552">
        <w:rPr>
          <w:lang w:val="en-CA"/>
        </w:rPr>
        <w:t>Preface</w:t>
      </w:r>
      <w:bookmarkEnd w:id="1"/>
    </w:p>
    <w:p w14:paraId="11F596D6" w14:textId="77777777"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14:paraId="15A8538E" w14:textId="77777777"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14:paraId="759A30D2" w14:textId="77777777"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374FD802" w14:textId="77777777"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14:paraId="0D1E97FA" w14:textId="77777777"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14:paraId="69B8FDBA" w14:textId="77777777"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14:paraId="78EAB357" w14:textId="77777777"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14:paraId="5EEF0A96" w14:textId="77777777"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14:paraId="1376119C" w14:textId="77777777"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14:paraId="338E3D7A" w14:textId="77777777"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14:paraId="72D946D0" w14:textId="77777777"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14:paraId="147E7D12" w14:textId="77777777"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14:paraId="5390D768" w14:textId="77777777"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14:paraId="76A48FA3" w14:textId="77777777"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14:paraId="22275EC5" w14:textId="77777777"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14:paraId="5B6B7D76" w14:textId="77777777"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14:paraId="45B90629" w14:textId="77777777" w:rsidR="009A7B37" w:rsidRPr="00D12552" w:rsidRDefault="009A7B37" w:rsidP="001133B5">
      <w:pPr>
        <w:pStyle w:val="introelements"/>
        <w:rPr>
          <w:lang w:val="en-CA"/>
        </w:rPr>
      </w:pPr>
      <w:r w:rsidRPr="00D12552">
        <w:rPr>
          <w:lang w:val="en-CA"/>
        </w:rPr>
        <w:t>Submi</w:t>
      </w:r>
      <w:bookmarkEnd w:id="4"/>
      <w:r w:rsidRPr="00D12552">
        <w:rPr>
          <w:lang w:val="en-CA"/>
        </w:rPr>
        <w:t>tters</w:t>
      </w:r>
    </w:p>
    <w:p w14:paraId="662E3B1E" w14:textId="77777777" w:rsidR="009A7B37" w:rsidRPr="00D12552" w:rsidRDefault="009A7B37">
      <w:pPr>
        <w:rPr>
          <w:lang w:val="en-CA"/>
        </w:rPr>
      </w:pPr>
      <w:r w:rsidRPr="00D12552">
        <w:rPr>
          <w:lang w:val="en-CA"/>
        </w:rPr>
        <w:t>All questions regarding this submission should be directed to the editor or the submitters:</w:t>
      </w:r>
    </w:p>
    <w:p w14:paraId="169EE124" w14:textId="77777777" w:rsidR="009A7B37" w:rsidRPr="00D12552" w:rsidRDefault="009A7B37">
      <w:pPr>
        <w:rPr>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14:paraId="2E27FF08" w14:textId="77777777" w:rsidTr="00CE0562">
        <w:trPr>
          <w:jc w:val="center"/>
        </w:trPr>
        <w:tc>
          <w:tcPr>
            <w:tcW w:w="2323" w:type="dxa"/>
          </w:tcPr>
          <w:p w14:paraId="682FE37D" w14:textId="77777777" w:rsidR="009A7B37" w:rsidRPr="00D12552" w:rsidRDefault="009A7B37" w:rsidP="00CE0562">
            <w:pPr>
              <w:pStyle w:val="Annex"/>
              <w:rPr>
                <w:lang w:val="en-CA"/>
              </w:rPr>
            </w:pPr>
            <w:commentRangeStart w:id="5"/>
            <w:r w:rsidRPr="00D12552">
              <w:rPr>
                <w:lang w:val="en-CA"/>
              </w:rPr>
              <w:t>Name</w:t>
            </w:r>
          </w:p>
        </w:tc>
        <w:tc>
          <w:tcPr>
            <w:tcW w:w="6426" w:type="dxa"/>
          </w:tcPr>
          <w:p w14:paraId="10372235" w14:textId="77777777" w:rsidR="009A7B37" w:rsidRPr="00D12552" w:rsidRDefault="00154114" w:rsidP="00CE0562">
            <w:pPr>
              <w:pStyle w:val="Annex"/>
              <w:rPr>
                <w:lang w:val="en-CA"/>
              </w:rPr>
            </w:pPr>
            <w:r w:rsidRPr="00D12552">
              <w:rPr>
                <w:lang w:val="en-CA"/>
              </w:rPr>
              <w:t>Affiliation</w:t>
            </w:r>
          </w:p>
        </w:tc>
      </w:tr>
      <w:tr w:rsidR="009A7B37" w:rsidRPr="00D12552" w14:paraId="41498E10" w14:textId="77777777" w:rsidTr="00CE0562">
        <w:trPr>
          <w:jc w:val="center"/>
        </w:trPr>
        <w:tc>
          <w:tcPr>
            <w:tcW w:w="2323" w:type="dxa"/>
          </w:tcPr>
          <w:p w14:paraId="4F6F9D16" w14:textId="77777777" w:rsidR="009A7B37" w:rsidRPr="00D12552" w:rsidRDefault="00CE0562" w:rsidP="00CE0562">
            <w:pPr>
              <w:rPr>
                <w:lang w:val="en-CA"/>
              </w:rPr>
            </w:pPr>
            <w:r w:rsidRPr="00D12552">
              <w:rPr>
                <w:lang w:val="en-CA"/>
              </w:rPr>
              <w:t>Oliver Raymond</w:t>
            </w:r>
          </w:p>
        </w:tc>
        <w:tc>
          <w:tcPr>
            <w:tcW w:w="6426" w:type="dxa"/>
          </w:tcPr>
          <w:p w14:paraId="07EA4444" w14:textId="77777777" w:rsidR="009A7B37" w:rsidRPr="00D12552" w:rsidRDefault="00CE0562" w:rsidP="00CE0562">
            <w:pPr>
              <w:rPr>
                <w:lang w:val="en-CA"/>
              </w:rPr>
            </w:pPr>
            <w:r w:rsidRPr="00D12552">
              <w:rPr>
                <w:lang w:val="en-CA"/>
              </w:rPr>
              <w:t>Geoscience Australia</w:t>
            </w:r>
          </w:p>
        </w:tc>
      </w:tr>
      <w:tr w:rsidR="009A7B37" w:rsidRPr="00D12552" w14:paraId="742CD91F" w14:textId="77777777" w:rsidTr="00CE0562">
        <w:trPr>
          <w:jc w:val="center"/>
        </w:trPr>
        <w:tc>
          <w:tcPr>
            <w:tcW w:w="2323" w:type="dxa"/>
          </w:tcPr>
          <w:p w14:paraId="3DDBDFD8" w14:textId="77777777" w:rsidR="009A7B37" w:rsidRPr="00D12552" w:rsidRDefault="00CE0562" w:rsidP="00CE0562">
            <w:pPr>
              <w:rPr>
                <w:lang w:val="en-CA"/>
              </w:rPr>
            </w:pPr>
            <w:r w:rsidRPr="00D12552">
              <w:rPr>
                <w:lang w:val="en-CA"/>
              </w:rPr>
              <w:t>Steve Richard</w:t>
            </w:r>
          </w:p>
        </w:tc>
        <w:tc>
          <w:tcPr>
            <w:tcW w:w="6426" w:type="dxa"/>
          </w:tcPr>
          <w:p w14:paraId="372727C1" w14:textId="77777777" w:rsidR="009A7B37" w:rsidRPr="00D12552" w:rsidRDefault="00CE0562" w:rsidP="00CE0562">
            <w:pPr>
              <w:rPr>
                <w:lang w:val="en-CA"/>
              </w:rPr>
            </w:pPr>
            <w:r w:rsidRPr="00D12552">
              <w:rPr>
                <w:lang w:val="en-CA"/>
              </w:rPr>
              <w:t>Arizona Geological Survey</w:t>
            </w:r>
          </w:p>
        </w:tc>
      </w:tr>
      <w:tr w:rsidR="007927D6" w:rsidRPr="00D12552" w14:paraId="279CEFF6" w14:textId="77777777" w:rsidTr="00CE0562">
        <w:trPr>
          <w:jc w:val="center"/>
        </w:trPr>
        <w:tc>
          <w:tcPr>
            <w:tcW w:w="2323" w:type="dxa"/>
          </w:tcPr>
          <w:p w14:paraId="77927B6F" w14:textId="77777777" w:rsidR="007927D6" w:rsidRPr="00D12552" w:rsidRDefault="00CE0562" w:rsidP="00CE0562">
            <w:pPr>
              <w:rPr>
                <w:lang w:val="en-CA"/>
              </w:rPr>
            </w:pPr>
            <w:r w:rsidRPr="00D12552">
              <w:rPr>
                <w:lang w:val="en-CA"/>
              </w:rPr>
              <w:t>Eric Boisvert</w:t>
            </w:r>
          </w:p>
        </w:tc>
        <w:tc>
          <w:tcPr>
            <w:tcW w:w="6426" w:type="dxa"/>
          </w:tcPr>
          <w:p w14:paraId="49965739" w14:textId="77777777"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14:paraId="4AAE8A6E" w14:textId="77777777" w:rsidR="009A7B37" w:rsidRPr="00D12552" w:rsidRDefault="009A7B37">
      <w:pPr>
        <w:pStyle w:val="Heading1"/>
        <w:rPr>
          <w:lang w:val="en-CA"/>
        </w:rPr>
      </w:pPr>
      <w:bookmarkStart w:id="6" w:name="_Toc337499850"/>
      <w:r w:rsidRPr="00D12552">
        <w:rPr>
          <w:lang w:val="en-CA"/>
        </w:rPr>
        <w:t>Scope</w:t>
      </w:r>
      <w:bookmarkEnd w:id="6"/>
    </w:p>
    <w:p w14:paraId="2501848A" w14:textId="77777777"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tions (</w:t>
      </w:r>
      <w:r w:rsidR="00F6046E">
        <w:rPr>
          <w:color w:val="00B050"/>
          <w:lang w:val="en-CA"/>
        </w:rPr>
        <w:t xml:space="preserve">e.g. </w:t>
      </w:r>
      <w:r w:rsidR="00D12552">
        <w:rPr>
          <w:color w:val="00B050"/>
          <w:lang w:val="en-CA"/>
        </w:rPr>
        <w:t xml:space="preserve">GWML for hydrogeology and EarthResourceML for economic geology – both having </w:t>
      </w:r>
      <w:r w:rsidR="00F6046E">
        <w:rPr>
          <w:color w:val="00B050"/>
          <w:lang w:val="en-CA"/>
        </w:rPr>
        <w:t>affiliation with GeoSciML</w:t>
      </w:r>
      <w:r w:rsidR="00D12552">
        <w:rPr>
          <w:color w:val="00B050"/>
          <w:lang w:val="en-CA"/>
        </w:rPr>
        <w:t>).</w:t>
      </w:r>
    </w:p>
    <w:p w14:paraId="46466F29" w14:textId="77777777" w:rsidR="009A7B37" w:rsidRPr="00D12552" w:rsidRDefault="009A7B37">
      <w:pPr>
        <w:pStyle w:val="Heading1"/>
        <w:rPr>
          <w:lang w:val="en-CA"/>
        </w:rPr>
      </w:pPr>
      <w:bookmarkStart w:id="7" w:name="_Toc337499851"/>
      <w:r w:rsidRPr="00D12552">
        <w:rPr>
          <w:lang w:val="en-CA"/>
        </w:rPr>
        <w:t>Conformance</w:t>
      </w:r>
      <w:bookmarkEnd w:id="7"/>
    </w:p>
    <w:p w14:paraId="1723473F" w14:textId="77777777"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14:paraId="3F70FD13" w14:textId="77777777"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14:paraId="6CA99CCA" w14:textId="77777777" w:rsidR="009A7B37" w:rsidRPr="00D12552" w:rsidRDefault="00A17543">
      <w:pPr>
        <w:pStyle w:val="List2OGCbullets"/>
        <w:rPr>
          <w:color w:val="FF0000"/>
          <w:lang w:val="en-CA"/>
        </w:rPr>
      </w:pPr>
      <w:r w:rsidRPr="00D12552">
        <w:rPr>
          <w:color w:val="FF0000"/>
          <w:lang w:val="en-CA"/>
        </w:rPr>
        <w:t>Abstract logical model</w:t>
      </w:r>
    </w:p>
    <w:p w14:paraId="41F0D7E3" w14:textId="77777777" w:rsidR="009A7B37" w:rsidRPr="00D12552" w:rsidRDefault="00A17543">
      <w:pPr>
        <w:pStyle w:val="List2OGCbullets"/>
        <w:rPr>
          <w:color w:val="FF0000"/>
          <w:lang w:val="en-CA"/>
        </w:rPr>
      </w:pPr>
      <w:r w:rsidRPr="00D12552">
        <w:rPr>
          <w:color w:val="FF0000"/>
          <w:lang w:val="en-CA"/>
        </w:rPr>
        <w:t>Data instance</w:t>
      </w:r>
    </w:p>
    <w:p w14:paraId="4F96E586" w14:textId="77777777"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14:paraId="6AF01926" w14:textId="77777777"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14:paraId="1801ADFC" w14:textId="77777777" w:rsidR="009A7B37" w:rsidRPr="00D12552" w:rsidRDefault="009A7B37">
      <w:pPr>
        <w:pStyle w:val="List1OGCletters"/>
        <w:rPr>
          <w:lang w:val="en-CA"/>
        </w:rPr>
      </w:pPr>
      <w:r w:rsidRPr="00D12552">
        <w:rPr>
          <w:lang w:val="en-CA"/>
        </w:rPr>
        <w:lastRenderedPageBreak/>
        <w:t>Any one of the conformance levels specified in Annex B (normative).</w:t>
      </w:r>
    </w:p>
    <w:p w14:paraId="137C54AC" w14:textId="77777777" w:rsidR="009A7B37" w:rsidRPr="00D12552" w:rsidRDefault="009A7B37">
      <w:pPr>
        <w:pStyle w:val="List1OGCletters"/>
        <w:rPr>
          <w:lang w:val="en-CA"/>
        </w:rPr>
      </w:pPr>
      <w:r w:rsidRPr="00D12552">
        <w:rPr>
          <w:lang w:val="en-CA"/>
        </w:rPr>
        <w:t>Any one of the Distributed Computing Platform profiles specified in Annexes TBD through TBD (normative).</w:t>
      </w:r>
    </w:p>
    <w:p w14:paraId="23C8FFD6" w14:textId="77777777"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14:paraId="710B74CE" w14:textId="77777777" w:rsidR="009A7B37" w:rsidRPr="00D12552" w:rsidRDefault="009A7B37">
      <w:pPr>
        <w:pStyle w:val="Heading1"/>
        <w:rPr>
          <w:lang w:val="en-CA"/>
        </w:rPr>
      </w:pPr>
      <w:bookmarkStart w:id="8" w:name="_Toc337499852"/>
      <w:r w:rsidRPr="00D12552">
        <w:rPr>
          <w:lang w:val="en-CA"/>
        </w:rPr>
        <w:t>References</w:t>
      </w:r>
      <w:bookmarkEnd w:id="8"/>
    </w:p>
    <w:p w14:paraId="5F8CE84A" w14:textId="77777777"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14:paraId="3BB836A0"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14:paraId="25146681" w14:textId="77777777"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14:paraId="1AAD1631" w14:textId="77777777"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14:paraId="7D391988"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14:paraId="12957E67"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14:paraId="0C1F02F9"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14:paraId="1CC1BDDC"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14:paraId="4F9D6BA0"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14:paraId="6536B6A2"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14:paraId="7F095910" w14:textId="77777777"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14:paraId="24AAB074"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14:paraId="43400C83" w14:textId="77777777"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14:paraId="0B2CC42D" w14:textId="77777777" w:rsidR="00FA3D28" w:rsidRPr="00BD7B2A" w:rsidRDefault="00FA3D28" w:rsidP="00BD7B2A">
      <w:pPr>
        <w:pStyle w:val="ListParagraph"/>
        <w:numPr>
          <w:ilvl w:val="0"/>
          <w:numId w:val="13"/>
        </w:numPr>
        <w:spacing w:after="0" w:line="276" w:lineRule="auto"/>
        <w:rPr>
          <w:lang w:val="en-CA"/>
        </w:rPr>
      </w:pPr>
      <w:r w:rsidRPr="00BD7B2A">
        <w:rPr>
          <w:lang w:val="en-CA"/>
        </w:rPr>
        <w:t>Schematron: ISO/IEC 19757-3, Information technology — Document Schema Definition</w:t>
      </w:r>
      <w:r w:rsidR="00BD7B2A" w:rsidRPr="00BD7B2A">
        <w:rPr>
          <w:lang w:val="en-CA"/>
        </w:rPr>
        <w:t xml:space="preserve"> </w:t>
      </w:r>
      <w:r w:rsidRPr="00BD7B2A">
        <w:rPr>
          <w:lang w:val="en-CA"/>
        </w:rPr>
        <w:t>Languages (DSDL) — Part 3: Rule-based validation — Schematron</w:t>
      </w:r>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14:paraId="4F6EA9DE" w14:textId="77777777"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14:paraId="63779A57" w14:textId="77777777"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14:paraId="7E68DCA2" w14:textId="77777777"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14:paraId="17E53BAC" w14:textId="77777777"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14:paraId="502F0309" w14:textId="77777777"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14:paraId="36944A09" w14:textId="77777777" w:rsidR="009A7B37" w:rsidRPr="00D12552" w:rsidRDefault="009A7B37">
      <w:pPr>
        <w:pStyle w:val="Heading1"/>
        <w:rPr>
          <w:lang w:val="en-CA"/>
        </w:rPr>
      </w:pPr>
      <w:bookmarkStart w:id="9" w:name="_Toc337499853"/>
      <w:r w:rsidRPr="00D12552">
        <w:rPr>
          <w:lang w:val="en-CA"/>
        </w:rPr>
        <w:t>Terms and Definitions</w:t>
      </w:r>
      <w:bookmarkEnd w:id="9"/>
    </w:p>
    <w:p w14:paraId="71E905F8" w14:textId="77777777"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14:paraId="1396FEF8" w14:textId="77777777" w:rsidR="009A7B37" w:rsidRPr="00D12552" w:rsidRDefault="009A7B37">
      <w:pPr>
        <w:rPr>
          <w:lang w:val="en-CA"/>
        </w:rPr>
      </w:pPr>
      <w:r w:rsidRPr="00D12552">
        <w:rPr>
          <w:lang w:val="en-CA"/>
        </w:rPr>
        <w:t>For the purposes of this document, the following additional terms and definitions apply.</w:t>
      </w:r>
    </w:p>
    <w:p w14:paraId="22C03DF2" w14:textId="77777777" w:rsidR="00FA3D28" w:rsidRPr="00D12552" w:rsidRDefault="00FA3D28" w:rsidP="00FA3D28">
      <w:pPr>
        <w:pStyle w:val="Heading2"/>
        <w:rPr>
          <w:lang w:val="en-CA"/>
        </w:rPr>
      </w:pPr>
      <w:bookmarkStart w:id="10" w:name="_Toc428885175"/>
      <w:bookmarkStart w:id="11" w:name="Glossary_Feature"/>
      <w:proofErr w:type="gramStart"/>
      <w:r w:rsidRPr="00D12552">
        <w:rPr>
          <w:lang w:val="en-CA"/>
        </w:rPr>
        <w:t>coverage</w:t>
      </w:r>
      <w:bookmarkEnd w:id="10"/>
      <w:proofErr w:type="gramEnd"/>
    </w:p>
    <w:p w14:paraId="44153C30" w14:textId="77777777" w:rsidR="00FA3D28" w:rsidRPr="00D12552" w:rsidRDefault="00FA3D28" w:rsidP="00FA3D28">
      <w:pPr>
        <w:rPr>
          <w:bCs/>
          <w:lang w:val="en-CA"/>
        </w:rPr>
      </w:pPr>
      <w:r w:rsidRPr="00D12552">
        <w:rPr>
          <w:bCs/>
          <w:lang w:val="en-CA"/>
        </w:rPr>
        <w:t>Feature that acts as a function to return values from its range for any direct position within its spatial, temporal or spatiotemporal domain.</w:t>
      </w:r>
    </w:p>
    <w:p w14:paraId="7DB2DE04" w14:textId="77777777" w:rsidR="00FA3D28" w:rsidRPr="00D12552" w:rsidRDefault="00FA3D28" w:rsidP="00FA3D28">
      <w:pPr>
        <w:rPr>
          <w:bCs/>
          <w:lang w:val="en-CA"/>
        </w:rPr>
      </w:pPr>
      <w:r w:rsidRPr="00D12552">
        <w:rPr>
          <w:bCs/>
          <w:lang w:val="en-CA"/>
        </w:rPr>
        <w:t>[ISO 19123:2005, definition 4.17]</w:t>
      </w:r>
    </w:p>
    <w:p w14:paraId="51FC44D3" w14:textId="77777777" w:rsidR="00FA3D28" w:rsidRPr="00D12552" w:rsidRDefault="00FA3D28" w:rsidP="00FA3D28">
      <w:pPr>
        <w:pStyle w:val="Heading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14:paraId="55E938C7" w14:textId="77777777" w:rsidR="00FA3D28" w:rsidRPr="00D12552" w:rsidRDefault="00FA3D28" w:rsidP="00FA3D28">
      <w:pPr>
        <w:rPr>
          <w:lang w:val="en-CA"/>
        </w:rPr>
      </w:pPr>
      <w:r w:rsidRPr="00D12552">
        <w:rPr>
          <w:lang w:val="en-CA"/>
        </w:rPr>
        <w:t>Feature of a type defined within a particular application domain.</w:t>
      </w:r>
    </w:p>
    <w:p w14:paraId="6F341A3C" w14:textId="77777777"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14:paraId="3CDF57DF" w14:textId="77777777" w:rsidR="00FA3D28" w:rsidRPr="00D12552" w:rsidRDefault="00FA3D28" w:rsidP="00FA3D28">
      <w:pPr>
        <w:rPr>
          <w:lang w:val="en-CA"/>
        </w:rPr>
      </w:pPr>
      <w:r w:rsidRPr="00D12552">
        <w:rPr>
          <w:lang w:val="en-CA"/>
        </w:rPr>
        <w:t>[ISO 19156, definition 4.4]</w:t>
      </w:r>
    </w:p>
    <w:p w14:paraId="5F3AEB63" w14:textId="77777777" w:rsidR="00FA3D28" w:rsidRPr="00D12552" w:rsidRDefault="00FA3D28" w:rsidP="00FA3D28">
      <w:pPr>
        <w:pStyle w:val="Heading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14:paraId="72652BF3" w14:textId="77777777" w:rsidR="00FA3D28" w:rsidRPr="00D12552" w:rsidRDefault="00FA3D28" w:rsidP="00FA3D28">
      <w:pPr>
        <w:rPr>
          <w:lang w:val="en-CA"/>
        </w:rPr>
      </w:pPr>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
    <w:p w14:paraId="2E53F434" w14:textId="77777777"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14:paraId="65CC2A28" w14:textId="77777777" w:rsidR="00FA3D28" w:rsidRPr="00D12552" w:rsidRDefault="00FA3D28" w:rsidP="00FA3D28">
      <w:pPr>
        <w:rPr>
          <w:lang w:val="en-CA"/>
        </w:rPr>
      </w:pPr>
      <w:r w:rsidRPr="00D12552">
        <w:rPr>
          <w:lang w:val="en-CA"/>
        </w:rPr>
        <w:t>[ISO 19136:2007]</w:t>
      </w:r>
    </w:p>
    <w:p w14:paraId="647A345E" w14:textId="77777777" w:rsidR="00FA3D28" w:rsidRPr="00D12552" w:rsidRDefault="00FA3D28" w:rsidP="00FA3D28">
      <w:pPr>
        <w:pStyle w:val="Heading2"/>
        <w:rPr>
          <w:lang w:val="en-CA"/>
        </w:rPr>
      </w:pPr>
      <w:bookmarkStart w:id="14" w:name="_Toc428885178"/>
      <w:proofErr w:type="gramStart"/>
      <w:r w:rsidRPr="00D12552">
        <w:rPr>
          <w:lang w:val="en-CA"/>
        </w:rPr>
        <w:lastRenderedPageBreak/>
        <w:t>feature</w:t>
      </w:r>
      <w:bookmarkEnd w:id="14"/>
      <w:proofErr w:type="gramEnd"/>
    </w:p>
    <w:p w14:paraId="3F37F34F" w14:textId="77777777" w:rsidR="00FA3D28" w:rsidRPr="00D12552" w:rsidRDefault="00FA3D28" w:rsidP="00FA3D28">
      <w:pPr>
        <w:rPr>
          <w:bCs/>
          <w:lang w:val="en-CA"/>
        </w:rPr>
      </w:pPr>
      <w:r w:rsidRPr="00D12552">
        <w:rPr>
          <w:bCs/>
          <w:lang w:val="en-CA"/>
        </w:rPr>
        <w:t xml:space="preserve">Abstraction of a real-world </w:t>
      </w:r>
      <w:r w:rsidR="00F6046E" w:rsidRPr="00D12552">
        <w:rPr>
          <w:bCs/>
          <w:lang w:val="en-CA"/>
        </w:rPr>
        <w:t>phenomenon</w:t>
      </w:r>
      <w:r w:rsidRPr="00D12552">
        <w:rPr>
          <w:bCs/>
          <w:lang w:val="en-CA"/>
        </w:rPr>
        <w:t>.</w:t>
      </w:r>
    </w:p>
    <w:p w14:paraId="607DEC86" w14:textId="77777777" w:rsidR="00FA3D28" w:rsidRPr="00D12552" w:rsidRDefault="00FA3D28" w:rsidP="00FA3D28">
      <w:pPr>
        <w:rPr>
          <w:lang w:val="en-CA"/>
        </w:rPr>
      </w:pPr>
      <w:r w:rsidRPr="00D12552">
        <w:rPr>
          <w:bCs/>
          <w:lang w:val="en-CA"/>
        </w:rPr>
        <w:t>[ISO 19101:2002, definition 4.11]</w:t>
      </w:r>
    </w:p>
    <w:p w14:paraId="59E7ADD0" w14:textId="77777777" w:rsidR="00FA3D28" w:rsidRPr="00D12552" w:rsidRDefault="00FA3D28" w:rsidP="00FA3D28">
      <w:pPr>
        <w:rPr>
          <w:lang w:val="en-CA"/>
        </w:rPr>
      </w:pPr>
      <w:bookmarkStart w:id="15" w:name="_Toc428885179"/>
      <w:commentRangeStart w:id="16"/>
      <w:r w:rsidRPr="00A00D3D">
        <w:rPr>
          <w:highlight w:val="yellow"/>
          <w:lang w:val="en-CA"/>
        </w:rPr>
        <w:t>GML application schema</w:t>
      </w:r>
      <w:bookmarkEnd w:id="15"/>
      <w:r w:rsidRPr="00D12552">
        <w:rPr>
          <w:lang w:val="en-CA"/>
        </w:rPr>
        <w:t xml:space="preserve"> </w:t>
      </w:r>
      <w:commentRangeEnd w:id="16"/>
      <w:r w:rsidR="00A00D3D">
        <w:rPr>
          <w:rStyle w:val="CommentReference"/>
        </w:rPr>
        <w:commentReference w:id="16"/>
      </w:r>
    </w:p>
    <w:p w14:paraId="2803FC4D" w14:textId="77777777" w:rsidR="00FA3D28" w:rsidRPr="00D12552" w:rsidRDefault="00FA3D28" w:rsidP="00FA3D28">
      <w:pPr>
        <w:rPr>
          <w:lang w:val="en-CA"/>
        </w:rPr>
      </w:pPr>
      <w:r w:rsidRPr="00D12552">
        <w:rPr>
          <w:lang w:val="en-CA"/>
        </w:rPr>
        <w:t>Application schema written in XML Schema in accordance with the rules specified in ISO 19136:2007.</w:t>
      </w:r>
    </w:p>
    <w:p w14:paraId="3BF2D37D" w14:textId="77777777" w:rsidR="00FA3D28" w:rsidRPr="00D12552" w:rsidRDefault="00FA3D28" w:rsidP="00FA3D28">
      <w:pPr>
        <w:rPr>
          <w:lang w:val="en-CA"/>
        </w:rPr>
      </w:pPr>
      <w:r w:rsidRPr="00D12552">
        <w:rPr>
          <w:lang w:val="en-CA"/>
        </w:rPr>
        <w:t>[ISO 19136:2007]</w:t>
      </w:r>
    </w:p>
    <w:p w14:paraId="6DA8411E" w14:textId="77777777" w:rsidR="00FA3D28" w:rsidRPr="00D12552" w:rsidRDefault="00FA3D28" w:rsidP="00FA3D28">
      <w:pPr>
        <w:pStyle w:val="Heading2"/>
        <w:rPr>
          <w:lang w:val="en-CA"/>
        </w:rPr>
      </w:pPr>
      <w:bookmarkStart w:id="17" w:name="_Toc428885180"/>
      <w:r w:rsidRPr="00D12552">
        <w:rPr>
          <w:lang w:val="en-CA"/>
        </w:rPr>
        <w:t>GML document</w:t>
      </w:r>
      <w:bookmarkEnd w:id="17"/>
      <w:r w:rsidRPr="00D12552">
        <w:rPr>
          <w:lang w:val="en-CA"/>
        </w:rPr>
        <w:t xml:space="preserve"> </w:t>
      </w:r>
    </w:p>
    <w:p w14:paraId="6AD70C83" w14:textId="77777777" w:rsidR="00FA3D28" w:rsidRPr="00D12552" w:rsidRDefault="00FA3D28" w:rsidP="00FA3D28">
      <w:pPr>
        <w:rPr>
          <w:lang w:val="en-CA"/>
        </w:rPr>
      </w:pPr>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
    <w:p w14:paraId="5707FE17" w14:textId="77777777" w:rsidR="00FA3D28" w:rsidRPr="00D12552" w:rsidRDefault="00FA3D28" w:rsidP="00FA3D28">
      <w:pPr>
        <w:rPr>
          <w:lang w:val="en-CA"/>
        </w:rPr>
      </w:pPr>
      <w:r w:rsidRPr="00D12552">
        <w:rPr>
          <w:lang w:val="en-CA"/>
        </w:rPr>
        <w:t>[ISO 19136:2007]</w:t>
      </w:r>
    </w:p>
    <w:p w14:paraId="68ABA5F9" w14:textId="77777777" w:rsidR="00FA3D28" w:rsidRPr="00D12552" w:rsidRDefault="00FA3D28" w:rsidP="00FA3D28">
      <w:pPr>
        <w:pStyle w:val="Heading2"/>
        <w:rPr>
          <w:lang w:val="en-CA"/>
        </w:rPr>
      </w:pPr>
      <w:bookmarkStart w:id="18" w:name="_Toc428885181"/>
      <w:r w:rsidRPr="00D12552">
        <w:rPr>
          <w:lang w:val="en-CA"/>
        </w:rPr>
        <w:t>GML schema</w:t>
      </w:r>
      <w:bookmarkEnd w:id="18"/>
      <w:r w:rsidRPr="00D12552">
        <w:rPr>
          <w:lang w:val="en-CA"/>
        </w:rPr>
        <w:t xml:space="preserve"> </w:t>
      </w:r>
    </w:p>
    <w:p w14:paraId="1C0B37B2" w14:textId="77777777" w:rsidR="00FA3D28" w:rsidRPr="00D12552" w:rsidRDefault="00FA3D28" w:rsidP="00FA3D28">
      <w:pPr>
        <w:rPr>
          <w:lang w:val="en-CA"/>
        </w:rPr>
      </w:pPr>
      <w:r w:rsidRPr="00D12552">
        <w:rPr>
          <w:lang w:val="en-CA"/>
        </w:rPr>
        <w:t>Schema components in the XML namespace ―</w:t>
      </w:r>
      <w:commentRangeStart w:id="19"/>
      <w:r w:rsidRPr="00D12552">
        <w:rPr>
          <w:lang w:val="en-CA"/>
        </w:rPr>
        <w:t>http://www.opengis.net/</w:t>
      </w:r>
      <w:proofErr w:type="spellStart"/>
      <w:r w:rsidRPr="00D12552">
        <w:rPr>
          <w:lang w:val="en-CA"/>
        </w:rPr>
        <w:t>gml</w:t>
      </w:r>
      <w:proofErr w:type="spellEnd"/>
      <w:r w:rsidRPr="00D12552">
        <w:rPr>
          <w:lang w:val="en-CA"/>
        </w:rPr>
        <w:t>/3.2‖ as</w:t>
      </w:r>
      <w:commentRangeEnd w:id="19"/>
      <w:r w:rsidR="00A00D3D">
        <w:rPr>
          <w:rStyle w:val="CommentReference"/>
        </w:rPr>
        <w:commentReference w:id="19"/>
      </w:r>
      <w:r w:rsidRPr="00D12552">
        <w:rPr>
          <w:lang w:val="en-CA"/>
        </w:rPr>
        <w:t xml:space="preserve"> specified in ISO 19136:2007.</w:t>
      </w:r>
    </w:p>
    <w:p w14:paraId="75647344" w14:textId="77777777" w:rsidR="00FA3D28" w:rsidRPr="00D12552" w:rsidRDefault="00FA3D28" w:rsidP="00FA3D28">
      <w:pPr>
        <w:rPr>
          <w:lang w:val="en-CA"/>
        </w:rPr>
      </w:pPr>
      <w:r w:rsidRPr="00D12552">
        <w:rPr>
          <w:lang w:val="en-CA"/>
        </w:rPr>
        <w:t>[ISO 19136:2007]</w:t>
      </w:r>
    </w:p>
    <w:p w14:paraId="29A6DC1C" w14:textId="77777777" w:rsidR="00FA3D28" w:rsidRPr="00D12552" w:rsidRDefault="00FA3D28" w:rsidP="00FA3D28">
      <w:pPr>
        <w:pStyle w:val="Heading2"/>
        <w:rPr>
          <w:lang w:val="en-CA"/>
        </w:rPr>
      </w:pPr>
      <w:bookmarkStart w:id="20" w:name="_Toc428885182"/>
      <w:proofErr w:type="gramStart"/>
      <w:r w:rsidRPr="00D12552">
        <w:rPr>
          <w:lang w:val="en-CA"/>
        </w:rPr>
        <w:t>measurement</w:t>
      </w:r>
      <w:bookmarkEnd w:id="20"/>
      <w:proofErr w:type="gramEnd"/>
    </w:p>
    <w:p w14:paraId="0156E0F0" w14:textId="77777777" w:rsidR="00FA3D28" w:rsidRPr="00D12552" w:rsidRDefault="00FA3D28" w:rsidP="00FA3D28">
      <w:pPr>
        <w:rPr>
          <w:lang w:val="en-CA"/>
        </w:rPr>
      </w:pPr>
      <w:r w:rsidRPr="00D12552">
        <w:rPr>
          <w:lang w:val="en-CA"/>
        </w:rPr>
        <w:t>Set of operations having the objective of determining the value of a quantity.</w:t>
      </w:r>
    </w:p>
    <w:p w14:paraId="7D000497" w14:textId="77777777" w:rsidR="00FA3D28" w:rsidRPr="00D12552" w:rsidRDefault="00FA3D28" w:rsidP="00FA3D28">
      <w:pPr>
        <w:rPr>
          <w:lang w:val="en-CA"/>
        </w:rPr>
      </w:pPr>
      <w:r w:rsidRPr="00D12552">
        <w:rPr>
          <w:lang w:val="en-CA"/>
        </w:rPr>
        <w:t>[ISO/TS 19101-2:2008, definition 4.20]</w:t>
      </w:r>
    </w:p>
    <w:p w14:paraId="04BD17E9" w14:textId="77777777" w:rsidR="00FA3D28" w:rsidRPr="00D12552" w:rsidRDefault="00FA3D28" w:rsidP="00FA3D28">
      <w:pPr>
        <w:pStyle w:val="Heading2"/>
        <w:rPr>
          <w:lang w:val="en-CA"/>
        </w:rPr>
      </w:pPr>
      <w:bookmarkStart w:id="21" w:name="_Toc428885183"/>
      <w:proofErr w:type="gramStart"/>
      <w:r w:rsidRPr="00D12552">
        <w:rPr>
          <w:lang w:val="en-CA"/>
        </w:rPr>
        <w:t>observation</w:t>
      </w:r>
      <w:bookmarkEnd w:id="21"/>
      <w:proofErr w:type="gramEnd"/>
    </w:p>
    <w:p w14:paraId="654AF8D2" w14:textId="77777777" w:rsidR="00FA3D28" w:rsidRPr="00D12552" w:rsidRDefault="00FA3D28" w:rsidP="00FA3D28">
      <w:pPr>
        <w:rPr>
          <w:lang w:val="en-CA"/>
        </w:rPr>
      </w:pPr>
      <w:r w:rsidRPr="00D12552">
        <w:rPr>
          <w:lang w:val="en-CA"/>
        </w:rPr>
        <w:t>Act of observing a property.</w:t>
      </w:r>
    </w:p>
    <w:p w14:paraId="08386C74" w14:textId="77777777"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14:paraId="77A561A6" w14:textId="77777777"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14:paraId="1EA01066" w14:textId="77777777" w:rsidR="00FA3D28" w:rsidRPr="00D12552" w:rsidRDefault="00FA3D28" w:rsidP="00FA3D28">
      <w:pPr>
        <w:pStyle w:val="Heading2"/>
        <w:rPr>
          <w:lang w:val="en-CA"/>
        </w:rPr>
      </w:pPr>
      <w:r w:rsidRPr="00D12552">
        <w:rPr>
          <w:lang w:val="en-CA"/>
        </w:rPr>
        <w:t xml:space="preserve"> </w:t>
      </w:r>
      <w:bookmarkStart w:id="22" w:name="_Toc428885184"/>
      <w:proofErr w:type="gramStart"/>
      <w:r w:rsidRPr="00D12552">
        <w:rPr>
          <w:lang w:val="en-CA"/>
        </w:rPr>
        <w:t>observation</w:t>
      </w:r>
      <w:proofErr w:type="gramEnd"/>
      <w:r w:rsidRPr="00D12552">
        <w:rPr>
          <w:lang w:val="en-CA"/>
        </w:rPr>
        <w:t xml:space="preserve"> procedure</w:t>
      </w:r>
      <w:bookmarkEnd w:id="22"/>
    </w:p>
    <w:p w14:paraId="7DA1CC87" w14:textId="77777777" w:rsidR="00FA3D28" w:rsidRPr="00D12552" w:rsidRDefault="00FA3D28" w:rsidP="00FA3D28">
      <w:pPr>
        <w:rPr>
          <w:lang w:val="en-CA"/>
        </w:rPr>
      </w:pPr>
      <w:r w:rsidRPr="00D12552">
        <w:rPr>
          <w:lang w:val="en-CA"/>
        </w:rPr>
        <w:t>Method, algorithm or instrument, or system which may be used in making an observation.</w:t>
      </w:r>
    </w:p>
    <w:p w14:paraId="43304F14" w14:textId="77777777" w:rsidR="00FA3D28" w:rsidRPr="00D12552" w:rsidRDefault="00FA3D28" w:rsidP="00FA3D28">
      <w:pPr>
        <w:rPr>
          <w:bCs/>
          <w:lang w:val="en-CA"/>
        </w:rPr>
      </w:pPr>
      <w:r w:rsidRPr="00D12552">
        <w:rPr>
          <w:bCs/>
          <w:lang w:val="en-CA"/>
        </w:rPr>
        <w:t>[ISO19156, definition 4.11]</w:t>
      </w:r>
    </w:p>
    <w:p w14:paraId="2F568BCE" w14:textId="77777777" w:rsidR="00FA3D28" w:rsidRPr="00D12552" w:rsidRDefault="00FA3D28" w:rsidP="00FA3D28">
      <w:pPr>
        <w:pStyle w:val="Heading2"/>
        <w:rPr>
          <w:lang w:val="en-CA"/>
        </w:rPr>
      </w:pPr>
      <w:bookmarkStart w:id="23" w:name="_Toc428885185"/>
      <w:proofErr w:type="gramStart"/>
      <w:r w:rsidRPr="00D12552">
        <w:rPr>
          <w:lang w:val="en-CA"/>
        </w:rPr>
        <w:t>observation</w:t>
      </w:r>
      <w:proofErr w:type="gramEnd"/>
      <w:r w:rsidRPr="00D12552">
        <w:rPr>
          <w:lang w:val="en-CA"/>
        </w:rPr>
        <w:t xml:space="preserve"> result</w:t>
      </w:r>
      <w:bookmarkEnd w:id="23"/>
    </w:p>
    <w:p w14:paraId="263E3A00" w14:textId="77777777" w:rsidR="00FA3D28" w:rsidRPr="00D12552" w:rsidRDefault="00FA3D28" w:rsidP="00FA3D28">
      <w:pPr>
        <w:rPr>
          <w:lang w:val="en-CA"/>
        </w:rPr>
      </w:pPr>
      <w:r w:rsidRPr="00D12552">
        <w:rPr>
          <w:lang w:val="en-CA"/>
        </w:rPr>
        <w:t>Estimate of the value of a property determined through a known procedure.</w:t>
      </w:r>
    </w:p>
    <w:p w14:paraId="3C43D583" w14:textId="77777777" w:rsidR="00FA3D28" w:rsidRPr="00D12552" w:rsidRDefault="00FA3D28" w:rsidP="00FA3D28">
      <w:pPr>
        <w:rPr>
          <w:lang w:val="en-CA"/>
        </w:rPr>
      </w:pPr>
      <w:r w:rsidRPr="00D12552">
        <w:rPr>
          <w:lang w:val="en-CA"/>
        </w:rPr>
        <w:lastRenderedPageBreak/>
        <w:t>[ISO 19156:2011]</w:t>
      </w:r>
    </w:p>
    <w:p w14:paraId="1162CF52" w14:textId="77777777" w:rsidR="00FA3D28" w:rsidRPr="00D12552" w:rsidRDefault="00FA3D28" w:rsidP="00FA3D28">
      <w:pPr>
        <w:pStyle w:val="Heading2"/>
        <w:rPr>
          <w:lang w:val="en-CA"/>
        </w:rPr>
      </w:pPr>
      <w:bookmarkStart w:id="24" w:name="_Toc428885186"/>
      <w:proofErr w:type="gramStart"/>
      <w:r w:rsidRPr="00D12552">
        <w:rPr>
          <w:lang w:val="en-CA"/>
        </w:rPr>
        <w:t>property</w:t>
      </w:r>
      <w:proofErr w:type="gramEnd"/>
      <w:r w:rsidRPr="00D12552">
        <w:rPr>
          <w:lang w:val="en-CA"/>
        </w:rPr>
        <w:t xml:space="preserve"> &lt;General Feature Model&gt;</w:t>
      </w:r>
      <w:bookmarkEnd w:id="24"/>
    </w:p>
    <w:p w14:paraId="16B83045" w14:textId="77777777" w:rsidR="00FA3D28" w:rsidRPr="00D12552" w:rsidRDefault="00FA3D28" w:rsidP="00FA3D28">
      <w:pPr>
        <w:rPr>
          <w:lang w:val="en-CA"/>
        </w:rPr>
      </w:pPr>
      <w:r w:rsidRPr="00D12552">
        <w:rPr>
          <w:lang w:val="en-CA"/>
        </w:rPr>
        <w:t>Facet or attribute of an object referenced by a name.</w:t>
      </w:r>
    </w:p>
    <w:p w14:paraId="33207260" w14:textId="77777777" w:rsidR="00FA3D28" w:rsidRPr="00D12552" w:rsidRDefault="00FA3D28" w:rsidP="00FA3D28">
      <w:pPr>
        <w:rPr>
          <w:lang w:val="en-CA"/>
        </w:rPr>
      </w:pPr>
      <w:r w:rsidRPr="00D12552">
        <w:rPr>
          <w:lang w:val="en-CA"/>
        </w:rPr>
        <w:t xml:space="preserve">EXAMPLE: Abby's car has the colour red, where "colour red" is a property of the car instance. </w:t>
      </w:r>
    </w:p>
    <w:p w14:paraId="7ED0A643" w14:textId="77777777" w:rsidR="00FA3D28" w:rsidRPr="00D12552" w:rsidRDefault="00FA3D28" w:rsidP="00FA3D28">
      <w:pPr>
        <w:pStyle w:val="Heading2"/>
        <w:rPr>
          <w:lang w:val="en-CA"/>
        </w:rPr>
      </w:pPr>
      <w:bookmarkStart w:id="25" w:name="_Toc428885187"/>
      <w:proofErr w:type="gramStart"/>
      <w:r w:rsidRPr="00D12552">
        <w:rPr>
          <w:lang w:val="en-CA"/>
        </w:rPr>
        <w:t>sampled</w:t>
      </w:r>
      <w:proofErr w:type="gramEnd"/>
      <w:r w:rsidRPr="00D12552">
        <w:rPr>
          <w:lang w:val="en-CA"/>
        </w:rPr>
        <w:t xml:space="preserve"> feature</w:t>
      </w:r>
      <w:bookmarkEnd w:id="25"/>
    </w:p>
    <w:p w14:paraId="25874CEE" w14:textId="77777777" w:rsidR="00FA3D28" w:rsidRPr="00D12552" w:rsidRDefault="00FA3D28" w:rsidP="00FA3D28">
      <w:pPr>
        <w:rPr>
          <w:lang w:val="en-CA"/>
        </w:rPr>
      </w:pPr>
      <w:r w:rsidRPr="00D12552">
        <w:rPr>
          <w:lang w:val="en-CA"/>
        </w:rPr>
        <w:t xml:space="preserve">The real-world domain feature of interest, such as a groundwater body, aquifer, river, lake, or sea, which is observed. </w:t>
      </w:r>
    </w:p>
    <w:p w14:paraId="529F1236" w14:textId="77777777" w:rsidR="00FA3D28" w:rsidRPr="00D12552" w:rsidRDefault="00FA3D28" w:rsidP="00FA3D28">
      <w:pPr>
        <w:rPr>
          <w:lang w:val="en-CA"/>
        </w:rPr>
      </w:pPr>
      <w:r w:rsidRPr="00D12552">
        <w:rPr>
          <w:lang w:val="en-CA"/>
        </w:rPr>
        <w:t>[ISO 19156:2011]</w:t>
      </w:r>
    </w:p>
    <w:p w14:paraId="3B8A93F5" w14:textId="77777777" w:rsidR="00FA3D28" w:rsidRPr="00D12552" w:rsidRDefault="00FA3D28" w:rsidP="00FA3D28">
      <w:pPr>
        <w:pStyle w:val="Heading2"/>
        <w:rPr>
          <w:lang w:val="en-CA"/>
        </w:rPr>
      </w:pPr>
      <w:bookmarkStart w:id="26" w:name="_Toc428885188"/>
      <w:proofErr w:type="gramStart"/>
      <w:r w:rsidRPr="00D12552">
        <w:rPr>
          <w:lang w:val="en-CA"/>
        </w:rPr>
        <w:t>sampling</w:t>
      </w:r>
      <w:proofErr w:type="gramEnd"/>
      <w:r w:rsidRPr="00D12552">
        <w:rPr>
          <w:lang w:val="en-CA"/>
        </w:rPr>
        <w:t xml:space="preserve"> feature</w:t>
      </w:r>
      <w:bookmarkEnd w:id="26"/>
    </w:p>
    <w:p w14:paraId="4E5AFEE3" w14:textId="77777777"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14:paraId="13F11EFD" w14:textId="77777777"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14:paraId="243E7F31" w14:textId="77777777"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14:paraId="0CA245E2" w14:textId="77777777" w:rsidR="00FA3D28" w:rsidRPr="00D12552" w:rsidRDefault="00FA3D28" w:rsidP="00FA3D28">
      <w:pPr>
        <w:pStyle w:val="Heading2"/>
        <w:rPr>
          <w:lang w:val="en-CA"/>
        </w:rPr>
      </w:pPr>
      <w:bookmarkStart w:id="27" w:name="_Toc428885189"/>
      <w:proofErr w:type="gramStart"/>
      <w:r w:rsidRPr="00D12552">
        <w:rPr>
          <w:lang w:val="en-CA"/>
        </w:rPr>
        <w:t>schema</w:t>
      </w:r>
      <w:proofErr w:type="gramEnd"/>
      <w:r w:rsidRPr="00D12552">
        <w:rPr>
          <w:lang w:val="en-CA"/>
        </w:rPr>
        <w:t xml:space="preserve"> &lt;XML Schema&gt;</w:t>
      </w:r>
      <w:bookmarkEnd w:id="27"/>
      <w:r w:rsidRPr="00D12552">
        <w:rPr>
          <w:lang w:val="en-CA"/>
        </w:rPr>
        <w:t xml:space="preserve"> </w:t>
      </w:r>
    </w:p>
    <w:p w14:paraId="485FA2BA" w14:textId="77777777" w:rsidR="00FA3D28" w:rsidRPr="00D12552" w:rsidRDefault="00FA3D28" w:rsidP="00FA3D28">
      <w:pPr>
        <w:rPr>
          <w:lang w:val="en-CA"/>
        </w:rPr>
      </w:pPr>
      <w:r w:rsidRPr="00D12552">
        <w:rPr>
          <w:lang w:val="en-CA"/>
        </w:rPr>
        <w:t>XML document containing a collection of schema component definitions and declarations within the same target namespace.</w:t>
      </w:r>
    </w:p>
    <w:p w14:paraId="17F2992E" w14:textId="77777777" w:rsidR="00FA3D28" w:rsidRPr="00D12552" w:rsidRDefault="00FA3D28" w:rsidP="00FA3D28">
      <w:pPr>
        <w:rPr>
          <w:lang w:val="en-CA"/>
        </w:rPr>
      </w:pPr>
      <w:r w:rsidRPr="00D12552">
        <w:rPr>
          <w:lang w:val="en-CA"/>
        </w:rPr>
        <w:t xml:space="preserve">Example Schema components of W3C XML Schema are types, elements, attributes, groups, etc. </w:t>
      </w:r>
    </w:p>
    <w:p w14:paraId="50EB4ADC" w14:textId="77777777"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14:paraId="6DA3A8E5" w14:textId="77777777" w:rsidR="00FA3D28" w:rsidRPr="00D12552" w:rsidRDefault="00FA3D28" w:rsidP="00FA3D28">
      <w:pPr>
        <w:rPr>
          <w:lang w:val="en-CA"/>
        </w:rPr>
      </w:pPr>
      <w:r w:rsidRPr="00D12552">
        <w:rPr>
          <w:lang w:val="en-CA"/>
        </w:rPr>
        <w:t xml:space="preserve"> [ISO 19136:2007]</w:t>
      </w:r>
    </w:p>
    <w:p w14:paraId="3A934444" w14:textId="77777777" w:rsidR="009459BF" w:rsidRDefault="009459BF" w:rsidP="009459BF">
      <w:pPr>
        <w:pStyle w:val="Heading1"/>
        <w:rPr>
          <w:lang w:val="en-CA"/>
        </w:rPr>
      </w:pPr>
      <w:bookmarkStart w:id="28" w:name="_Toc337499854"/>
      <w:bookmarkEnd w:id="11"/>
      <w:r>
        <w:rPr>
          <w:lang w:val="en-CA"/>
        </w:rPr>
        <w:t>Conceptual Model</w:t>
      </w:r>
    </w:p>
    <w:p w14:paraId="3EAEADE9" w14:textId="77777777" w:rsidR="000D2F14" w:rsidRDefault="000D2F14" w:rsidP="000D2F14">
      <w:pPr>
        <w:rPr>
          <w:lang w:val="en-CA"/>
        </w:rPr>
      </w:pPr>
      <w:proofErr w:type="spellStart"/>
      <w:r>
        <w:rPr>
          <w:lang w:val="en-CA"/>
        </w:rPr>
        <w:t>GeoSciML</w:t>
      </w:r>
      <w:proofErr w:type="spellEnd"/>
      <w:r>
        <w:rPr>
          <w:lang w:val="en-CA"/>
        </w:rPr>
        <w:t xml:space="preserve"> is organised into 6 application packages (</w:t>
      </w:r>
      <w:r>
        <w:rPr>
          <w:lang w:val="en-CA"/>
        </w:rPr>
        <w:fldChar w:fldCharType="begin"/>
      </w:r>
      <w:r>
        <w:rPr>
          <w:lang w:val="en-CA"/>
        </w:rPr>
        <w:instrText xml:space="preserve"> REF _Ref432095090 \h </w:instrText>
      </w:r>
      <w:r>
        <w:rPr>
          <w:lang w:val="en-CA"/>
        </w:rPr>
      </w:r>
      <w:r>
        <w:rPr>
          <w:lang w:val="en-CA"/>
        </w:rPr>
        <w:fldChar w:fldCharType="separate"/>
      </w:r>
      <w:r>
        <w:t xml:space="preserve">Figure </w:t>
      </w:r>
      <w:r>
        <w:rPr>
          <w:noProof/>
        </w:rPr>
        <w:t>1</w:t>
      </w:r>
      <w:r>
        <w:rPr>
          <w:lang w:val="en-CA"/>
        </w:rPr>
        <w:fldChar w:fldCharType="end"/>
      </w:r>
      <w:r>
        <w:rPr>
          <w:lang w:val="en-CA"/>
        </w:rPr>
        <w:t>).</w:t>
      </w:r>
    </w:p>
    <w:p w14:paraId="4E5288E1" w14:textId="77777777" w:rsidR="000D2F14" w:rsidRDefault="000D2F14" w:rsidP="000D2F14">
      <w:pPr>
        <w:pStyle w:val="ListParagraph"/>
        <w:numPr>
          <w:ilvl w:val="0"/>
          <w:numId w:val="14"/>
        </w:numPr>
        <w:rPr>
          <w:lang w:val="en-CA"/>
        </w:rPr>
      </w:pPr>
      <w:commentRangeStart w:id="29"/>
      <w:r>
        <w:rPr>
          <w:lang w:val="en-CA"/>
        </w:rPr>
        <w:t>GeoSciML Portrayal : a simplified version for layer based application</w:t>
      </w:r>
      <w:commentRangeEnd w:id="29"/>
      <w:r w:rsidR="00A00D3D">
        <w:rPr>
          <w:rStyle w:val="CommentReference"/>
        </w:rPr>
        <w:commentReference w:id="29"/>
      </w:r>
    </w:p>
    <w:p w14:paraId="4F59F348" w14:textId="77777777" w:rsidR="000D2F14" w:rsidRDefault="000D2F14" w:rsidP="000D2F14">
      <w:pPr>
        <w:pStyle w:val="ListParagraph"/>
        <w:numPr>
          <w:ilvl w:val="0"/>
          <w:numId w:val="14"/>
        </w:numPr>
        <w:rPr>
          <w:lang w:val="en-CA"/>
        </w:rPr>
      </w:pPr>
      <w:r>
        <w:rPr>
          <w:lang w:val="en-CA"/>
        </w:rPr>
        <w:t>GeoSciML Basic : a set of core features, aligned to INSPIRE Geoscience model</w:t>
      </w:r>
    </w:p>
    <w:p w14:paraId="48D6FF4D" w14:textId="77777777" w:rsidR="000D2F14" w:rsidRDefault="000D2F14" w:rsidP="000D2F14">
      <w:pPr>
        <w:pStyle w:val="ListParagraph"/>
        <w:numPr>
          <w:ilvl w:val="0"/>
          <w:numId w:val="14"/>
        </w:numPr>
        <w:rPr>
          <w:lang w:val="en-CA"/>
        </w:rPr>
      </w:pPr>
      <w:r>
        <w:rPr>
          <w:lang w:val="en-CA"/>
        </w:rPr>
        <w:t xml:space="preserve">GeoSciML </w:t>
      </w:r>
      <w:proofErr w:type="gramStart"/>
      <w:r>
        <w:rPr>
          <w:lang w:val="en-CA"/>
        </w:rPr>
        <w:t>Extension :</w:t>
      </w:r>
      <w:proofErr w:type="gramEnd"/>
      <w:r>
        <w:rPr>
          <w:lang w:val="en-CA"/>
        </w:rPr>
        <w:t xml:space="preserve"> an extension </w:t>
      </w:r>
      <w:del w:id="30" w:author="Steve Richard" w:date="2015-10-12T18:11:00Z">
        <w:r w:rsidDel="00A00D3D">
          <w:rPr>
            <w:lang w:val="en-CA"/>
          </w:rPr>
          <w:delText xml:space="preserve">provided </w:delText>
        </w:r>
      </w:del>
      <w:ins w:id="31" w:author="Steve Richard" w:date="2015-10-12T18:11:00Z">
        <w:r w:rsidR="00A00D3D">
          <w:rPr>
            <w:lang w:val="en-CA"/>
          </w:rPr>
          <w:t xml:space="preserve">providing </w:t>
        </w:r>
      </w:ins>
      <w:r>
        <w:rPr>
          <w:lang w:val="en-CA"/>
        </w:rPr>
        <w:t>detailed description of basic features</w:t>
      </w:r>
      <w:ins w:id="32" w:author="Steve Richard" w:date="2015-10-12T18:11:00Z">
        <w:r w:rsidR="00A00D3D">
          <w:rPr>
            <w:lang w:val="en-CA"/>
          </w:rPr>
          <w:t>. Adds additional properties and associations.</w:t>
        </w:r>
      </w:ins>
    </w:p>
    <w:p w14:paraId="7B0D0742" w14:textId="77777777" w:rsidR="000D2F14" w:rsidRDefault="000D2F14" w:rsidP="000D2F14">
      <w:pPr>
        <w:pStyle w:val="ListParagraph"/>
        <w:numPr>
          <w:ilvl w:val="0"/>
          <w:numId w:val="14"/>
        </w:numPr>
        <w:rPr>
          <w:lang w:val="en-CA"/>
        </w:rPr>
      </w:pPr>
      <w:r>
        <w:rPr>
          <w:lang w:val="en-CA"/>
        </w:rPr>
        <w:lastRenderedPageBreak/>
        <w:t xml:space="preserve">GeoSciML Geologic </w:t>
      </w:r>
      <w:proofErr w:type="gramStart"/>
      <w:r>
        <w:rPr>
          <w:lang w:val="en-CA"/>
        </w:rPr>
        <w:t>Age :</w:t>
      </w:r>
      <w:proofErr w:type="gramEnd"/>
      <w:r>
        <w:rPr>
          <w:lang w:val="en-CA"/>
        </w:rPr>
        <w:t xml:space="preserve"> a model </w:t>
      </w:r>
      <w:del w:id="33" w:author="Steve Richard" w:date="2015-10-12T18:11:00Z">
        <w:r w:rsidDel="009367D1">
          <w:rPr>
            <w:lang w:val="en-CA"/>
          </w:rPr>
          <w:delText xml:space="preserve">of </w:delText>
        </w:r>
        <w:r w:rsidDel="00A00D3D">
          <w:rPr>
            <w:lang w:val="en-CA"/>
          </w:rPr>
          <w:delText>geochronoloy</w:delText>
        </w:r>
      </w:del>
      <w:ins w:id="34" w:author="Steve Richard" w:date="2015-10-12T18:11:00Z">
        <w:r w:rsidR="009367D1">
          <w:rPr>
            <w:lang w:val="en-CA"/>
          </w:rPr>
          <w:t xml:space="preserve">for the representation of geologic time using procedures adopted by the International Stratigraphic </w:t>
        </w:r>
        <w:proofErr w:type="spellStart"/>
        <w:r w:rsidR="009367D1">
          <w:rPr>
            <w:lang w:val="en-CA"/>
          </w:rPr>
          <w:t>Commisssion</w:t>
        </w:r>
        <w:proofErr w:type="spellEnd"/>
        <w:r w:rsidR="009367D1">
          <w:rPr>
            <w:lang w:val="en-CA"/>
          </w:rPr>
          <w:t>.</w:t>
        </w:r>
      </w:ins>
    </w:p>
    <w:p w14:paraId="3DDC6A75" w14:textId="77777777" w:rsidR="000D2F14" w:rsidRDefault="000D2F14" w:rsidP="000D2F14">
      <w:pPr>
        <w:pStyle w:val="ListParagraph"/>
        <w:numPr>
          <w:ilvl w:val="0"/>
          <w:numId w:val="14"/>
        </w:numPr>
        <w:rPr>
          <w:lang w:val="en-CA"/>
        </w:rPr>
      </w:pPr>
      <w:r>
        <w:rPr>
          <w:lang w:val="en-CA"/>
        </w:rPr>
        <w:t xml:space="preserve">GeoSciML </w:t>
      </w:r>
      <w:proofErr w:type="gramStart"/>
      <w:r>
        <w:rPr>
          <w:lang w:val="en-CA"/>
        </w:rPr>
        <w:t>Borehole :</w:t>
      </w:r>
      <w:proofErr w:type="gramEnd"/>
      <w:r>
        <w:rPr>
          <w:lang w:val="en-CA"/>
        </w:rPr>
        <w:t xml:space="preserve"> a model of borehole</w:t>
      </w:r>
      <w:ins w:id="35" w:author="Steve Richard" w:date="2015-10-12T18:12:00Z">
        <w:r w:rsidR="009367D1">
          <w:rPr>
            <w:lang w:val="en-CA"/>
          </w:rPr>
          <w:t>s</w:t>
        </w:r>
      </w:ins>
      <w:r>
        <w:rPr>
          <w:lang w:val="en-CA"/>
        </w:rPr>
        <w:t xml:space="preserve"> </w:t>
      </w:r>
      <w:ins w:id="36" w:author="Steve Richard" w:date="2015-10-12T18:14:00Z">
        <w:r w:rsidR="009367D1">
          <w:rPr>
            <w:lang w:val="en-CA"/>
          </w:rPr>
          <w:t>and their properties as sampling features.</w:t>
        </w:r>
      </w:ins>
      <w:del w:id="37" w:author="Steve Richard" w:date="2015-10-12T18:14:00Z">
        <w:r w:rsidDel="009367D1">
          <w:rPr>
            <w:lang w:val="en-CA"/>
          </w:rPr>
          <w:delText>and related features</w:delText>
        </w:r>
      </w:del>
    </w:p>
    <w:p w14:paraId="4BECF188" w14:textId="77777777" w:rsidR="000D2F14" w:rsidRDefault="000D2F14" w:rsidP="000D2F14">
      <w:pPr>
        <w:pStyle w:val="ListParagraph"/>
        <w:numPr>
          <w:ilvl w:val="0"/>
          <w:numId w:val="14"/>
        </w:numPr>
        <w:rPr>
          <w:lang w:val="en-CA"/>
        </w:rPr>
      </w:pPr>
      <w:r>
        <w:rPr>
          <w:lang w:val="en-CA"/>
        </w:rPr>
        <w:t xml:space="preserve">GeoSciML Laboratory analysis: a model of </w:t>
      </w:r>
      <w:del w:id="38" w:author="Steve Richard" w:date="2015-10-12T18:14:00Z">
        <w:r w:rsidDel="009367D1">
          <w:rPr>
            <w:lang w:val="en-CA"/>
          </w:rPr>
          <w:delText xml:space="preserve">laboratories </w:delText>
        </w:r>
      </w:del>
      <w:ins w:id="39" w:author="Steve Richard" w:date="2015-10-12T18:14:00Z">
        <w:r w:rsidR="009367D1">
          <w:rPr>
            <w:lang w:val="en-CA"/>
          </w:rPr>
          <w:t>laborator</w:t>
        </w:r>
        <w:r w:rsidR="009367D1">
          <w:rPr>
            <w:lang w:val="en-CA"/>
          </w:rPr>
          <w:t>y</w:t>
        </w:r>
        <w:r w:rsidR="009367D1">
          <w:rPr>
            <w:lang w:val="en-CA"/>
          </w:rPr>
          <w:t xml:space="preserve"> </w:t>
        </w:r>
      </w:ins>
      <w:del w:id="40" w:author="Steve Richard" w:date="2015-10-12T18:15:00Z">
        <w:r w:rsidDel="009367D1">
          <w:rPr>
            <w:lang w:val="en-CA"/>
          </w:rPr>
          <w:delText>assays</w:delText>
        </w:r>
      </w:del>
      <w:ins w:id="41" w:author="Steve Richard" w:date="2015-10-12T18:15:00Z">
        <w:r w:rsidR="009367D1">
          <w:rPr>
            <w:lang w:val="en-CA"/>
          </w:rPr>
          <w:t>analytical data, specimens and isotopic age observation results</w:t>
        </w:r>
      </w:ins>
      <w:r>
        <w:rPr>
          <w:lang w:val="en-CA"/>
        </w:rPr>
        <w:t>.</w:t>
      </w:r>
    </w:p>
    <w:p w14:paraId="5BFABEE1" w14:textId="77777777" w:rsidR="000D2F14" w:rsidRDefault="000D2F14" w:rsidP="009459BF">
      <w:pPr>
        <w:rPr>
          <w:lang w:val="en-CA"/>
        </w:rPr>
      </w:pPr>
    </w:p>
    <w:p w14:paraId="3D799ABA" w14:textId="77777777" w:rsidR="000D2F14" w:rsidRDefault="000D2F14" w:rsidP="000D2F14">
      <w:pPr>
        <w:keepNext/>
      </w:pPr>
      <w:r>
        <w:rPr>
          <w:noProof/>
        </w:rPr>
        <w:drawing>
          <wp:inline distT="0" distB="0" distL="0" distR="0" wp14:anchorId="35F78D63" wp14:editId="74F7CE5A">
            <wp:extent cx="5486400" cy="4748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48796"/>
                    </a:xfrm>
                    <a:prstGeom prst="rect">
                      <a:avLst/>
                    </a:prstGeom>
                    <a:noFill/>
                    <a:ln>
                      <a:noFill/>
                    </a:ln>
                  </pic:spPr>
                </pic:pic>
              </a:graphicData>
            </a:graphic>
          </wp:inline>
        </w:drawing>
      </w:r>
    </w:p>
    <w:p w14:paraId="7D319501" w14:textId="77777777" w:rsidR="000D2F14" w:rsidRDefault="000D2F14" w:rsidP="000D2F14">
      <w:pPr>
        <w:pStyle w:val="Caption"/>
        <w:rPr>
          <w:lang w:val="en-CA"/>
        </w:rPr>
      </w:pPr>
      <w:bookmarkStart w:id="42" w:name="_Ref432095090"/>
      <w:r>
        <w:t xml:space="preserve">Figure </w:t>
      </w:r>
      <w:fldSimple w:instr=" SEQ Figure \* ARABIC ">
        <w:r w:rsidR="00DA2FDF">
          <w:rPr>
            <w:noProof/>
          </w:rPr>
          <w:t>1</w:t>
        </w:r>
      </w:fldSimple>
      <w:bookmarkEnd w:id="42"/>
      <w:r>
        <w:t>: GeoSciML packages</w:t>
      </w:r>
    </w:p>
    <w:p w14:paraId="722E337B" w14:textId="77777777" w:rsidR="00681747" w:rsidRPr="00276AD3" w:rsidRDefault="000D2F14" w:rsidP="00681747">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w:t>
      </w:r>
      <w:r w:rsidR="00681747">
        <w:rPr>
          <w:lang w:val="en-CA"/>
        </w:rPr>
        <w:t>parate documents.</w:t>
      </w:r>
    </w:p>
    <w:p w14:paraId="7179FA14" w14:textId="77777777" w:rsidR="000D2F14" w:rsidRDefault="000D2F14" w:rsidP="000D2F14">
      <w:pPr>
        <w:rPr>
          <w:lang w:val="en-CA"/>
        </w:rPr>
      </w:pPr>
    </w:p>
    <w:p w14:paraId="6F7BCFF8" w14:textId="77777777" w:rsidR="000D2F14" w:rsidRDefault="000D2F14" w:rsidP="00681747">
      <w:pPr>
        <w:pStyle w:val="Heading2"/>
        <w:rPr>
          <w:lang w:val="en-CA"/>
        </w:rPr>
      </w:pPr>
      <w:r>
        <w:rPr>
          <w:lang w:val="en-CA"/>
        </w:rPr>
        <w:lastRenderedPageBreak/>
        <w:t>Portrayal</w:t>
      </w:r>
    </w:p>
    <w:p w14:paraId="7BE63CEC" w14:textId="77777777" w:rsidR="00DE0FD0" w:rsidRDefault="00DE0FD0" w:rsidP="009459BF">
      <w:pPr>
        <w:rPr>
          <w:lang w:val="en-CA"/>
        </w:rPr>
      </w:pPr>
      <w:r>
        <w:rPr>
          <w:lang w:val="en-CA"/>
        </w:rPr>
        <w:t>GeoSciML portrayal is a denormalised view of key geological and sampling features, designed as a simple entry level model to publish datasets</w:t>
      </w:r>
      <w:ins w:id="43" w:author="Steve Richard" w:date="2015-10-12T18:16:00Z">
        <w:r w:rsidR="009367D1">
          <w:rPr>
            <w:lang w:val="en-CA"/>
          </w:rPr>
          <w:t>, particularly adopted for geographic visualization</w:t>
        </w:r>
      </w:ins>
      <w:ins w:id="44" w:author="Steve Richard" w:date="2015-10-12T18:17:00Z">
        <w:r w:rsidR="009367D1">
          <w:rPr>
            <w:lang w:val="en-CA"/>
          </w:rPr>
          <w:t xml:space="preserve"> with key reporting properties</w:t>
        </w:r>
      </w:ins>
      <w:r>
        <w:rPr>
          <w:lang w:val="en-CA"/>
        </w:rPr>
        <w:t xml:space="preserve">.  The use case </w:t>
      </w:r>
      <w:del w:id="45" w:author="Steve Richard" w:date="2015-10-12T18:17:00Z">
        <w:r w:rsidDel="009367D1">
          <w:rPr>
            <w:lang w:val="en-CA"/>
          </w:rPr>
          <w:delText xml:space="preserve">sought </w:delText>
        </w:r>
      </w:del>
      <w:ins w:id="46" w:author="Steve Richard" w:date="2015-10-12T18:17:00Z">
        <w:r w:rsidR="009367D1">
          <w:rPr>
            <w:lang w:val="en-CA"/>
          </w:rPr>
          <w:t>target</w:t>
        </w:r>
        <w:r w:rsidR="009367D1">
          <w:rPr>
            <w:lang w:val="en-CA"/>
          </w:rPr>
          <w:t xml:space="preserve"> </w:t>
        </w:r>
      </w:ins>
      <w:r>
        <w:rPr>
          <w:lang w:val="en-CA"/>
        </w:rPr>
        <w:t>for portrayal is</w:t>
      </w:r>
      <w:ins w:id="47" w:author="Steve Richard" w:date="2015-10-12T18:17:00Z">
        <w:r w:rsidR="009367D1">
          <w:rPr>
            <w:lang w:val="en-CA"/>
          </w:rPr>
          <w:t xml:space="preserve"> a</w:t>
        </w:r>
      </w:ins>
      <w:r>
        <w:rPr>
          <w:lang w:val="en-CA"/>
        </w:rPr>
        <w:t xml:space="preserve"> simple </w:t>
      </w:r>
      <w:del w:id="48" w:author="Steve Richard" w:date="2015-10-12T18:17:00Z">
        <w:r w:rsidDel="009367D1">
          <w:rPr>
            <w:lang w:val="en-CA"/>
          </w:rPr>
          <w:delText xml:space="preserve">layer </w:delText>
        </w:r>
      </w:del>
      <w:ins w:id="49" w:author="Steve Richard" w:date="2015-10-12T18:17:00Z">
        <w:r w:rsidR="009367D1">
          <w:rPr>
            <w:lang w:val="en-CA"/>
          </w:rPr>
          <w:t>layer</w:t>
        </w:r>
        <w:r w:rsidR="009367D1">
          <w:rPr>
            <w:lang w:val="en-CA"/>
          </w:rPr>
          <w:t>-</w:t>
        </w:r>
      </w:ins>
      <w:r>
        <w:rPr>
          <w:lang w:val="en-CA"/>
        </w:rPr>
        <w:t>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14:paraId="4ABC3639" w14:textId="77777777" w:rsidR="00EB32C6" w:rsidRDefault="009367D1" w:rsidP="009459BF">
      <w:pPr>
        <w:rPr>
          <w:lang w:val="en-CA"/>
        </w:rPr>
      </w:pPr>
      <w:ins w:id="50" w:author="Steve Richard" w:date="2015-10-12T18:19:00Z">
        <w:r>
          <w:rPr>
            <w:lang w:val="en-CA"/>
          </w:rPr>
          <w:t>The p</w:t>
        </w:r>
      </w:ins>
      <w:del w:id="51" w:author="Steve Richard" w:date="2015-10-12T18:19:00Z">
        <w:r w:rsidR="00DE0FD0" w:rsidDel="009367D1">
          <w:rPr>
            <w:lang w:val="en-CA"/>
          </w:rPr>
          <w:delText>P</w:delText>
        </w:r>
      </w:del>
      <w:bookmarkStart w:id="52" w:name="_GoBack"/>
      <w:bookmarkEnd w:id="52"/>
      <w:r w:rsidR="00DE0FD0">
        <w:rPr>
          <w:lang w:val="en-CA"/>
        </w:rPr>
        <w:t>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sidR="00DE0FD0">
        <w:rPr>
          <w:lang w:val="en-CA"/>
        </w:rPr>
        <w:t>.</w:t>
      </w:r>
    </w:p>
    <w:p w14:paraId="317918BA" w14:textId="77777777" w:rsidR="00160C8B" w:rsidRDefault="00160C8B" w:rsidP="00160C8B">
      <w:pPr>
        <w:keepNext/>
      </w:pPr>
      <w:r w:rsidRPr="00160C8B">
        <w:rPr>
          <w:noProof/>
        </w:rPr>
        <w:drawing>
          <wp:inline distT="0" distB="0" distL="0" distR="0" wp14:anchorId="61B44628" wp14:editId="5BF46949">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14:paraId="0DB66041" w14:textId="77777777" w:rsidR="00160C8B" w:rsidRDefault="00160C8B" w:rsidP="00160C8B">
      <w:pPr>
        <w:pStyle w:val="Caption"/>
        <w:rPr>
          <w:lang w:val="en-CA"/>
        </w:rPr>
      </w:pPr>
      <w:bookmarkStart w:id="53" w:name="_Ref431737057"/>
      <w:r>
        <w:t xml:space="preserve">Figure </w:t>
      </w:r>
      <w:fldSimple w:instr=" SEQ Figure \* ARABIC ">
        <w:r w:rsidR="00DA2FDF">
          <w:rPr>
            <w:noProof/>
          </w:rPr>
          <w:t>2</w:t>
        </w:r>
      </w:fldSimple>
      <w:bookmarkEnd w:id="53"/>
      <w:r>
        <w:t xml:space="preserve"> Linkage between portrayal and other GeoSciML packages</w:t>
      </w:r>
    </w:p>
    <w:p w14:paraId="2897586F" w14:textId="77777777" w:rsidR="00681747" w:rsidRDefault="00681747" w:rsidP="00681747">
      <w:pPr>
        <w:rPr>
          <w:lang w:val="en-CA"/>
        </w:rPr>
      </w:pPr>
    </w:p>
    <w:p w14:paraId="5128645A" w14:textId="77777777" w:rsidR="00681747" w:rsidRDefault="00681747" w:rsidP="00681747">
      <w:pPr>
        <w:pStyle w:val="Heading2"/>
        <w:rPr>
          <w:lang w:val="en-CA"/>
        </w:rPr>
      </w:pPr>
      <w:r>
        <w:rPr>
          <w:lang w:val="en-CA"/>
        </w:rPr>
        <w:t>GeoSciML Basic and Extension</w:t>
      </w:r>
    </w:p>
    <w:p w14:paraId="159EBC38" w14:textId="77777777" w:rsidR="00681747" w:rsidRDefault="00681747" w:rsidP="00681747">
      <w:pPr>
        <w:rPr>
          <w:lang w:val="en-CA"/>
        </w:rPr>
      </w:pPr>
    </w:p>
    <w:p w14:paraId="05A77CED" w14:textId="77777777" w:rsidR="00681747" w:rsidRDefault="00681747" w:rsidP="00681747">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Pr>
          <w:lang w:val="en-CA"/>
        </w:rPr>
        <w:t>GeologicFeature</w:t>
      </w:r>
      <w:proofErr w:type="spellEnd"/>
      <w:r>
        <w:rPr>
          <w:lang w:val="en-CA"/>
        </w:rPr>
        <w:t xml:space="preserve"> is an abstract class materialised into four concrete classes (</w:t>
      </w:r>
      <w:r>
        <w:rPr>
          <w:lang w:val="en-CA"/>
        </w:rPr>
        <w:fldChar w:fldCharType="begin"/>
      </w:r>
      <w:r>
        <w:rPr>
          <w:lang w:val="en-CA"/>
        </w:rPr>
        <w:instrText xml:space="preserve"> REF _Ref431724260 \h </w:instrText>
      </w:r>
      <w:r>
        <w:rPr>
          <w:lang w:val="en-CA"/>
        </w:rPr>
      </w:r>
      <w:r>
        <w:rPr>
          <w:lang w:val="en-CA"/>
        </w:rPr>
        <w:fldChar w:fldCharType="separate"/>
      </w:r>
      <w:r>
        <w:t xml:space="preserve">Figure </w:t>
      </w:r>
      <w:r>
        <w:rPr>
          <w:noProof/>
        </w:rPr>
        <w:t>1</w:t>
      </w:r>
      <w:r>
        <w:rPr>
          <w:lang w:val="en-CA"/>
        </w:rPr>
        <w:fldChar w:fldCharType="end"/>
      </w:r>
      <w:proofErr w:type="gramStart"/>
      <w:r>
        <w:rPr>
          <w:lang w:val="en-CA"/>
        </w:rPr>
        <w:t>) ;</w:t>
      </w:r>
      <w:proofErr w:type="gramEnd"/>
      <w:r>
        <w:rPr>
          <w:lang w:val="en-CA"/>
        </w:rPr>
        <w:t xml:space="preserve"> </w:t>
      </w:r>
      <w:proofErr w:type="spellStart"/>
      <w:r>
        <w:rPr>
          <w:lang w:val="en-CA"/>
        </w:rPr>
        <w:t>GeologicEvent</w:t>
      </w:r>
      <w:proofErr w:type="spellEnd"/>
      <w:r>
        <w:rPr>
          <w:lang w:val="en-CA"/>
        </w:rPr>
        <w:t xml:space="preserve">, </w:t>
      </w:r>
      <w:proofErr w:type="spellStart"/>
      <w:r>
        <w:rPr>
          <w:lang w:val="en-CA"/>
        </w:rPr>
        <w:t>GeologicStructure</w:t>
      </w:r>
      <w:proofErr w:type="spellEnd"/>
      <w:r>
        <w:rPr>
          <w:lang w:val="en-CA"/>
        </w:rPr>
        <w:t xml:space="preserve">, </w:t>
      </w:r>
      <w:proofErr w:type="spellStart"/>
      <w:r>
        <w:rPr>
          <w:lang w:val="en-CA"/>
        </w:rPr>
        <w:t>GeologicUnit</w:t>
      </w:r>
      <w:proofErr w:type="spellEnd"/>
      <w:r>
        <w:rPr>
          <w:lang w:val="en-CA"/>
        </w:rPr>
        <w:t xml:space="preserve"> and </w:t>
      </w:r>
      <w:proofErr w:type="spellStart"/>
      <w:r>
        <w:rPr>
          <w:lang w:val="en-CA"/>
        </w:rPr>
        <w:t>GeomorphologicFeatures</w:t>
      </w:r>
      <w:proofErr w:type="spellEnd"/>
      <w:r>
        <w:rPr>
          <w:lang w:val="en-CA"/>
        </w:rPr>
        <w:t xml:space="preserve">.   Other main features from GeoSciML are not geologic features themselves, but features related to the activity of sampling and observing geology (such as Borehole or </w:t>
      </w:r>
      <w:proofErr w:type="spellStart"/>
      <w:r>
        <w:rPr>
          <w:lang w:val="en-CA"/>
        </w:rPr>
        <w:t>GeologicSpecimen</w:t>
      </w:r>
      <w:proofErr w:type="spellEnd"/>
      <w:r>
        <w:rPr>
          <w:lang w:val="en-CA"/>
        </w:rPr>
        <w:t xml:space="preserve">) and are therefore modelled as </w:t>
      </w:r>
      <w:proofErr w:type="spellStart"/>
      <w:r>
        <w:rPr>
          <w:lang w:val="en-CA"/>
        </w:rPr>
        <w:t>SF_SamplingFeatures</w:t>
      </w:r>
      <w:proofErr w:type="spellEnd"/>
      <w:r>
        <w:rPr>
          <w:lang w:val="en-CA"/>
        </w:rPr>
        <w:t xml:space="preserve"> (O&amp;M) subtypes.</w:t>
      </w:r>
    </w:p>
    <w:p w14:paraId="057035A4" w14:textId="77777777" w:rsidR="00681747" w:rsidRDefault="00681747" w:rsidP="00681747">
      <w:pPr>
        <w:keepNext/>
      </w:pPr>
      <w:r w:rsidRPr="00DE0FD0">
        <w:rPr>
          <w:noProof/>
        </w:rPr>
        <w:lastRenderedPageBreak/>
        <w:drawing>
          <wp:inline distT="0" distB="0" distL="0" distR="0" wp14:anchorId="4A77FFEB" wp14:editId="78A1B182">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14:paraId="3CC68821" w14:textId="77777777" w:rsidR="00681747" w:rsidRDefault="00681747" w:rsidP="00681747">
      <w:pPr>
        <w:pStyle w:val="Caption"/>
        <w:rPr>
          <w:lang w:val="en-CA"/>
        </w:rPr>
      </w:pPr>
      <w:bookmarkStart w:id="54" w:name="_Ref431724260"/>
      <w:r>
        <w:t xml:space="preserve">Figure </w:t>
      </w:r>
      <w:fldSimple w:instr=" SEQ Figure \* ARABIC ">
        <w:r w:rsidR="00DA2FDF">
          <w:rPr>
            <w:noProof/>
          </w:rPr>
          <w:t>3</w:t>
        </w:r>
      </w:fldSimple>
      <w:bookmarkEnd w:id="54"/>
      <w:r>
        <w:t xml:space="preserve"> Core feature model for GeoSciML</w:t>
      </w:r>
    </w:p>
    <w:p w14:paraId="276132A1" w14:textId="77777777" w:rsidR="00681747" w:rsidRDefault="00681747" w:rsidP="00681747">
      <w:pPr>
        <w:rPr>
          <w:lang w:val="en-CA"/>
        </w:rPr>
      </w:pPr>
      <w:r>
        <w:rPr>
          <w:lang w:val="en-CA"/>
        </w:rPr>
        <w:t>GeologicFeature can share relationships through Relation class, subtyped into different kind of relationships, providing different properties and constrains.</w:t>
      </w:r>
    </w:p>
    <w:p w14:paraId="56E01FC1" w14:textId="77777777" w:rsidR="00EA50E7" w:rsidRDefault="00EA50E7" w:rsidP="00681747">
      <w:pPr>
        <w:rPr>
          <w:lang w:val="en-CA"/>
        </w:rPr>
      </w:pPr>
      <w:r>
        <w:rPr>
          <w:lang w:val="en-CA"/>
        </w:rPr>
        <w:t xml:space="preserve">In order to provide a simple entry level model for data providers, but also to align to INSPIRE, only a minimal set of properties are supported by </w:t>
      </w:r>
      <w:r w:rsidRPr="00EA50E7">
        <w:rPr>
          <w:b/>
          <w:lang w:val="en-CA"/>
        </w:rPr>
        <w:t>basic</w:t>
      </w:r>
      <w:r>
        <w:rPr>
          <w:lang w:val="en-CA"/>
        </w:rPr>
        <w:t xml:space="preserve"> package.  When more properties are required, the data provider can bring in the </w:t>
      </w:r>
      <w:r w:rsidRPr="00EA50E7">
        <w:rPr>
          <w:b/>
          <w:lang w:val="en-CA"/>
        </w:rPr>
        <w:t>extension</w:t>
      </w:r>
      <w:r>
        <w:rPr>
          <w:lang w:val="en-CA"/>
        </w:rPr>
        <w:t xml:space="preserve"> package.    To split properties between basic and extension, a modelling pattern has been adopted to overcome the limitations of classical object oriented subtyping imposed by UML and XSD.</w:t>
      </w:r>
    </w:p>
    <w:p w14:paraId="6F2F2413" w14:textId="77777777" w:rsidR="00EA50E7" w:rsidRDefault="00EA50E7" w:rsidP="00681747">
      <w:pPr>
        <w:rPr>
          <w:lang w:val="en-CA"/>
        </w:rPr>
      </w:pPr>
      <w:r>
        <w:rPr>
          <w:lang w:val="en-CA"/>
        </w:rPr>
        <w:t>To add custom properties to an existing class (what extension package actually does), the technique normally used is to create a class as a subtype to carry the new properties.</w:t>
      </w:r>
    </w:p>
    <w:p w14:paraId="7E87DB7E" w14:textId="77777777" w:rsidR="00EA50E7" w:rsidRDefault="00EA50E7" w:rsidP="00EA50E7">
      <w:pPr>
        <w:keepNext/>
      </w:pPr>
      <w:r>
        <w:rPr>
          <w:noProof/>
        </w:rPr>
        <w:lastRenderedPageBreak/>
        <w:drawing>
          <wp:inline distT="0" distB="0" distL="0" distR="0" wp14:anchorId="6E23D1F1" wp14:editId="6F3A055B">
            <wp:extent cx="2981960" cy="43910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4391025"/>
                    </a:xfrm>
                    <a:prstGeom prst="rect">
                      <a:avLst/>
                    </a:prstGeom>
                    <a:noFill/>
                    <a:ln>
                      <a:noFill/>
                    </a:ln>
                  </pic:spPr>
                </pic:pic>
              </a:graphicData>
            </a:graphic>
          </wp:inline>
        </w:drawing>
      </w:r>
    </w:p>
    <w:p w14:paraId="3CFC74DF" w14:textId="77777777" w:rsidR="00EA50E7" w:rsidRDefault="00EA50E7" w:rsidP="00EA50E7">
      <w:pPr>
        <w:pStyle w:val="Caption"/>
        <w:rPr>
          <w:lang w:val="en-CA"/>
        </w:rPr>
      </w:pPr>
      <w:r>
        <w:t xml:space="preserve">Figure </w:t>
      </w:r>
      <w:fldSimple w:instr=" SEQ Figure \* ARABIC ">
        <w:r w:rsidR="00DA2FDF">
          <w:rPr>
            <w:noProof/>
          </w:rPr>
          <w:t>4</w:t>
        </w:r>
      </w:fldSimple>
      <w:r>
        <w:t>: Adding properties by extension</w:t>
      </w:r>
    </w:p>
    <w:p w14:paraId="3C1C71D8" w14:textId="77777777" w:rsidR="00861954" w:rsidRDefault="00EA50E7" w:rsidP="00861954">
      <w:r>
        <w:rPr>
          <w:lang w:val="en-CA"/>
        </w:rPr>
        <w:t xml:space="preserve">But this only works </w:t>
      </w:r>
      <w:r w:rsidR="00861954">
        <w:rPr>
          <w:lang w:val="en-CA"/>
        </w:rPr>
        <w:t>when properties need to be added to a leaf class.  Properties added to a class higher up won’t propagate to existing subtypes.</w:t>
      </w:r>
      <w:r w:rsidR="00DA2FDF">
        <w:rPr>
          <w:lang w:val="en-CA"/>
        </w:rPr>
        <w:t xml:space="preserve">  G</w:t>
      </w:r>
      <w:proofErr w:type="spellStart"/>
      <w:r w:rsidR="00861954">
        <w:t>eoSciML</w:t>
      </w:r>
      <w:proofErr w:type="spellEnd"/>
      <w:r w:rsidR="00861954">
        <w:t xml:space="preserve"> uses a pattern extension by property blocks.  Blocks of properties are organized in their own type and associated to the class</w:t>
      </w:r>
    </w:p>
    <w:p w14:paraId="2A48355A" w14:textId="77777777" w:rsidR="00DA2FDF" w:rsidRDefault="00DA2FDF" w:rsidP="00DA2FDF">
      <w:pPr>
        <w:keepNext/>
      </w:pPr>
      <w:r>
        <w:rPr>
          <w:noProof/>
        </w:rPr>
        <w:lastRenderedPageBreak/>
        <w:drawing>
          <wp:inline distT="0" distB="0" distL="0" distR="0" wp14:anchorId="1FEC692C" wp14:editId="4B8B933A">
            <wp:extent cx="5486400" cy="2754210"/>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54210"/>
                    </a:xfrm>
                    <a:prstGeom prst="rect">
                      <a:avLst/>
                    </a:prstGeom>
                    <a:noFill/>
                    <a:ln>
                      <a:noFill/>
                    </a:ln>
                  </pic:spPr>
                </pic:pic>
              </a:graphicData>
            </a:graphic>
          </wp:inline>
        </w:drawing>
      </w:r>
    </w:p>
    <w:p w14:paraId="2F3374EB" w14:textId="77777777" w:rsidR="00861954" w:rsidRDefault="00DA2FDF" w:rsidP="00DA2FDF">
      <w:pPr>
        <w:pStyle w:val="Caption"/>
      </w:pPr>
      <w:r>
        <w:t xml:space="preserve">Figure </w:t>
      </w:r>
      <w:fldSimple w:instr=" SEQ Figure \* ARABIC ">
        <w:r>
          <w:rPr>
            <w:noProof/>
          </w:rPr>
          <w:t>5</w:t>
        </w:r>
      </w:fldSimple>
      <w:r>
        <w:t xml:space="preserve"> : Extension pattern using a property block (Description class)</w:t>
      </w:r>
    </w:p>
    <w:p w14:paraId="64193030" w14:textId="77777777" w:rsidR="00DA2FDF" w:rsidRDefault="00DA2FDF" w:rsidP="00DA2FDF"/>
    <w:p w14:paraId="355A92F4" w14:textId="77777777" w:rsidR="00DA2FDF" w:rsidRDefault="00D0034E" w:rsidP="00D0034E">
      <w:pPr>
        <w:pStyle w:val="ListParagraph"/>
        <w:numPr>
          <w:ilvl w:val="0"/>
          <w:numId w:val="16"/>
        </w:numPr>
      </w:pPr>
      <w:r>
        <w:t>Does not require the creation of a new feature type</w:t>
      </w:r>
    </w:p>
    <w:p w14:paraId="6EC47B98" w14:textId="77777777" w:rsidR="00D0034E" w:rsidRDefault="00D0034E" w:rsidP="00D0034E">
      <w:pPr>
        <w:pStyle w:val="ListParagraph"/>
        <w:numPr>
          <w:ilvl w:val="0"/>
          <w:numId w:val="16"/>
        </w:numPr>
      </w:pPr>
      <w:r>
        <w:t>Extra properties can be defined by a community and use by another one</w:t>
      </w:r>
    </w:p>
    <w:p w14:paraId="02C67813" w14:textId="77777777" w:rsidR="00D0034E" w:rsidRDefault="00D0034E" w:rsidP="00D0034E">
      <w:pPr>
        <w:pStyle w:val="ListParagraph"/>
        <w:numPr>
          <w:ilvl w:val="0"/>
          <w:numId w:val="16"/>
        </w:numPr>
      </w:pPr>
    </w:p>
    <w:p w14:paraId="12F91C24" w14:textId="77777777" w:rsidR="00DA2FDF" w:rsidRPr="00DA2FDF" w:rsidRDefault="00DA2FDF" w:rsidP="00DA2FDF"/>
    <w:p w14:paraId="79B93D23" w14:textId="77777777" w:rsidR="009459BF" w:rsidRPr="009459BF" w:rsidRDefault="009A7B37" w:rsidP="009459BF">
      <w:pPr>
        <w:pStyle w:val="Heading1"/>
        <w:rPr>
          <w:lang w:val="en-CA"/>
        </w:rPr>
      </w:pPr>
      <w:r w:rsidRPr="00D12552">
        <w:rPr>
          <w:lang w:val="en-CA"/>
        </w:rPr>
        <w:t>Conventions</w:t>
      </w:r>
      <w:bookmarkEnd w:id="28"/>
    </w:p>
    <w:p w14:paraId="526B5110" w14:textId="77777777"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14:paraId="7A11BBA2" w14:textId="77777777"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14:paraId="3CB17B28" w14:textId="77777777" w:rsidTr="00B520F7">
        <w:trPr>
          <w:jc w:val="center"/>
        </w:trPr>
        <w:tc>
          <w:tcPr>
            <w:tcW w:w="3402" w:type="dxa"/>
            <w:tcBorders>
              <w:top w:val="single" w:sz="12" w:space="0" w:color="auto"/>
              <w:bottom w:val="single" w:sz="12" w:space="0" w:color="auto"/>
            </w:tcBorders>
          </w:tcPr>
          <w:p w14:paraId="15583A7A" w14:textId="77777777"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14:paraId="74C82146" w14:textId="77777777"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14:paraId="4C9C361D" w14:textId="77777777" w:rsidTr="00B520F7">
        <w:trPr>
          <w:jc w:val="center"/>
        </w:trPr>
        <w:tc>
          <w:tcPr>
            <w:tcW w:w="3402" w:type="dxa"/>
            <w:tcBorders>
              <w:top w:val="single" w:sz="12" w:space="0" w:color="auto"/>
            </w:tcBorders>
          </w:tcPr>
          <w:p w14:paraId="7FCE89C4" w14:textId="77777777"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14:paraId="3188150C" w14:textId="77777777" w:rsidR="00695378" w:rsidRPr="00D12552" w:rsidRDefault="00695378" w:rsidP="00B520F7">
            <w:pPr>
              <w:rPr>
                <w:lang w:val="en-CA"/>
              </w:rPr>
            </w:pPr>
            <w:r w:rsidRPr="00D12552">
              <w:rPr>
                <w:lang w:val="en-CA"/>
              </w:rPr>
              <w:t>[artefact or technology type]</w:t>
            </w:r>
          </w:p>
        </w:tc>
      </w:tr>
      <w:tr w:rsidR="00695378" w:rsidRPr="00D12552" w14:paraId="0FEC095E" w14:textId="77777777" w:rsidTr="00B520F7">
        <w:trPr>
          <w:jc w:val="center"/>
        </w:trPr>
        <w:tc>
          <w:tcPr>
            <w:tcW w:w="3402" w:type="dxa"/>
          </w:tcPr>
          <w:p w14:paraId="1FD4DEB0" w14:textId="77777777" w:rsidR="00695378" w:rsidRPr="00D12552" w:rsidRDefault="00695378" w:rsidP="00B520F7">
            <w:pPr>
              <w:rPr>
                <w:b/>
                <w:lang w:val="en-CA"/>
              </w:rPr>
            </w:pPr>
            <w:r w:rsidRPr="00D12552">
              <w:rPr>
                <w:b/>
                <w:lang w:val="en-CA"/>
              </w:rPr>
              <w:t>Dependency</w:t>
            </w:r>
          </w:p>
        </w:tc>
        <w:tc>
          <w:tcPr>
            <w:tcW w:w="3856" w:type="dxa"/>
          </w:tcPr>
          <w:p w14:paraId="446FCBD8" w14:textId="77777777" w:rsidR="00695378" w:rsidRPr="00D12552" w:rsidRDefault="00695378" w:rsidP="00B520F7">
            <w:pPr>
              <w:rPr>
                <w:lang w:val="en-CA"/>
              </w:rPr>
            </w:pPr>
            <w:r w:rsidRPr="00D12552">
              <w:rPr>
                <w:lang w:val="en-CA"/>
              </w:rPr>
              <w:t>[identifier for another requirements class]</w:t>
            </w:r>
          </w:p>
        </w:tc>
      </w:tr>
      <w:tr w:rsidR="00695378" w:rsidRPr="00D12552" w14:paraId="23F34929" w14:textId="77777777" w:rsidTr="00B520F7">
        <w:trPr>
          <w:jc w:val="center"/>
        </w:trPr>
        <w:tc>
          <w:tcPr>
            <w:tcW w:w="3402" w:type="dxa"/>
          </w:tcPr>
          <w:p w14:paraId="6D302433" w14:textId="77777777" w:rsidR="00695378" w:rsidRPr="00D12552" w:rsidRDefault="00695378" w:rsidP="00B520F7">
            <w:pPr>
              <w:rPr>
                <w:b/>
                <w:lang w:val="en-CA"/>
              </w:rPr>
            </w:pPr>
            <w:r w:rsidRPr="00D12552">
              <w:rPr>
                <w:b/>
                <w:lang w:val="en-CA"/>
              </w:rPr>
              <w:t>Requirement</w:t>
            </w:r>
          </w:p>
        </w:tc>
        <w:tc>
          <w:tcPr>
            <w:tcW w:w="3856" w:type="dxa"/>
          </w:tcPr>
          <w:p w14:paraId="6AE9BC8C"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14:paraId="36414E7B" w14:textId="77777777" w:rsidTr="00B520F7">
        <w:trPr>
          <w:jc w:val="center"/>
        </w:trPr>
        <w:tc>
          <w:tcPr>
            <w:tcW w:w="3402" w:type="dxa"/>
          </w:tcPr>
          <w:p w14:paraId="474A7EF0" w14:textId="77777777" w:rsidR="00695378" w:rsidRPr="00D12552" w:rsidRDefault="00695378" w:rsidP="00B520F7">
            <w:pPr>
              <w:rPr>
                <w:b/>
                <w:lang w:val="en-CA"/>
              </w:rPr>
            </w:pPr>
            <w:r w:rsidRPr="00D12552">
              <w:rPr>
                <w:b/>
                <w:lang w:val="en-CA"/>
              </w:rPr>
              <w:t>Recommendation</w:t>
            </w:r>
          </w:p>
        </w:tc>
        <w:tc>
          <w:tcPr>
            <w:tcW w:w="3856" w:type="dxa"/>
          </w:tcPr>
          <w:p w14:paraId="0FF49D40"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14:paraId="424D400B" w14:textId="77777777" w:rsidTr="00B520F7">
        <w:trPr>
          <w:jc w:val="center"/>
        </w:trPr>
        <w:tc>
          <w:tcPr>
            <w:tcW w:w="3402" w:type="dxa"/>
          </w:tcPr>
          <w:p w14:paraId="026CA14D" w14:textId="77777777" w:rsidR="00695378" w:rsidRPr="00D12552" w:rsidRDefault="00695378" w:rsidP="00B520F7">
            <w:pPr>
              <w:rPr>
                <w:b/>
                <w:lang w:val="en-CA"/>
              </w:rPr>
            </w:pPr>
            <w:r w:rsidRPr="00D12552">
              <w:rPr>
                <w:b/>
                <w:lang w:val="en-CA"/>
              </w:rPr>
              <w:lastRenderedPageBreak/>
              <w:t>Requirement</w:t>
            </w:r>
          </w:p>
        </w:tc>
        <w:tc>
          <w:tcPr>
            <w:tcW w:w="3856" w:type="dxa"/>
          </w:tcPr>
          <w:p w14:paraId="1C74A792"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14:paraId="5AA1C708" w14:textId="77777777" w:rsidTr="00B520F7">
        <w:trPr>
          <w:jc w:val="center"/>
        </w:trPr>
        <w:tc>
          <w:tcPr>
            <w:tcW w:w="3402" w:type="dxa"/>
            <w:tcBorders>
              <w:bottom w:val="single" w:sz="12" w:space="0" w:color="auto"/>
            </w:tcBorders>
          </w:tcPr>
          <w:p w14:paraId="289EB2B9" w14:textId="77777777"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14:paraId="6B3B3D0B" w14:textId="77777777" w:rsidR="00695378" w:rsidRPr="00D12552" w:rsidRDefault="00695378" w:rsidP="00B520F7">
            <w:pPr>
              <w:rPr>
                <w:lang w:val="en-CA"/>
              </w:rPr>
            </w:pPr>
            <w:r w:rsidRPr="00D12552">
              <w:rPr>
                <w:lang w:val="en-CA"/>
              </w:rPr>
              <w:t>[repeat as necessary]</w:t>
            </w:r>
          </w:p>
        </w:tc>
      </w:tr>
    </w:tbl>
    <w:p w14:paraId="0B5D5773" w14:textId="77777777" w:rsidR="00695378" w:rsidRPr="00D12552" w:rsidRDefault="00695378" w:rsidP="00695378">
      <w:pPr>
        <w:rPr>
          <w:lang w:val="en-CA"/>
        </w:rPr>
      </w:pPr>
    </w:p>
    <w:p w14:paraId="16F08C94" w14:textId="77777777"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14:paraId="254DCD47" w14:textId="77777777" w:rsidR="00695378" w:rsidRPr="00D12552" w:rsidRDefault="00695378" w:rsidP="00695378">
      <w:pPr>
        <w:pStyle w:val="Heading2"/>
        <w:rPr>
          <w:lang w:val="en-CA"/>
        </w:rPr>
      </w:pPr>
      <w:bookmarkStart w:id="55" w:name="_Toc377112004"/>
      <w:bookmarkStart w:id="56" w:name="_Toc428885193"/>
      <w:r w:rsidRPr="00D12552">
        <w:rPr>
          <w:lang w:val="en-CA"/>
        </w:rPr>
        <w:t>Requirement</w:t>
      </w:r>
      <w:bookmarkEnd w:id="55"/>
      <w:bookmarkEnd w:id="56"/>
    </w:p>
    <w:p w14:paraId="34C8E985" w14:textId="77777777"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14:paraId="7D23C947" w14:textId="77777777" w:rsidTr="00B520F7">
        <w:trPr>
          <w:cantSplit/>
          <w:trHeight w:val="555"/>
        </w:trPr>
        <w:tc>
          <w:tcPr>
            <w:tcW w:w="2841" w:type="dxa"/>
            <w:tcBorders>
              <w:right w:val="nil"/>
            </w:tcBorders>
          </w:tcPr>
          <w:p w14:paraId="1AB36D28" w14:textId="77777777"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14:paraId="706F6933" w14:textId="77777777"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14:paraId="60ED9D74" w14:textId="77777777" w:rsidR="00695378" w:rsidRPr="00D12552" w:rsidRDefault="00695378" w:rsidP="00695378">
      <w:pPr>
        <w:rPr>
          <w:lang w:val="en-CA"/>
        </w:rPr>
      </w:pPr>
    </w:p>
    <w:p w14:paraId="16BE644D" w14:textId="77777777"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14:paraId="211AACCD" w14:textId="77777777" w:rsidR="00695378" w:rsidRPr="00D12552" w:rsidRDefault="00695378" w:rsidP="00695378">
      <w:pPr>
        <w:pStyle w:val="Heading2"/>
        <w:rPr>
          <w:lang w:val="en-CA"/>
        </w:rPr>
      </w:pPr>
      <w:bookmarkStart w:id="57" w:name="_Toc356480502"/>
      <w:bookmarkStart w:id="58" w:name="_Toc377112005"/>
      <w:bookmarkStart w:id="59" w:name="_Toc428885194"/>
      <w:bookmarkStart w:id="60" w:name="_Toc356480505"/>
      <w:r w:rsidRPr="00D12552">
        <w:rPr>
          <w:lang w:val="en-CA"/>
        </w:rPr>
        <w:t>Conformance class</w:t>
      </w:r>
      <w:bookmarkEnd w:id="57"/>
      <w:bookmarkEnd w:id="58"/>
      <w:bookmarkEnd w:id="59"/>
    </w:p>
    <w:p w14:paraId="1763EB3F" w14:textId="77777777"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14:paraId="7ABD6457" w14:textId="77777777" w:rsidTr="00B520F7">
        <w:trPr>
          <w:jc w:val="center"/>
        </w:trPr>
        <w:tc>
          <w:tcPr>
            <w:tcW w:w="2835" w:type="dxa"/>
            <w:tcBorders>
              <w:top w:val="single" w:sz="12" w:space="0" w:color="auto"/>
              <w:bottom w:val="single" w:sz="12" w:space="0" w:color="auto"/>
            </w:tcBorders>
          </w:tcPr>
          <w:p w14:paraId="6F44A142" w14:textId="77777777"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14:paraId="36EB44DB" w14:textId="77777777"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14:paraId="712675F9" w14:textId="77777777" w:rsidTr="00B520F7">
        <w:trPr>
          <w:jc w:val="center"/>
        </w:trPr>
        <w:tc>
          <w:tcPr>
            <w:tcW w:w="2835" w:type="dxa"/>
            <w:tcBorders>
              <w:top w:val="single" w:sz="12" w:space="0" w:color="auto"/>
            </w:tcBorders>
          </w:tcPr>
          <w:p w14:paraId="4EBF5531" w14:textId="77777777"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14:paraId="1D340EBF" w14:textId="77777777" w:rsidR="00695378" w:rsidRPr="00D12552" w:rsidRDefault="00695378" w:rsidP="00B520F7">
            <w:pPr>
              <w:rPr>
                <w:lang w:val="en-CA"/>
              </w:rPr>
            </w:pPr>
            <w:r w:rsidRPr="00D12552">
              <w:rPr>
                <w:lang w:val="en-CA"/>
              </w:rPr>
              <w:t>[identifier for another conformance class]</w:t>
            </w:r>
          </w:p>
        </w:tc>
      </w:tr>
      <w:tr w:rsidR="00695378" w:rsidRPr="00D12552" w14:paraId="192EA359" w14:textId="77777777" w:rsidTr="00B520F7">
        <w:trPr>
          <w:jc w:val="center"/>
        </w:trPr>
        <w:tc>
          <w:tcPr>
            <w:tcW w:w="2835" w:type="dxa"/>
          </w:tcPr>
          <w:p w14:paraId="6B88C153" w14:textId="77777777" w:rsidR="00695378" w:rsidRPr="00D12552" w:rsidRDefault="00695378" w:rsidP="00B520F7">
            <w:pPr>
              <w:rPr>
                <w:b/>
                <w:lang w:val="en-CA"/>
              </w:rPr>
            </w:pPr>
            <w:r w:rsidRPr="00D12552">
              <w:rPr>
                <w:b/>
                <w:lang w:val="en-CA"/>
              </w:rPr>
              <w:t>Requirements</w:t>
            </w:r>
          </w:p>
        </w:tc>
        <w:tc>
          <w:tcPr>
            <w:tcW w:w="3856" w:type="dxa"/>
          </w:tcPr>
          <w:p w14:paraId="786D6E55" w14:textId="77777777"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14:paraId="1FFAC253" w14:textId="77777777" w:rsidTr="00B520F7">
        <w:trPr>
          <w:jc w:val="center"/>
        </w:trPr>
        <w:tc>
          <w:tcPr>
            <w:tcW w:w="2835" w:type="dxa"/>
            <w:tcBorders>
              <w:bottom w:val="single" w:sz="12" w:space="0" w:color="auto"/>
            </w:tcBorders>
          </w:tcPr>
          <w:p w14:paraId="2D3D5989" w14:textId="77777777"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14:paraId="25A0AC32" w14:textId="77777777" w:rsidR="00695378" w:rsidRPr="00D12552" w:rsidRDefault="00695378" w:rsidP="00B520F7">
            <w:pPr>
              <w:rPr>
                <w:lang w:val="en-CA"/>
              </w:rPr>
            </w:pPr>
            <w:r w:rsidRPr="00D12552">
              <w:rPr>
                <w:lang w:val="en-CA"/>
              </w:rPr>
              <w:t>[reference to clause(s) containing tests]</w:t>
            </w:r>
          </w:p>
        </w:tc>
      </w:tr>
    </w:tbl>
    <w:p w14:paraId="71FD9A8E" w14:textId="77777777" w:rsidR="00695378" w:rsidRPr="00D12552" w:rsidRDefault="00695378" w:rsidP="00695378">
      <w:pPr>
        <w:rPr>
          <w:lang w:val="en-CA"/>
        </w:rPr>
      </w:pPr>
    </w:p>
    <w:p w14:paraId="291F2077" w14:textId="77777777" w:rsidR="00695378" w:rsidRPr="00D12552" w:rsidRDefault="00695378" w:rsidP="00695378">
      <w:pPr>
        <w:rPr>
          <w:lang w:val="en-CA"/>
        </w:rPr>
      </w:pPr>
      <w:r w:rsidRPr="00D12552">
        <w:rPr>
          <w:lang w:val="en-CA"/>
        </w:rPr>
        <w:t>All tests in a class must be passed. Each conformance class tests conformance to a set of requirements packaged in a requirements class.</w:t>
      </w:r>
    </w:p>
    <w:p w14:paraId="2A2D37D8" w14:textId="77777777" w:rsidR="00695378" w:rsidRPr="00D12552" w:rsidRDefault="00695378" w:rsidP="00695378">
      <w:pPr>
        <w:rPr>
          <w:lang w:val="en-CA"/>
        </w:rPr>
      </w:pPr>
      <w:r w:rsidRPr="00D12552">
        <w:rPr>
          <w:lang w:val="en-CA"/>
        </w:rPr>
        <w:t xml:space="preserve">W3C Schema (XSD) and ISO Schematron (SCH) files are considered as part of this specification, although available online only, due to concerns about document size. Many </w:t>
      </w:r>
      <w:r w:rsidRPr="00D12552">
        <w:rPr>
          <w:lang w:val="en-CA"/>
        </w:rPr>
        <w:lastRenderedPageBreak/>
        <w:t xml:space="preserve">requirements are expressed in a single XSD or SCH file although tests are listed individually in the conformance annex (one test for XSD and one test for SCH).  </w:t>
      </w:r>
    </w:p>
    <w:p w14:paraId="23C41F4E" w14:textId="77777777" w:rsidR="00695378" w:rsidRPr="00D12552" w:rsidRDefault="00695378" w:rsidP="00695378">
      <w:pPr>
        <w:rPr>
          <w:lang w:val="en-CA"/>
        </w:rPr>
      </w:pPr>
      <w:r w:rsidRPr="00D12552">
        <w:rPr>
          <w:lang w:val="en-CA"/>
        </w:rPr>
        <w:t xml:space="preserve">Schematron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14:paraId="35F1B1E7" w14:textId="77777777" w:rsidR="00695378" w:rsidRPr="00D12552" w:rsidRDefault="00695378" w:rsidP="00695378">
      <w:pPr>
        <w:rPr>
          <w:lang w:val="en-CA"/>
        </w:rPr>
      </w:pPr>
    </w:p>
    <w:p w14:paraId="1442B819"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61"/>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14:paraId="5E9D4E01"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14:paraId="53C65BAC"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14:paraId="7BB7B11E"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14:paraId="5112D1B8" w14:textId="77777777"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14:paraId="5A046991" w14:textId="77777777"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61"/>
      <w:r w:rsidR="00A17543" w:rsidRPr="00D12552">
        <w:rPr>
          <w:rStyle w:val="CommentReference"/>
          <w:lang w:val="en-CA"/>
        </w:rPr>
        <w:commentReference w:id="61"/>
      </w:r>
    </w:p>
    <w:p w14:paraId="7652C4D3" w14:textId="77777777" w:rsidR="00695378" w:rsidRPr="00D12552" w:rsidRDefault="00695378" w:rsidP="00695378">
      <w:pPr>
        <w:pStyle w:val="Heading2"/>
        <w:rPr>
          <w:lang w:val="en-CA"/>
        </w:rPr>
      </w:pPr>
      <w:bookmarkStart w:id="62" w:name="_Toc377112006"/>
      <w:bookmarkStart w:id="63" w:name="_Toc428885195"/>
      <w:r w:rsidRPr="00D12552">
        <w:rPr>
          <w:lang w:val="en-CA"/>
        </w:rPr>
        <w:t>Identifiers</w:t>
      </w:r>
      <w:bookmarkEnd w:id="60"/>
      <w:bookmarkEnd w:id="62"/>
      <w:bookmarkEnd w:id="63"/>
    </w:p>
    <w:p w14:paraId="6055DB18" w14:textId="77777777"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14:paraId="58C31F14" w14:textId="77777777"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14:paraId="508C29AA" w14:textId="77777777" w:rsidR="00695378" w:rsidRPr="00D12552" w:rsidRDefault="00695378" w:rsidP="00695378">
      <w:pPr>
        <w:rPr>
          <w:lang w:val="en-CA"/>
        </w:rPr>
      </w:pPr>
      <w:r w:rsidRPr="00D12552">
        <w:rPr>
          <w:lang w:val="en-CA"/>
        </w:rPr>
        <w:t>All requirements and conformance tests that appear in this document are denoted by partial URIs which are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14:paraId="2C275213" w14:textId="77777777" w:rsidR="00695378" w:rsidRPr="00D12552" w:rsidRDefault="00695378" w:rsidP="00695378">
      <w:pPr>
        <w:rPr>
          <w:lang w:val="en-CA"/>
        </w:rPr>
      </w:pPr>
      <w:r w:rsidRPr="00D12552">
        <w:rPr>
          <w:lang w:val="en-CA"/>
        </w:rPr>
        <w:t xml:space="preserve">The URI for each requirements class has the form </w:t>
      </w:r>
    </w:p>
    <w:p w14:paraId="7B846B48"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14:paraId="221494D5" w14:textId="77777777" w:rsidR="00695378" w:rsidRPr="00D12552" w:rsidRDefault="00695378" w:rsidP="00695378">
      <w:pPr>
        <w:rPr>
          <w:lang w:val="en-CA"/>
        </w:rPr>
      </w:pPr>
      <w:r w:rsidRPr="00D12552">
        <w:rPr>
          <w:lang w:val="en-CA"/>
        </w:rPr>
        <w:t>The URI for each requirement or recommendation has the form</w:t>
      </w:r>
    </w:p>
    <w:p w14:paraId="0A9E639C"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14:paraId="795FFBEF" w14:textId="77777777" w:rsidR="00695378" w:rsidRPr="00D12552" w:rsidRDefault="00695378" w:rsidP="00695378">
      <w:pPr>
        <w:rPr>
          <w:lang w:val="en-CA"/>
        </w:rPr>
      </w:pPr>
      <w:r w:rsidRPr="00D12552">
        <w:rPr>
          <w:lang w:val="en-CA"/>
        </w:rPr>
        <w:t>The URI for each conformance class has the form</w:t>
      </w:r>
    </w:p>
    <w:p w14:paraId="7250FCBA"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14:paraId="27FC63FB" w14:textId="77777777" w:rsidR="00695378" w:rsidRPr="00D12552" w:rsidRDefault="00695378" w:rsidP="00695378">
      <w:pPr>
        <w:rPr>
          <w:lang w:val="en-CA"/>
        </w:rPr>
      </w:pPr>
      <w:r w:rsidRPr="00D12552">
        <w:rPr>
          <w:lang w:val="en-CA"/>
        </w:rPr>
        <w:t>The URI for each conformance test has the form</w:t>
      </w:r>
    </w:p>
    <w:p w14:paraId="18946A21" w14:textId="77777777"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14:paraId="10B83494" w14:textId="77777777" w:rsidR="00695378" w:rsidRPr="00D12552" w:rsidRDefault="00695378" w:rsidP="00695378">
      <w:pPr>
        <w:rPr>
          <w:lang w:val="en-CA"/>
        </w:rPr>
      </w:pPr>
    </w:p>
    <w:p w14:paraId="05C5DB46" w14:textId="77777777" w:rsidR="009A7B37" w:rsidRPr="00D12552" w:rsidRDefault="009A7B37">
      <w:pPr>
        <w:pStyle w:val="Heading1"/>
        <w:rPr>
          <w:lang w:val="en-CA"/>
        </w:rPr>
      </w:pPr>
      <w:bookmarkStart w:id="64" w:name="_Toc337499855"/>
      <w:r w:rsidRPr="00D12552">
        <w:rPr>
          <w:lang w:val="en-CA"/>
        </w:rPr>
        <w:lastRenderedPageBreak/>
        <w:t>Clauses not Containing Normative Material</w:t>
      </w:r>
      <w:bookmarkEnd w:id="64"/>
    </w:p>
    <w:p w14:paraId="1279C72D" w14:textId="77777777" w:rsidR="009A7B37" w:rsidRPr="00D12552" w:rsidRDefault="009A7B37">
      <w:pPr>
        <w:rPr>
          <w:lang w:val="en-CA"/>
        </w:rPr>
      </w:pPr>
      <w:r w:rsidRPr="00D12552">
        <w:rPr>
          <w:lang w:val="en-CA"/>
        </w:rPr>
        <w:t>Paragraph</w:t>
      </w:r>
    </w:p>
    <w:p w14:paraId="64DACC68" w14:textId="77777777" w:rsidR="009A7B37" w:rsidRPr="00D12552" w:rsidRDefault="009A7B37">
      <w:pPr>
        <w:pStyle w:val="Heading2"/>
        <w:rPr>
          <w:lang w:val="en-CA"/>
        </w:rPr>
      </w:pPr>
      <w:bookmarkStart w:id="65" w:name="_Toc337499856"/>
      <w:r w:rsidRPr="00D12552">
        <w:rPr>
          <w:lang w:val="en-CA"/>
        </w:rPr>
        <w:t>Clauses not containing normative material sub-clause 1</w:t>
      </w:r>
      <w:bookmarkEnd w:id="65"/>
    </w:p>
    <w:p w14:paraId="38E0A16D" w14:textId="77777777" w:rsidR="009A7B37" w:rsidRPr="00D12552" w:rsidRDefault="009A7B37">
      <w:pPr>
        <w:rPr>
          <w:lang w:val="en-CA"/>
        </w:rPr>
      </w:pPr>
      <w:r w:rsidRPr="00D12552">
        <w:rPr>
          <w:lang w:val="en-CA"/>
        </w:rPr>
        <w:t>Paragraph</w:t>
      </w:r>
    </w:p>
    <w:p w14:paraId="1C9D9ECD" w14:textId="77777777" w:rsidR="009A7B37" w:rsidRPr="00233F14" w:rsidRDefault="009A7B37" w:rsidP="00233F14">
      <w:pPr>
        <w:pStyle w:val="Heading3"/>
      </w:pPr>
      <w:bookmarkStart w:id="66" w:name="_Toc337499857"/>
      <w:r w:rsidRPr="00233F14">
        <w:t>Clauses not containing normative material sub-clause 2</w:t>
      </w:r>
      <w:bookmarkEnd w:id="66"/>
    </w:p>
    <w:p w14:paraId="65E1EDE5" w14:textId="77777777" w:rsidR="009A7B37" w:rsidRPr="00D12552" w:rsidRDefault="00A6445A">
      <w:pPr>
        <w:pStyle w:val="Heading1"/>
        <w:rPr>
          <w:lang w:val="en-CA"/>
        </w:rPr>
      </w:pPr>
      <w:r>
        <w:rPr>
          <w:lang w:val="en-CA"/>
        </w:rPr>
        <w:t>Logical Model</w:t>
      </w:r>
    </w:p>
    <w:p w14:paraId="277058B6" w14:textId="77777777"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14:paraId="1C0814E3" w14:textId="77777777"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(eg.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14:paraId="7D1608FA" w14:textId="77777777" w:rsidR="009C3567"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14:paraId="516347B8" w14:textId="77777777" w:rsidR="009C3567" w:rsidRPr="00D12552" w:rsidRDefault="009C3567" w:rsidP="009C3567">
      <w:pPr>
        <w:pStyle w:val="Heading3"/>
        <w:rPr>
          <w:lang w:val="en-CA"/>
        </w:rPr>
      </w:pPr>
      <w:r>
        <w:rPr>
          <w:lang w:val="en-CA"/>
        </w:rPr>
        <w:t>Property cardinality</w:t>
      </w:r>
    </w:p>
    <w:p w14:paraId="68C34312" w14:textId="77777777" w:rsidR="00A6445A" w:rsidRDefault="009C3567" w:rsidP="004A5507">
      <w:pPr>
        <w:rPr>
          <w:lang w:val="en-CA"/>
        </w:rPr>
      </w:pPr>
      <w:r>
        <w:rPr>
          <w:lang w:val="en-CA"/>
        </w:rPr>
        <w:t>All properties that could be made optional are optional in GeoSciML 4.0.  This is a complete reversal of 3.2 where all properties were made mandatory, forcing the data provider to document why the property was missing using “</w:t>
      </w:r>
      <w:proofErr w:type="spellStart"/>
      <w:r>
        <w:rPr>
          <w:lang w:val="en-CA"/>
        </w:rPr>
        <w:t>nillables</w:t>
      </w:r>
      <w:proofErr w:type="spellEnd"/>
      <w:r>
        <w:rPr>
          <w:lang w:val="en-CA"/>
        </w:rPr>
        <w:t xml:space="preserve">”.  This design attracted a lot of criticism (not necessary for GeoSciML but other communities presented with the same pattern) from application developers and data providers that consider the filling the instance with nil properties as “unnecessary verbose” and a waste of bandwidth.  This issue is a real concern for mobile applications where payload has an impact on user experience. </w:t>
      </w:r>
    </w:p>
    <w:p w14:paraId="25F0F297" w14:textId="77777777" w:rsidR="009B64F8" w:rsidRDefault="009B64F8" w:rsidP="004A5507">
      <w:pPr>
        <w:rPr>
          <w:lang w:val="en-CA"/>
        </w:rPr>
      </w:pPr>
      <w:r>
        <w:rPr>
          <w:lang w:val="en-CA"/>
        </w:rPr>
        <w:lastRenderedPageBreak/>
        <w:t xml:space="preserve">It has been argued that nillable properties are just a verbose absent value, but nillable properties actually carry useful or even required information – through </w:t>
      </w:r>
      <w:proofErr w:type="spellStart"/>
      <w:r>
        <w:rPr>
          <w:lang w:val="en-CA"/>
        </w:rPr>
        <w:t>nilReason</w:t>
      </w:r>
      <w:proofErr w:type="spellEnd"/>
      <w:r>
        <w:rPr>
          <w:lang w:val="en-CA"/>
        </w:rPr>
        <w:t xml:space="preserve"> attribute in XML- in certain use cases, such a legally bounded data exchange scenarios. </w:t>
      </w:r>
    </w:p>
    <w:p w14:paraId="279757A9" w14:textId="77777777" w:rsidR="009B64F8" w:rsidRDefault="009B64F8" w:rsidP="009B64F8">
      <w:pPr>
        <w:pStyle w:val="Heading3"/>
        <w:rPr>
          <w:lang w:val="en-CA"/>
        </w:rPr>
      </w:pPr>
      <w:commentRangeStart w:id="67"/>
      <w:r>
        <w:rPr>
          <w:lang w:val="en-CA"/>
        </w:rPr>
        <w:t>Observed absence</w:t>
      </w:r>
      <w:commentRangeEnd w:id="67"/>
      <w:r w:rsidR="009D3533">
        <w:rPr>
          <w:rStyle w:val="CommentReference"/>
          <w:rFonts w:cs="Times New Roman"/>
          <w:b w:val="0"/>
          <w:bCs w:val="0"/>
        </w:rPr>
        <w:commentReference w:id="67"/>
      </w:r>
    </w:p>
    <w:p w14:paraId="740AA8D6" w14:textId="77777777" w:rsidR="009B64F8" w:rsidRDefault="009B64F8" w:rsidP="004A5507">
      <w:pPr>
        <w:rPr>
          <w:lang w:val="en-CA"/>
        </w:rPr>
      </w:pPr>
      <w:r>
        <w:rPr>
          <w:lang w:val="en-CA"/>
        </w:rPr>
        <w:t>There are situation in geology where the abse</w:t>
      </w:r>
      <w:r w:rsidR="009D3533">
        <w:rPr>
          <w:lang w:val="en-CA"/>
        </w:rPr>
        <w:t xml:space="preserve">nce of something is actually </w:t>
      </w:r>
      <w:r>
        <w:rPr>
          <w:lang w:val="en-CA"/>
        </w:rPr>
        <w:t xml:space="preserve">important information (as opposed to “unknown” presence).  Certain </w:t>
      </w:r>
      <w:proofErr w:type="spellStart"/>
      <w:r>
        <w:rPr>
          <w:lang w:val="en-CA"/>
        </w:rPr>
        <w:t>biostratigraphic</w:t>
      </w:r>
      <w:proofErr w:type="spellEnd"/>
      <w:r>
        <w:rPr>
          <w:lang w:val="en-CA"/>
        </w:rPr>
        <w:t xml:space="preserve"> units are defined by the absence of </w:t>
      </w:r>
      <w:r w:rsidR="004E5F43">
        <w:rPr>
          <w:lang w:val="en-CA"/>
        </w:rPr>
        <w:t xml:space="preserve">marker </w:t>
      </w:r>
      <w:r>
        <w:rPr>
          <w:lang w:val="en-CA"/>
        </w:rPr>
        <w:t>specie</w:t>
      </w:r>
      <w:r w:rsidR="004E5F43">
        <w:rPr>
          <w:lang w:val="en-CA"/>
        </w:rPr>
        <w:t>s</w:t>
      </w:r>
      <w:r>
        <w:rPr>
          <w:lang w:val="en-CA"/>
        </w:rPr>
        <w:t>.</w:t>
      </w:r>
    </w:p>
    <w:p w14:paraId="57FC0DA8" w14:textId="77777777" w:rsidR="009B64F8" w:rsidRDefault="009B64F8" w:rsidP="009B64F8">
      <w:pPr>
        <w:ind w:left="720"/>
        <w:rPr>
          <w:i/>
        </w:rPr>
      </w:pPr>
      <w:r w:rsidRPr="009B64F8">
        <w:rPr>
          <w:i/>
        </w:rPr>
        <w:t xml:space="preserve">Biostratigraphic classification is also an early step in working out the stratigraphy of a region. Biostratigraphic units are based on the fossil content of the </w:t>
      </w:r>
      <w:proofErr w:type="spellStart"/>
      <w:r w:rsidRPr="009B64F8">
        <w:rPr>
          <w:i/>
        </w:rPr>
        <w:t>rocks.The</w:t>
      </w:r>
      <w:proofErr w:type="spellEnd"/>
      <w:r w:rsidRPr="009B64F8">
        <w:rPr>
          <w:i/>
        </w:rPr>
        <w:t xml:space="preserve"> selection and establishment of </w:t>
      </w:r>
      <w:proofErr w:type="spellStart"/>
      <w:r w:rsidRPr="009B64F8">
        <w:rPr>
          <w:i/>
        </w:rPr>
        <w:t>biostratigraphic</w:t>
      </w:r>
      <w:proofErr w:type="spellEnd"/>
      <w:r w:rsidRPr="009B64F8">
        <w:rPr>
          <w:i/>
        </w:rPr>
        <w:t xml:space="preserve"> units are not determined by the lithologic composition of the strata, except that the presence or </w:t>
      </w:r>
      <w:commentRangeStart w:id="68"/>
      <w:r w:rsidRPr="009B64F8">
        <w:rPr>
          <w:i/>
        </w:rPr>
        <w:t>absence of fossils</w:t>
      </w:r>
      <w:commentRangeEnd w:id="68"/>
      <w:r w:rsidR="009D3533">
        <w:rPr>
          <w:rStyle w:val="CommentReference"/>
        </w:rPr>
        <w:commentReference w:id="68"/>
      </w:r>
      <w:r w:rsidRPr="009B64F8">
        <w:rPr>
          <w:i/>
        </w:rPr>
        <w:t xml:space="preserve"> and the kind of fossils present, may be related to the type and </w:t>
      </w:r>
      <w:proofErr w:type="spellStart"/>
      <w:r w:rsidRPr="009B64F8">
        <w:rPr>
          <w:i/>
        </w:rPr>
        <w:t>lithofacies</w:t>
      </w:r>
      <w:proofErr w:type="spellEnd"/>
      <w:r w:rsidRPr="009B64F8">
        <w:rPr>
          <w:i/>
        </w:rPr>
        <w:t xml:space="preserve"> of the rocks in which they are found.</w:t>
      </w:r>
    </w:p>
    <w:p w14:paraId="7BA4BFDE" w14:textId="77777777" w:rsidR="009B64F8" w:rsidRDefault="004E5F43" w:rsidP="004E5F43">
      <w:pPr>
        <w:ind w:left="720"/>
        <w:jc w:val="right"/>
        <w:rPr>
          <w:i/>
        </w:rPr>
      </w:pPr>
      <w:r>
        <w:rPr>
          <w:i/>
        </w:rPr>
        <w:t>International Stratigraphic Guide &lt;</w:t>
      </w:r>
      <w:hyperlink r:id="rId18" w:history="1">
        <w:r w:rsidRPr="00CF568F">
          <w:rPr>
            <w:rStyle w:val="Hyperlink"/>
            <w:i/>
          </w:rPr>
          <w:t>http://www.stratigraphy.org/upload/bak/rel.htm</w:t>
        </w:r>
      </w:hyperlink>
      <w:r>
        <w:rPr>
          <w:i/>
        </w:rPr>
        <w:t>&gt;</w:t>
      </w:r>
    </w:p>
    <w:p w14:paraId="7A619FAE" w14:textId="77777777" w:rsidR="009C3567" w:rsidRDefault="004E5F43" w:rsidP="004A5507">
      <w:pPr>
        <w:rPr>
          <w:lang w:val="en-CA"/>
        </w:rPr>
      </w:pPr>
      <w:r>
        <w:rPr>
          <w:lang w:val="en-CA"/>
        </w:rPr>
        <w:t xml:space="preserve">Another example lies in </w:t>
      </w:r>
      <w:r w:rsidR="004C0E7B">
        <w:rPr>
          <w:lang w:val="en-CA"/>
        </w:rPr>
        <w:t xml:space="preserve">description of </w:t>
      </w:r>
      <w:r>
        <w:rPr>
          <w:lang w:val="en-CA"/>
        </w:rPr>
        <w:t xml:space="preserve">metamorphic facies </w:t>
      </w:r>
      <w:r w:rsidR="004C0E7B">
        <w:rPr>
          <w:lang w:val="en-CA"/>
        </w:rPr>
        <w:t>where absence or</w:t>
      </w:r>
      <w:r w:rsidR="009D3533">
        <w:rPr>
          <w:lang w:val="en-CA"/>
        </w:rPr>
        <w:t xml:space="preserve"> presence of certain index minerals informs the temperature and pressure conditions the rock experiences (</w:t>
      </w:r>
      <w:proofErr w:type="spellStart"/>
      <w:r w:rsidR="009D3533">
        <w:rPr>
          <w:lang w:val="en-CA"/>
        </w:rPr>
        <w:t>eg</w:t>
      </w:r>
      <w:proofErr w:type="spellEnd"/>
      <w:r w:rsidR="009D3533">
        <w:rPr>
          <w:lang w:val="en-CA"/>
        </w:rPr>
        <w:t xml:space="preserve">, </w:t>
      </w:r>
      <w:proofErr w:type="spellStart"/>
      <w:r w:rsidR="009D3533">
        <w:rPr>
          <w:lang w:val="en-CA"/>
        </w:rPr>
        <w:t>kyanite</w:t>
      </w:r>
      <w:proofErr w:type="spellEnd"/>
      <w:r w:rsidR="009D3533">
        <w:rPr>
          <w:lang w:val="en-CA"/>
        </w:rPr>
        <w:t xml:space="preserve"> for high pressure and low temperature).  </w:t>
      </w:r>
      <w:commentRangeStart w:id="69"/>
      <w:r w:rsidR="009D3533">
        <w:rPr>
          <w:lang w:val="en-CA"/>
        </w:rPr>
        <w:t xml:space="preserve">There is an obvious difference between reporting conformed absence of </w:t>
      </w:r>
      <w:proofErr w:type="spellStart"/>
      <w:r w:rsidR="009D3533">
        <w:rPr>
          <w:lang w:val="en-CA"/>
        </w:rPr>
        <w:t>kyanite</w:t>
      </w:r>
      <w:proofErr w:type="spellEnd"/>
      <w:r w:rsidR="009D3533">
        <w:rPr>
          <w:lang w:val="en-CA"/>
        </w:rPr>
        <w:t xml:space="preserve"> and the presence of </w:t>
      </w:r>
      <w:proofErr w:type="spellStart"/>
      <w:r w:rsidR="009D3533">
        <w:rPr>
          <w:lang w:val="en-CA"/>
        </w:rPr>
        <w:t>kyanite</w:t>
      </w:r>
      <w:proofErr w:type="spellEnd"/>
      <w:r w:rsidR="009D3533">
        <w:rPr>
          <w:lang w:val="en-CA"/>
        </w:rPr>
        <w:t xml:space="preserve"> if not known.</w:t>
      </w:r>
      <w:commentRangeEnd w:id="69"/>
      <w:r w:rsidR="00864A36">
        <w:rPr>
          <w:rStyle w:val="CommentReference"/>
        </w:rPr>
        <w:commentReference w:id="69"/>
      </w:r>
    </w:p>
    <w:p w14:paraId="0E37D61E" w14:textId="77777777" w:rsidR="009D3533" w:rsidRPr="00D12552" w:rsidRDefault="009D3533" w:rsidP="004A5507">
      <w:pPr>
        <w:rPr>
          <w:lang w:val="en-CA"/>
        </w:rPr>
      </w:pPr>
    </w:p>
    <w:p w14:paraId="0F1DF2C6" w14:textId="77777777"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14:paraId="0AF76069" w14:textId="77777777"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14:paraId="0E37F3F8" w14:textId="77777777">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F3A64C0" w14:textId="77777777"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9A7B37" w:rsidRPr="00D12552" w14:paraId="26A25AE3" w14:textId="77777777">
        <w:tc>
          <w:tcPr>
            <w:tcW w:w="8897" w:type="dxa"/>
            <w:gridSpan w:val="2"/>
            <w:tcBorders>
              <w:top w:val="single" w:sz="12" w:space="0" w:color="auto"/>
              <w:left w:val="single" w:sz="12" w:space="0" w:color="auto"/>
              <w:bottom w:val="single" w:sz="12" w:space="0" w:color="auto"/>
              <w:right w:val="single" w:sz="12" w:space="0" w:color="auto"/>
            </w:tcBorders>
          </w:tcPr>
          <w:p w14:paraId="139718E2" w14:textId="77777777"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14:paraId="6FACAA54" w14:textId="77777777" w:rsidTr="00CD7325">
        <w:tc>
          <w:tcPr>
            <w:tcW w:w="1809" w:type="dxa"/>
            <w:tcBorders>
              <w:top w:val="single" w:sz="12" w:space="0" w:color="auto"/>
              <w:left w:val="single" w:sz="12" w:space="0" w:color="auto"/>
              <w:bottom w:val="single" w:sz="4" w:space="0" w:color="auto"/>
              <w:right w:val="single" w:sz="4" w:space="0" w:color="auto"/>
            </w:tcBorders>
          </w:tcPr>
          <w:p w14:paraId="3D858690" w14:textId="77777777"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68822D2" w14:textId="77777777"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14:paraId="07179B20" w14:textId="77777777" w:rsidTr="00CD7325">
        <w:tc>
          <w:tcPr>
            <w:tcW w:w="1809" w:type="dxa"/>
            <w:tcBorders>
              <w:top w:val="single" w:sz="4" w:space="0" w:color="auto"/>
              <w:left w:val="single" w:sz="12" w:space="0" w:color="auto"/>
              <w:bottom w:val="single" w:sz="4" w:space="0" w:color="auto"/>
              <w:right w:val="single" w:sz="4" w:space="0" w:color="auto"/>
            </w:tcBorders>
          </w:tcPr>
          <w:p w14:paraId="4E0F42C3" w14:textId="77777777"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3A81228F" w14:textId="77777777"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14:paraId="1BFF5280" w14:textId="77777777" w:rsidTr="00CD7325">
        <w:tc>
          <w:tcPr>
            <w:tcW w:w="1809" w:type="dxa"/>
            <w:tcBorders>
              <w:top w:val="single" w:sz="4" w:space="0" w:color="auto"/>
              <w:left w:val="single" w:sz="12" w:space="0" w:color="auto"/>
              <w:bottom w:val="single" w:sz="4" w:space="0" w:color="auto"/>
              <w:right w:val="single" w:sz="4" w:space="0" w:color="auto"/>
            </w:tcBorders>
          </w:tcPr>
          <w:p w14:paraId="2FA6BF91" w14:textId="77777777"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2B0FE635" w14:textId="77777777"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14:paraId="605AAAD1"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2D0CCAC6"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5ECBD256" w14:textId="77777777" w:rsidR="009A7B37" w:rsidRPr="00D12552" w:rsidRDefault="00E8704C">
            <w:pPr>
              <w:spacing w:before="100" w:beforeAutospacing="1" w:after="100" w:afterAutospacing="1" w:line="230" w:lineRule="atLeast"/>
              <w:jc w:val="both"/>
              <w:rPr>
                <w:rFonts w:eastAsia="MS Mincho"/>
                <w:b/>
                <w:color w:val="FF0000"/>
                <w:sz w:val="22"/>
                <w:lang w:val="en-CA"/>
              </w:rPr>
            </w:pPr>
            <w:bookmarkStart w:id="70"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70"/>
          <w:p w14:paraId="4C51273A" w14:textId="77777777"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14:paraId="7E370E4E"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11581076"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7A7C2DFE" w14:textId="77777777"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14:paraId="08FD7325" w14:textId="77777777"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14:paraId="4C6CBDA9" w14:textId="77777777"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14:paraId="212CCB90" w14:textId="77777777"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4E8A054A" w14:textId="77777777"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14:paraId="1FF9C7A5" w14:textId="77777777"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 xml:space="preserve">Quantities and measurements SHALL have explicit units of measure </w:t>
            </w:r>
            <w:r w:rsidRPr="00CD7325">
              <w:rPr>
                <w:rFonts w:eastAsia="MS Mincho"/>
                <w:i/>
                <w:lang w:val="en-CA"/>
              </w:rPr>
              <w:lastRenderedPageBreak/>
              <w:t>specified using the URI for an individual from a class governed as an external ontology.</w:t>
            </w:r>
          </w:p>
        </w:tc>
      </w:tr>
      <w:tr w:rsidR="00CD7325" w:rsidRPr="00D12552" w14:paraId="5E24E5F6" w14:textId="77777777"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14:paraId="02B4E97F" w14:textId="77777777"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Recommendation</w:t>
            </w:r>
          </w:p>
        </w:tc>
        <w:tc>
          <w:tcPr>
            <w:tcW w:w="7088" w:type="dxa"/>
            <w:tcBorders>
              <w:top w:val="single" w:sz="4" w:space="0" w:color="auto"/>
              <w:left w:val="single" w:sz="4" w:space="0" w:color="auto"/>
              <w:bottom w:val="single" w:sz="12" w:space="0" w:color="auto"/>
              <w:right w:val="single" w:sz="12" w:space="0" w:color="auto"/>
            </w:tcBorders>
          </w:tcPr>
          <w:p w14:paraId="716E4C3B" w14:textId="77777777"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14:paraId="2F6F5BE3" w14:textId="77777777"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14:paraId="6F21FB37" w14:textId="77777777"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14:paraId="4896E7AE" w14:textId="77777777"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14:paraId="6042EBD4" w14:textId="77777777"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14:paraId="025E1A42" w14:textId="77777777"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14:paraId="05AF5164" w14:textId="77777777" w:rsidR="009A7B37" w:rsidRPr="00D12552" w:rsidRDefault="009A7B37">
      <w:pPr>
        <w:rPr>
          <w:lang w:val="en-CA"/>
        </w:rPr>
      </w:pPr>
    </w:p>
    <w:p w14:paraId="31D21CCE" w14:textId="77777777"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14:paraId="5B92BB9F" w14:textId="77777777" w:rsidTr="009B3BBD">
        <w:trPr>
          <w:cantSplit/>
        </w:trPr>
        <w:tc>
          <w:tcPr>
            <w:tcW w:w="4219" w:type="dxa"/>
            <w:tcBorders>
              <w:right w:val="nil"/>
            </w:tcBorders>
            <w:shd w:val="clear" w:color="auto" w:fill="auto"/>
          </w:tcPr>
          <w:p w14:paraId="64A7DC82" w14:textId="77777777"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14:paraId="16C3409E" w14:textId="77777777"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14:paraId="2734B4E1" w14:textId="77777777" w:rsidR="004635D8" w:rsidRPr="00D12552" w:rsidRDefault="004635D8" w:rsidP="00DB1F99">
      <w:pPr>
        <w:rPr>
          <w:color w:val="FF0000"/>
          <w:lang w:val="en-CA"/>
        </w:rPr>
      </w:pPr>
    </w:p>
    <w:p w14:paraId="2C0BE7B8" w14:textId="77777777"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14:paraId="5FC5385C" w14:textId="77777777"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14:paraId="782AB542" w14:textId="77777777" w:rsidTr="009B3BBD">
        <w:trPr>
          <w:cantSplit/>
        </w:trPr>
        <w:tc>
          <w:tcPr>
            <w:tcW w:w="4219" w:type="dxa"/>
            <w:tcBorders>
              <w:right w:val="nil"/>
            </w:tcBorders>
            <w:shd w:val="clear" w:color="auto" w:fill="auto"/>
          </w:tcPr>
          <w:p w14:paraId="2C101C4E" w14:textId="77777777"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14:paraId="011AB1FC" w14:textId="77777777"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14:paraId="1978A555" w14:textId="77777777" w:rsidR="00641AE8" w:rsidRPr="00D12552" w:rsidRDefault="00641AE8" w:rsidP="00DB1F99">
      <w:pPr>
        <w:rPr>
          <w:color w:val="FF0000"/>
          <w:lang w:val="en-CA"/>
        </w:rPr>
      </w:pPr>
    </w:p>
    <w:p w14:paraId="446B72BD" w14:textId="77777777"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14:paraId="691D93BA" w14:textId="77777777" w:rsidR="003D0B50" w:rsidRPr="00D12552" w:rsidRDefault="003D0B50" w:rsidP="003D0B50">
      <w:pPr>
        <w:pStyle w:val="Heading3"/>
        <w:rPr>
          <w:lang w:val="en-CA"/>
        </w:rPr>
      </w:pPr>
      <w:r w:rsidRPr="00D12552">
        <w:rPr>
          <w:lang w:val="en-CA"/>
        </w:rPr>
        <w:t>Quantities</w:t>
      </w:r>
    </w:p>
    <w:p w14:paraId="2EB922F5" w14:textId="77777777"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73CA8C8B" w14:textId="77777777" w:rsidTr="009B3BBD">
        <w:trPr>
          <w:cantSplit/>
        </w:trPr>
        <w:tc>
          <w:tcPr>
            <w:tcW w:w="4219" w:type="dxa"/>
            <w:tcBorders>
              <w:right w:val="nil"/>
            </w:tcBorders>
            <w:shd w:val="clear" w:color="auto" w:fill="auto"/>
          </w:tcPr>
          <w:p w14:paraId="0F7EE96C" w14:textId="77777777"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14:paraId="12CD949A" w14:textId="77777777"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14:paraId="3C7E9DF8" w14:textId="77777777" w:rsidR="003D0B50" w:rsidRPr="00D12552" w:rsidRDefault="003D0B50" w:rsidP="003D0B50">
      <w:pPr>
        <w:pStyle w:val="Heading3"/>
        <w:rPr>
          <w:lang w:val="en-CA"/>
        </w:rPr>
      </w:pPr>
      <w:r w:rsidRPr="00D12552">
        <w:rPr>
          <w:lang w:val="en-CA"/>
        </w:rPr>
        <w:lastRenderedPageBreak/>
        <w:t xml:space="preserve">Code lists </w:t>
      </w:r>
    </w:p>
    <w:p w14:paraId="607EF51B" w14:textId="77777777"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3EF493CA" w14:textId="77777777" w:rsidTr="009B3BBD">
        <w:trPr>
          <w:cantSplit/>
        </w:trPr>
        <w:tc>
          <w:tcPr>
            <w:tcW w:w="4219" w:type="dxa"/>
            <w:tcBorders>
              <w:right w:val="nil"/>
            </w:tcBorders>
            <w:shd w:val="clear" w:color="auto" w:fill="auto"/>
          </w:tcPr>
          <w:p w14:paraId="018DE7A0"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14:paraId="3BFB9E4C" w14:textId="77777777"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14:paraId="47D68AF1" w14:textId="77777777" w:rsidR="003D0B50" w:rsidRPr="00D12552" w:rsidRDefault="003D0B50" w:rsidP="003D0B50">
      <w:pPr>
        <w:pStyle w:val="Heading3"/>
        <w:rPr>
          <w:lang w:val="en-CA"/>
        </w:rPr>
      </w:pPr>
      <w:r w:rsidRPr="00D12552">
        <w:rPr>
          <w:lang w:val="en-CA"/>
        </w:rPr>
        <w:t>Code lists URI</w:t>
      </w:r>
    </w:p>
    <w:p w14:paraId="0C9D223C" w14:textId="77777777"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14:paraId="73ADD27B" w14:textId="77777777" w:rsidTr="009B3BBD">
        <w:trPr>
          <w:cantSplit/>
        </w:trPr>
        <w:tc>
          <w:tcPr>
            <w:tcW w:w="4219" w:type="dxa"/>
            <w:tcBorders>
              <w:right w:val="nil"/>
            </w:tcBorders>
            <w:shd w:val="clear" w:color="auto" w:fill="auto"/>
          </w:tcPr>
          <w:p w14:paraId="033713BE"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14:paraId="72FD1F7C" w14:textId="77777777"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14:paraId="6E70A1F5" w14:textId="77777777" w:rsidR="003D0B50" w:rsidRPr="00D12552" w:rsidRDefault="003D0B50" w:rsidP="003D0B50">
      <w:pPr>
        <w:pStyle w:val="Heading3"/>
        <w:rPr>
          <w:lang w:val="en-CA"/>
        </w:rPr>
      </w:pPr>
      <w:r w:rsidRPr="00D12552">
        <w:rPr>
          <w:lang w:val="en-CA"/>
        </w:rPr>
        <w:t>Identifier</w:t>
      </w:r>
    </w:p>
    <w:p w14:paraId="720215C8" w14:textId="77777777"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14:paraId="7FF2C012" w14:textId="77777777" w:rsidTr="009B3BBD">
        <w:trPr>
          <w:cantSplit/>
        </w:trPr>
        <w:tc>
          <w:tcPr>
            <w:tcW w:w="2518" w:type="dxa"/>
            <w:tcBorders>
              <w:right w:val="single" w:sz="4" w:space="0" w:color="auto"/>
            </w:tcBorders>
            <w:shd w:val="clear" w:color="auto" w:fill="auto"/>
          </w:tcPr>
          <w:p w14:paraId="550A9B82" w14:textId="77777777"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14:paraId="12FC9BD4" w14:textId="77777777"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14:paraId="1EBF6B40" w14:textId="77777777" w:rsidR="004635D8" w:rsidRPr="00D12552" w:rsidRDefault="004635D8" w:rsidP="00DB1F99">
      <w:pPr>
        <w:rPr>
          <w:color w:val="FF0000"/>
          <w:lang w:val="en-CA"/>
        </w:rPr>
      </w:pPr>
    </w:p>
    <w:p w14:paraId="308241B4" w14:textId="77777777"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14:paraId="101F6CDC" w14:textId="77777777" w:rsidR="00BA6B31" w:rsidRDefault="00BA6B31" w:rsidP="00BA6B31">
      <w:pPr>
        <w:rPr>
          <w:lang w:val="en-CA"/>
        </w:rPr>
      </w:pPr>
    </w:p>
    <w:p w14:paraId="209FFEED" w14:textId="77777777"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controlled vocabularies for properties multi-valued properties that can be used when generating thematic maps, or portrayals, of the data. </w:t>
      </w:r>
    </w:p>
    <w:p w14:paraId="35039D1F" w14:textId="77777777" w:rsidR="00792D31" w:rsidRDefault="00792D31" w:rsidP="00792D31">
      <w:pPr>
        <w:keepNext/>
      </w:pPr>
      <w:r>
        <w:rPr>
          <w:noProof/>
          <w:sz w:val="0"/>
          <w:szCs w:val="0"/>
        </w:rPr>
        <w:lastRenderedPageBreak/>
        <w:drawing>
          <wp:inline distT="0" distB="0" distL="0" distR="0" wp14:anchorId="449BF488" wp14:editId="2E00E4CB">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9"/>
                    <a:stretch>
                      <a:fillRect/>
                    </a:stretch>
                  </pic:blipFill>
                  <pic:spPr bwMode="auto">
                    <a:xfrm>
                      <a:off x="0" y="0"/>
                      <a:ext cx="4972050" cy="5572125"/>
                    </a:xfrm>
                    <a:prstGeom prst="rect">
                      <a:avLst/>
                    </a:prstGeom>
                    <a:noFill/>
                    <a:ln w="9525">
                      <a:noFill/>
                      <a:miter lim="800000"/>
                      <a:headEnd/>
                      <a:tailEnd/>
                    </a:ln>
                  </pic:spPr>
                </pic:pic>
              </a:graphicData>
            </a:graphic>
          </wp:inline>
        </w:drawing>
      </w:r>
    </w:p>
    <w:p w14:paraId="66AF6BA0" w14:textId="77777777" w:rsidR="00792D31" w:rsidRPr="00BA6B31" w:rsidRDefault="00792D31" w:rsidP="00792D31">
      <w:pPr>
        <w:pStyle w:val="Caption"/>
        <w:rPr>
          <w:lang w:val="en-CA"/>
        </w:rPr>
      </w:pPr>
      <w:r>
        <w:t xml:space="preserve">Figure </w:t>
      </w:r>
      <w:fldSimple w:instr=" SEQ Figure \* ARABIC ">
        <w:r w:rsidR="00DA2FDF">
          <w:rPr>
            <w:noProof/>
          </w:rPr>
          <w:t>6</w:t>
        </w:r>
      </w:fldSimple>
      <w:r>
        <w:t xml:space="preserve"> : Package dependency for GeoSciML Portrayal</w:t>
      </w:r>
    </w:p>
    <w:p w14:paraId="72C0D042" w14:textId="77777777"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14:paraId="7A162721" w14:textId="77777777"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6A026CD5" w14:textId="77777777"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14:paraId="67F72684" w14:textId="77777777" w:rsidTr="00380908">
        <w:tc>
          <w:tcPr>
            <w:tcW w:w="8897" w:type="dxa"/>
            <w:gridSpan w:val="2"/>
            <w:tcBorders>
              <w:top w:val="single" w:sz="12" w:space="0" w:color="auto"/>
              <w:left w:val="single" w:sz="12" w:space="0" w:color="auto"/>
              <w:bottom w:val="single" w:sz="12" w:space="0" w:color="auto"/>
              <w:right w:val="single" w:sz="12" w:space="0" w:color="auto"/>
            </w:tcBorders>
          </w:tcPr>
          <w:p w14:paraId="3EE81194" w14:textId="77777777"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14:paraId="32D07482" w14:textId="77777777" w:rsidTr="00380908">
        <w:tc>
          <w:tcPr>
            <w:tcW w:w="1809" w:type="dxa"/>
            <w:tcBorders>
              <w:top w:val="single" w:sz="12" w:space="0" w:color="auto"/>
              <w:left w:val="single" w:sz="12" w:space="0" w:color="auto"/>
              <w:bottom w:val="single" w:sz="4" w:space="0" w:color="auto"/>
              <w:right w:val="single" w:sz="4" w:space="0" w:color="auto"/>
            </w:tcBorders>
          </w:tcPr>
          <w:p w14:paraId="0F8D884C" w14:textId="77777777"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3B28621"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14:paraId="22FEFE59" w14:textId="77777777" w:rsidTr="00380908">
        <w:tc>
          <w:tcPr>
            <w:tcW w:w="1809" w:type="dxa"/>
            <w:tcBorders>
              <w:top w:val="single" w:sz="4" w:space="0" w:color="auto"/>
              <w:left w:val="single" w:sz="12" w:space="0" w:color="auto"/>
              <w:bottom w:val="single" w:sz="4" w:space="0" w:color="auto"/>
              <w:right w:val="single" w:sz="4" w:space="0" w:color="auto"/>
            </w:tcBorders>
          </w:tcPr>
          <w:p w14:paraId="021274E0"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91A5A18" w14:textId="77777777"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14:paraId="5BFEDF6A" w14:textId="77777777" w:rsidTr="00380908">
        <w:tc>
          <w:tcPr>
            <w:tcW w:w="1809" w:type="dxa"/>
            <w:tcBorders>
              <w:top w:val="single" w:sz="4" w:space="0" w:color="auto"/>
              <w:left w:val="single" w:sz="12" w:space="0" w:color="auto"/>
              <w:bottom w:val="single" w:sz="4" w:space="0" w:color="auto"/>
              <w:right w:val="single" w:sz="4" w:space="0" w:color="auto"/>
            </w:tcBorders>
          </w:tcPr>
          <w:p w14:paraId="2B706C95" w14:textId="77777777"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3025837" w14:textId="77777777"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14:paraId="344E3EC6"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5BCDD081" w14:textId="77777777"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14:paraId="01C4CD64" w14:textId="77777777"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14:paraId="760837B6" w14:textId="77777777"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14:paraId="66E73458"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8CB13DD" w14:textId="77777777"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61C5C845" w14:textId="77777777"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14:paraId="7BA0E7BD" w14:textId="77777777"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14:paraId="4556E343"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4ED00961" w14:textId="77777777"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1E04C048" w14:textId="77777777"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14:paraId="37514F2B" w14:textId="77777777"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14:paraId="706A2416"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159557C" w14:textId="77777777"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4B314F36" w14:textId="77777777"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14:paraId="3DB8AA4D" w14:textId="77777777"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14:paraId="1406EDEB"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32F75136" w14:textId="77777777"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54F349C6" w14:textId="77777777"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14:paraId="146223DF" w14:textId="77777777"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SHALL NOT be of type Geometry, or of its subtype.</w:t>
            </w:r>
          </w:p>
        </w:tc>
      </w:tr>
      <w:tr w:rsidR="00075F5E" w:rsidRPr="00D12552" w14:paraId="164E3125"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68E203EB" w14:textId="77777777"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14:paraId="41BD4D60" w14:textId="77777777"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14:paraId="50C0270A" w14:textId="77777777" w:rsidR="00A90399" w:rsidRDefault="00A90399" w:rsidP="00BA6B31">
      <w:pPr>
        <w:rPr>
          <w:rFonts w:cs="Arial"/>
          <w:b/>
          <w:bCs/>
          <w:iCs/>
          <w:szCs w:val="28"/>
          <w:lang w:val="en-CA"/>
        </w:rPr>
      </w:pPr>
    </w:p>
    <w:p w14:paraId="76A69939" w14:textId="77777777" w:rsidR="00A90399" w:rsidRDefault="00A90399" w:rsidP="00A90399">
      <w:pPr>
        <w:pStyle w:val="Heading3"/>
        <w:rPr>
          <w:lang w:val="en-CA"/>
        </w:rPr>
      </w:pPr>
      <w:r>
        <w:rPr>
          <w:lang w:val="en-CA"/>
        </w:rPr>
        <w:t>Geometry type</w:t>
      </w:r>
    </w:p>
    <w:p w14:paraId="705123CE" w14:textId="77777777"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14:paraId="3B857788" w14:textId="77777777" w:rsidTr="00380908">
        <w:trPr>
          <w:cantSplit/>
        </w:trPr>
        <w:tc>
          <w:tcPr>
            <w:tcW w:w="4219" w:type="dxa"/>
            <w:tcBorders>
              <w:right w:val="nil"/>
            </w:tcBorders>
            <w:shd w:val="clear" w:color="auto" w:fill="auto"/>
          </w:tcPr>
          <w:p w14:paraId="73D778AA" w14:textId="77777777"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14:paraId="2C3D0214" w14:textId="77777777"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14:paraId="0A477413" w14:textId="77777777" w:rsidR="00A90399" w:rsidRPr="00D12552" w:rsidRDefault="00A90399" w:rsidP="00A90399">
      <w:pPr>
        <w:rPr>
          <w:color w:val="FF0000"/>
          <w:lang w:val="en-CA"/>
        </w:rPr>
      </w:pPr>
    </w:p>
    <w:p w14:paraId="723CC44E" w14:textId="77777777" w:rsidR="00A90399" w:rsidRDefault="00A90399" w:rsidP="00A90399">
      <w:pPr>
        <w:pStyle w:val="Heading3"/>
        <w:rPr>
          <w:lang w:val="en-CA"/>
        </w:rPr>
      </w:pPr>
      <w:r>
        <w:rPr>
          <w:lang w:val="en-CA"/>
        </w:rPr>
        <w:t>Multiple values</w:t>
      </w:r>
    </w:p>
    <w:p w14:paraId="2043E883" w14:textId="77777777"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14:paraId="06971D0C" w14:textId="77777777" w:rsidTr="00380908">
        <w:trPr>
          <w:cantSplit/>
        </w:trPr>
        <w:tc>
          <w:tcPr>
            <w:tcW w:w="4219" w:type="dxa"/>
            <w:tcBorders>
              <w:right w:val="nil"/>
            </w:tcBorders>
            <w:shd w:val="clear" w:color="auto" w:fill="auto"/>
          </w:tcPr>
          <w:p w14:paraId="683BACF3" w14:textId="77777777"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14:paraId="5466CB6E" w14:textId="77777777"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14:paraId="6E41FFEB" w14:textId="77777777" w:rsidR="00A90399" w:rsidRDefault="00A90399" w:rsidP="00A90399">
      <w:pPr>
        <w:rPr>
          <w:color w:val="FF0000"/>
          <w:lang w:val="en-CA"/>
        </w:rPr>
      </w:pPr>
    </w:p>
    <w:p w14:paraId="7503BACD" w14:textId="77777777" w:rsidR="002D30FE" w:rsidRDefault="002D30FE" w:rsidP="002D30FE">
      <w:pPr>
        <w:pStyle w:val="Heading3"/>
        <w:rPr>
          <w:lang w:val="en-CA"/>
        </w:rPr>
      </w:pPr>
      <w:r>
        <w:rPr>
          <w:lang w:val="en-CA"/>
        </w:rPr>
        <w:t>URI</w:t>
      </w:r>
    </w:p>
    <w:p w14:paraId="2B2241FC" w14:textId="77777777"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14:paraId="1078EB5A" w14:textId="77777777" w:rsidTr="00380908">
        <w:trPr>
          <w:cantSplit/>
        </w:trPr>
        <w:tc>
          <w:tcPr>
            <w:tcW w:w="4219" w:type="dxa"/>
            <w:tcBorders>
              <w:right w:val="nil"/>
            </w:tcBorders>
            <w:shd w:val="clear" w:color="auto" w:fill="auto"/>
          </w:tcPr>
          <w:p w14:paraId="5C4A2F98" w14:textId="77777777" w:rsidR="002D30FE" w:rsidRPr="00D12552" w:rsidRDefault="002D30FE" w:rsidP="002D30F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14:paraId="2510CC43" w14:textId="77777777"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14:paraId="09E99A57" w14:textId="77777777" w:rsidR="002D30FE" w:rsidRPr="00D12552" w:rsidRDefault="002D30FE" w:rsidP="002D30FE">
      <w:pPr>
        <w:rPr>
          <w:color w:val="FF0000"/>
          <w:lang w:val="en-CA"/>
        </w:rPr>
      </w:pPr>
    </w:p>
    <w:p w14:paraId="61D2A963" w14:textId="77777777" w:rsidR="002D30FE" w:rsidRPr="00D12552" w:rsidRDefault="002D30FE" w:rsidP="00A90399">
      <w:pPr>
        <w:rPr>
          <w:color w:val="FF0000"/>
          <w:lang w:val="en-CA"/>
        </w:rPr>
      </w:pPr>
    </w:p>
    <w:p w14:paraId="69B91421" w14:textId="77777777" w:rsidR="002D30FE" w:rsidRDefault="002D30FE" w:rsidP="002D30FE">
      <w:pPr>
        <w:keepNext/>
      </w:pPr>
      <w:r>
        <w:rPr>
          <w:rFonts w:cs="Arial"/>
          <w:b/>
          <w:bCs/>
          <w:iCs/>
          <w:noProof/>
          <w:szCs w:val="28"/>
        </w:rPr>
        <w:lastRenderedPageBreak/>
        <w:drawing>
          <wp:inline distT="0" distB="0" distL="0" distR="0" wp14:anchorId="7355FBFC" wp14:editId="44B0F43F">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14:paraId="7C4615AB" w14:textId="77777777" w:rsidR="00A90399" w:rsidRDefault="002D30FE" w:rsidP="002D30FE">
      <w:pPr>
        <w:pStyle w:val="Caption"/>
      </w:pPr>
      <w:bookmarkStart w:id="71" w:name="_Ref431555005"/>
      <w:r>
        <w:t xml:space="preserve">Figure </w:t>
      </w:r>
      <w:fldSimple w:instr=" SEQ Figure \* ARABIC ">
        <w:r w:rsidR="00DA2FDF">
          <w:rPr>
            <w:noProof/>
          </w:rPr>
          <w:t>7</w:t>
        </w:r>
      </w:fldSimple>
      <w:bookmarkEnd w:id="71"/>
      <w:r>
        <w:t xml:space="preserve"> GeoSciML portrayal classes</w:t>
      </w:r>
    </w:p>
    <w:p w14:paraId="27BA3F9A" w14:textId="77777777"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14:paraId="2F26C1CD" w14:textId="77777777" w:rsidR="002D30FE" w:rsidRDefault="002D30FE" w:rsidP="002D30FE">
      <w:pPr>
        <w:pStyle w:val="Heading3"/>
        <w:rPr>
          <w:lang w:val="en-CA"/>
        </w:rPr>
      </w:pPr>
      <w:r>
        <w:rPr>
          <w:lang w:val="en-CA"/>
        </w:rPr>
        <w:t>User defined property cardinality</w:t>
      </w:r>
    </w:p>
    <w:p w14:paraId="7CE59A8E" w14:textId="77777777" w:rsidR="002D30FE" w:rsidRPr="002D30FE" w:rsidRDefault="002D30FE" w:rsidP="002D30FE">
      <w:pPr>
        <w:rPr>
          <w:lang w:val="en-CA"/>
        </w:rPr>
      </w:pPr>
    </w:p>
    <w:p w14:paraId="0F672590" w14:textId="77777777"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14:paraId="559EFFB1" w14:textId="77777777" w:rsidTr="00380908">
        <w:trPr>
          <w:cantSplit/>
        </w:trPr>
        <w:tc>
          <w:tcPr>
            <w:tcW w:w="4219" w:type="dxa"/>
            <w:tcBorders>
              <w:right w:val="nil"/>
            </w:tcBorders>
            <w:shd w:val="clear" w:color="auto" w:fill="auto"/>
          </w:tcPr>
          <w:p w14:paraId="0318AF0D" w14:textId="77777777"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14:paraId="65003FDD" w14:textId="77777777"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14:paraId="4FC40430" w14:textId="77777777" w:rsidR="002D30FE" w:rsidRDefault="002D30FE" w:rsidP="002D30FE">
      <w:pPr>
        <w:rPr>
          <w:color w:val="FF0000"/>
          <w:lang w:val="en-CA"/>
        </w:rPr>
      </w:pPr>
    </w:p>
    <w:p w14:paraId="2DE18BF1" w14:textId="77777777" w:rsidR="00402937" w:rsidRDefault="005166DF" w:rsidP="00402937">
      <w:pPr>
        <w:pStyle w:val="Heading3"/>
        <w:rPr>
          <w:lang w:val="en-CA"/>
        </w:rPr>
      </w:pPr>
      <w:r>
        <w:rPr>
          <w:lang w:val="en-CA"/>
        </w:rPr>
        <w:t>Multiple geometries</w:t>
      </w:r>
    </w:p>
    <w:p w14:paraId="40C2629C" w14:textId="77777777" w:rsidR="00402937" w:rsidRDefault="00402937" w:rsidP="002D30FE">
      <w:pPr>
        <w:rPr>
          <w:color w:val="FF0000"/>
          <w:lang w:val="en-CA"/>
        </w:rPr>
      </w:pPr>
    </w:p>
    <w:p w14:paraId="7C4DCE23" w14:textId="77777777"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14:paraId="455DF8CB" w14:textId="77777777" w:rsidTr="00380908">
        <w:trPr>
          <w:cantSplit/>
        </w:trPr>
        <w:tc>
          <w:tcPr>
            <w:tcW w:w="4219" w:type="dxa"/>
            <w:tcBorders>
              <w:right w:val="nil"/>
            </w:tcBorders>
            <w:shd w:val="clear" w:color="auto" w:fill="auto"/>
          </w:tcPr>
          <w:p w14:paraId="4FEA2241" w14:textId="77777777" w:rsidR="00402937" w:rsidRPr="00D12552" w:rsidRDefault="00402937" w:rsidP="00402937">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14:paraId="6430F619" w14:textId="77777777" w:rsidR="00402937" w:rsidRPr="00D12552" w:rsidRDefault="00402937" w:rsidP="00402937">
            <w:pPr>
              <w:pStyle w:val="Tabletext10"/>
              <w:jc w:val="left"/>
              <w:rPr>
                <w:rStyle w:val="reqtext"/>
                <w:lang w:val="en-CA"/>
              </w:rPr>
            </w:pPr>
            <w:r>
              <w:rPr>
                <w:rStyle w:val="reqtext"/>
                <w:lang w:val="en-CA"/>
              </w:rPr>
              <w:t>User defined SHALL NOT be of type Geometry, or of its subtype.</w:t>
            </w:r>
          </w:p>
        </w:tc>
      </w:tr>
    </w:tbl>
    <w:p w14:paraId="411E6A2C" w14:textId="77777777" w:rsidR="002D30FE" w:rsidRDefault="002D30FE" w:rsidP="002D30FE">
      <w:pPr>
        <w:rPr>
          <w:lang w:val="en-CA"/>
        </w:rPr>
      </w:pPr>
    </w:p>
    <w:p w14:paraId="46DBFF70" w14:textId="77777777" w:rsidR="00276AD3" w:rsidRPr="00D14AF0" w:rsidRDefault="00276AD3" w:rsidP="00D14AF0">
      <w:pPr>
        <w:pStyle w:val="Heading3"/>
      </w:pPr>
      <w:proofErr w:type="spellStart"/>
      <w:r w:rsidRPr="00D14AF0">
        <w:t>GeologicUnitView</w:t>
      </w:r>
      <w:proofErr w:type="spellEnd"/>
    </w:p>
    <w:p w14:paraId="00E34348" w14:textId="77777777" w:rsidR="00276AD3" w:rsidRDefault="00276AD3" w:rsidP="002D30FE">
      <w:pPr>
        <w:rPr>
          <w:lang w:val="en-CA"/>
        </w:rPr>
      </w:pPr>
    </w:p>
    <w:p w14:paraId="2998E199" w14:textId="77777777" w:rsidR="00276AD3" w:rsidRDefault="00276AD3" w:rsidP="00276AD3">
      <w:pPr>
        <w:keepNext/>
      </w:pPr>
      <w:r w:rsidRPr="00276AD3">
        <w:rPr>
          <w:noProof/>
        </w:rPr>
        <w:drawing>
          <wp:inline distT="0" distB="0" distL="0" distR="0" wp14:anchorId="5396FEE9" wp14:editId="62BE0B4E">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353268"/>
                    </a:xfrm>
                    <a:prstGeom prst="rect">
                      <a:avLst/>
                    </a:prstGeom>
                  </pic:spPr>
                </pic:pic>
              </a:graphicData>
            </a:graphic>
          </wp:inline>
        </w:drawing>
      </w:r>
    </w:p>
    <w:p w14:paraId="69136626" w14:textId="77777777" w:rsidR="00276AD3" w:rsidRDefault="00276AD3" w:rsidP="00276AD3">
      <w:pPr>
        <w:pStyle w:val="Caption"/>
      </w:pPr>
      <w:r>
        <w:t xml:space="preserve">Figure </w:t>
      </w:r>
      <w:fldSimple w:instr=" SEQ Figure \* ARABIC ">
        <w:r w:rsidR="00DA2FDF">
          <w:rPr>
            <w:noProof/>
          </w:rPr>
          <w:t>8</w:t>
        </w:r>
      </w:fldSimple>
      <w:r>
        <w:t xml:space="preserve"> </w:t>
      </w:r>
      <w:proofErr w:type="spellStart"/>
      <w:r>
        <w:t>GeologicUnitView</w:t>
      </w:r>
      <w:proofErr w:type="spellEnd"/>
      <w:r>
        <w:t xml:space="preserve"> class</w:t>
      </w:r>
    </w:p>
    <w:p w14:paraId="2842B4A8" w14:textId="77777777" w:rsidR="00276AD3" w:rsidRDefault="00276AD3" w:rsidP="00276AD3">
      <w:proofErr w:type="spellStart"/>
      <w:r>
        <w:t>GeologicUnitView</w:t>
      </w:r>
      <w:proofErr w:type="spellEnd"/>
      <w:r>
        <w:t xml:space="preserve"> is a simplified view of a GeoSciML GeologicUnit.  In GeoSciML terms this will be an instance of a MappedFeature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14:paraId="221961F5" w14:textId="77777777" w:rsidR="00792D31" w:rsidRDefault="00792D31" w:rsidP="00276AD3"/>
    <w:p w14:paraId="42CFAE13" w14:textId="77777777" w:rsidR="00AC5088" w:rsidRDefault="00AC5088" w:rsidP="00AC5088">
      <w:pPr>
        <w:pStyle w:val="Caption"/>
        <w:keepNext/>
      </w:pPr>
      <w:r>
        <w:t xml:space="preserve">Table </w:t>
      </w:r>
      <w:fldSimple w:instr=" SEQ Table \* ARABIC ">
        <w:r w:rsidR="00A07C65">
          <w:rPr>
            <w:noProof/>
          </w:rPr>
          <w:t>1</w:t>
        </w:r>
      </w:fldSimple>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14:paraId="34688F97" w14:textId="77777777"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455DFFA" w14:textId="77777777"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14:paraId="5D7E41D3" w14:textId="77777777"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14:paraId="4FB02AD8" w14:textId="77777777"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14:paraId="26A4DEFE"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A5955A5" w14:textId="77777777"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t>Identifier</w:t>
            </w:r>
          </w:p>
        </w:tc>
        <w:tc>
          <w:tcPr>
            <w:tcW w:w="1559" w:type="dxa"/>
          </w:tcPr>
          <w:p w14:paraId="403760DA"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278B50BB"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Should have the same value as the corresponding GeoSciML MappedFeature.</w:t>
            </w:r>
          </w:p>
        </w:tc>
      </w:tr>
      <w:tr w:rsidR="00AC5088" w:rsidRPr="00AC5088" w14:paraId="293CCC58"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1E0B6D93" w14:textId="77777777"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14:paraId="377755D4" w14:textId="77777777"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78246D0B"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14:paraId="287846B1" w14:textId="77777777"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14:paraId="28EAF6A8"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C780FDB"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lastRenderedPageBreak/>
              <w:t>d</w:t>
            </w:r>
            <w:r w:rsidR="00170B70" w:rsidRPr="00AC5088">
              <w:rPr>
                <w:rFonts w:asciiTheme="minorHAnsi" w:hAnsiTheme="minorHAnsi" w:cs="Arial"/>
                <w:sz w:val="20"/>
                <w:szCs w:val="20"/>
              </w:rPr>
              <w:t>escription</w:t>
            </w:r>
          </w:p>
        </w:tc>
        <w:tc>
          <w:tcPr>
            <w:tcW w:w="1559" w:type="dxa"/>
          </w:tcPr>
          <w:p w14:paraId="45050DC3"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DEDDD6F"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ext description of the GeologicUnit, typically taken from an entry on a geological map legend.</w:t>
            </w:r>
          </w:p>
          <w:p w14:paraId="5954E53B" w14:textId="77777777"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14:paraId="0FC60837"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590545EC" w14:textId="77777777"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14:paraId="3A586619"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C518E1E"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 of GeologicUnit (as defined in GeoSciML).</w:t>
            </w:r>
          </w:p>
        </w:tc>
      </w:tr>
      <w:tr w:rsidR="00AC5088" w:rsidRPr="00AC5088" w14:paraId="63049BA8"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B35EE70"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14:paraId="1F090AF8"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38F67C20"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Rank of GeologicUnit (as defined by ISC. eg; group, formation, member).</w:t>
            </w:r>
          </w:p>
        </w:tc>
      </w:tr>
      <w:tr w:rsidR="00AC5088" w:rsidRPr="00AC5088" w14:paraId="641B418C"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2D47989"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14:paraId="6C47601F"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093F7FEC" w14:textId="77777777"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14:paraId="0EB17859"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4AE7646" w14:textId="77777777" w:rsidR="00792D31" w:rsidRPr="00AC5088" w:rsidRDefault="006209EF" w:rsidP="00276AD3">
            <w:pPr>
              <w:rPr>
                <w:rFonts w:asciiTheme="minorHAnsi" w:hAnsiTheme="minorHAnsi" w:cs="Arial"/>
                <w:sz w:val="20"/>
                <w:szCs w:val="20"/>
              </w:rPr>
            </w:pPr>
            <w:r>
              <w:rPr>
                <w:rFonts w:asciiTheme="minorHAnsi" w:hAnsiTheme="minorHAnsi" w:cs="Arial"/>
                <w:sz w:val="20"/>
                <w:szCs w:val="20"/>
              </w:rPr>
              <w:t>g</w:t>
            </w:r>
            <w:r w:rsidR="00170B70" w:rsidRPr="00AC5088">
              <w:rPr>
                <w:rFonts w:asciiTheme="minorHAnsi" w:hAnsiTheme="minorHAnsi" w:cs="Arial"/>
                <w:sz w:val="20"/>
                <w:szCs w:val="20"/>
              </w:rPr>
              <w:t>eologicHistory</w:t>
            </w:r>
          </w:p>
        </w:tc>
        <w:tc>
          <w:tcPr>
            <w:tcW w:w="1559" w:type="dxa"/>
          </w:tcPr>
          <w:p w14:paraId="33FC09D0" w14:textId="77777777"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671134BF"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Text (possibly formatted with formal syntax) description of the age of the GeologicUnit (where age is a sequence of events and may include process and environment information).</w:t>
            </w:r>
          </w:p>
          <w:p w14:paraId="1A216878" w14:textId="77777777"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14:paraId="120D0FAB"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9629D03"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14:paraId="672E5C25"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14:paraId="7891F26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Older age in numerical representation in Ma.</w:t>
            </w:r>
          </w:p>
        </w:tc>
      </w:tr>
      <w:tr w:rsidR="00AC5088" w:rsidRPr="00AC5088" w14:paraId="198B194F"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A1EDA15"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14:paraId="2CA10BA1"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14:paraId="3947FB93"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14:paraId="072B4EF8"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0856BC8D"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14:paraId="028C2054"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54C0E558"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14:paraId="742F1733"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813D16"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14:paraId="3011494A"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22355C9F"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centred on the line).</w:t>
            </w:r>
          </w:p>
        </w:tc>
      </w:tr>
      <w:tr w:rsidR="00AC5088" w:rsidRPr="00AC5088" w14:paraId="7E4003F9"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4D99FEC1" w14:textId="77777777"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14:paraId="27CF1C70" w14:textId="77777777"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4F82C4DC"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14:paraId="66C7136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14:paraId="005E5945"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8E55214"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14:paraId="108AB564"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45D7500"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URI referring to a controlled concept from a vocabulary defining the GeologicUnit types. Mandatory property - if not value is provided then a URI referring to a controlled concept explaining why the value is nil must be provided.</w:t>
            </w:r>
          </w:p>
        </w:tc>
      </w:tr>
      <w:tr w:rsidR="00170B70" w:rsidRPr="00AC5088" w14:paraId="18F9E006"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3E935E7E"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14:paraId="369CEAFB"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CEF73EE" w14:textId="77777777"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This may be a concept that defines the super-type of all lithology values present within a GeologicUnit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14:paraId="493F35A5"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14:paraId="48C40620"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513FAEE"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14:paraId="2A8E5182"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30D9A1EC" w14:textId="77777777"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URI referring to a controlled concept specifying the most representative stratigraphic age interval for the GeologicUnit.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14:paraId="2825AF55"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14:paraId="7BD3C9A4"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232BE6F3"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14:paraId="6647AC47"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66A8FBE1"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lower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14:paraId="377C4911"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6EB8FCB"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14:paraId="15F811ED"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14:paraId="68D466E5"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controlled concept specifying the most representative upper value in a range of stratigraphic age intervals for the GeologicUnit.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14:paraId="57251F32"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360BDDE7" w14:textId="77777777"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14:paraId="004CC0C3"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1B8BA427" w14:textId="77777777"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the GeoSciML GeologicUnit feature that describes the instance in detail. Mandatory property - if not value is provided then a URI referring to a controlled concept explaining why the value is nil must be provided.</w:t>
            </w:r>
          </w:p>
        </w:tc>
      </w:tr>
      <w:tr w:rsidR="00170B70" w:rsidRPr="00AC5088" w14:paraId="45F5A246"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62A9DC6" w14:textId="77777777"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14:paraId="6BF3A23F"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14:paraId="7CA44B9C" w14:textId="77777777"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14:paraId="549BF053"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7B5F21FB" w14:textId="77777777"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14:paraId="0BA79020"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14:paraId="3650CB81" w14:textId="77777777"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14:paraId="48C23C91" w14:textId="77777777"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D5F7F88" w14:textId="77777777"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14:paraId="53AC8D60" w14:textId="77777777"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GM_Object</w:t>
            </w:r>
          </w:p>
        </w:tc>
        <w:tc>
          <w:tcPr>
            <w:tcW w:w="4495" w:type="dxa"/>
          </w:tcPr>
          <w:p w14:paraId="1DB87737" w14:textId="77777777"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14:paraId="78F28D8C" w14:textId="77777777" w:rsidTr="006209EF">
        <w:tc>
          <w:tcPr>
            <w:cnfStyle w:val="001000000000" w:firstRow="0" w:lastRow="0" w:firstColumn="1" w:lastColumn="0" w:oddVBand="0" w:evenVBand="0" w:oddHBand="0" w:evenHBand="0" w:firstRowFirstColumn="0" w:firstRowLastColumn="0" w:lastRowFirstColumn="0" w:lastRowLastColumn="0"/>
            <w:tcW w:w="2802" w:type="dxa"/>
          </w:tcPr>
          <w:p w14:paraId="5E9A5A5F" w14:textId="77777777"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14:paraId="6289C43A" w14:textId="77777777"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14:paraId="5A39DD7B" w14:textId="77777777"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14:paraId="0C2D3A36" w14:textId="77777777" w:rsidR="00792D31" w:rsidRDefault="00792D31" w:rsidP="00276AD3"/>
    <w:p w14:paraId="3E1ED0F4" w14:textId="77777777" w:rsidR="00792D31" w:rsidRDefault="00792D31" w:rsidP="00276AD3"/>
    <w:p w14:paraId="3F430857"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14:paraId="7FB32D83" w14:textId="77777777" w:rsidTr="00792D31">
        <w:trPr>
          <w:cantSplit/>
        </w:trPr>
        <w:tc>
          <w:tcPr>
            <w:tcW w:w="4219" w:type="dxa"/>
            <w:tcBorders>
              <w:right w:val="nil"/>
            </w:tcBorders>
            <w:shd w:val="clear" w:color="auto" w:fill="auto"/>
          </w:tcPr>
          <w:p w14:paraId="09A3DA6F" w14:textId="77777777"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14:paraId="6DFF8C38" w14:textId="77777777" w:rsidR="00276AD3" w:rsidRPr="00D12552" w:rsidRDefault="00276AD3" w:rsidP="00792D31">
            <w:pPr>
              <w:pStyle w:val="Tabletext10"/>
              <w:jc w:val="left"/>
              <w:rPr>
                <w:rStyle w:val="reqtext"/>
                <w:lang w:val="en-CA"/>
              </w:rPr>
            </w:pPr>
            <w:commentRangeStart w:id="72"/>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72"/>
            <w:proofErr w:type="spellEnd"/>
            <w:r>
              <w:rPr>
                <w:rStyle w:val="CommentReference"/>
                <w:rFonts w:ascii="Times New Roman" w:eastAsia="Times New Roman" w:hAnsi="Times New Roman"/>
                <w:lang w:val="en-US" w:eastAsia="en-US"/>
              </w:rPr>
              <w:commentReference w:id="72"/>
            </w:r>
          </w:p>
        </w:tc>
      </w:tr>
    </w:tbl>
    <w:p w14:paraId="17E5ED75" w14:textId="77777777"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14:paraId="56215F5D" w14:textId="77777777" w:rsidTr="00792D31">
        <w:trPr>
          <w:cantSplit/>
        </w:trPr>
        <w:tc>
          <w:tcPr>
            <w:tcW w:w="4219" w:type="dxa"/>
            <w:tcBorders>
              <w:right w:val="nil"/>
            </w:tcBorders>
            <w:shd w:val="clear" w:color="auto" w:fill="auto"/>
          </w:tcPr>
          <w:p w14:paraId="6AD36683" w14:textId="77777777"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14:paraId="4B109498" w14:textId="77777777"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GeologicUnit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14:paraId="59544BF3"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14:paraId="7AE0E8E6" w14:textId="77777777" w:rsidTr="00792D31">
        <w:trPr>
          <w:cantSplit/>
        </w:trPr>
        <w:tc>
          <w:tcPr>
            <w:tcW w:w="4219" w:type="dxa"/>
            <w:tcBorders>
              <w:right w:val="nil"/>
            </w:tcBorders>
            <w:shd w:val="clear" w:color="auto" w:fill="auto"/>
          </w:tcPr>
          <w:p w14:paraId="11F288F7" w14:textId="77777777"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14:paraId="207D1D7C" w14:textId="77777777"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GeologicUnit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14:paraId="2153AB01"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14:paraId="5A7F9601" w14:textId="77777777" w:rsidTr="00792D31">
        <w:trPr>
          <w:cantSplit/>
        </w:trPr>
        <w:tc>
          <w:tcPr>
            <w:tcW w:w="4219" w:type="dxa"/>
            <w:tcBorders>
              <w:right w:val="nil"/>
            </w:tcBorders>
            <w:shd w:val="clear" w:color="auto" w:fill="auto"/>
          </w:tcPr>
          <w:p w14:paraId="21D40B20" w14:textId="77777777"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14:paraId="5EBB8238" w14:textId="77777777"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GeologicUnit.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14:paraId="6BAA8146" w14:textId="77777777"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1F320ACD" w14:textId="77777777" w:rsidTr="00792D31">
        <w:trPr>
          <w:cantSplit/>
        </w:trPr>
        <w:tc>
          <w:tcPr>
            <w:tcW w:w="4219" w:type="dxa"/>
            <w:tcBorders>
              <w:right w:val="nil"/>
            </w:tcBorders>
            <w:shd w:val="clear" w:color="auto" w:fill="auto"/>
          </w:tcPr>
          <w:p w14:paraId="072E3D44" w14:textId="77777777"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14:paraId="13F0FD4C" w14:textId="77777777"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GeologicUnit.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14:paraId="5DD52B2B" w14:textId="77777777"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07C7886E" w14:textId="77777777" w:rsidTr="00792D31">
        <w:trPr>
          <w:cantSplit/>
        </w:trPr>
        <w:tc>
          <w:tcPr>
            <w:tcW w:w="4219" w:type="dxa"/>
            <w:tcBorders>
              <w:right w:val="nil"/>
            </w:tcBorders>
            <w:shd w:val="clear" w:color="auto" w:fill="auto"/>
          </w:tcPr>
          <w:p w14:paraId="55E60283" w14:textId="77777777"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14:paraId="73FB3906" w14:textId="77777777"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GeologicUnit.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14:paraId="0CC99125" w14:textId="77777777"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14:paraId="10B25FC2" w14:textId="77777777" w:rsidTr="00792D31">
        <w:trPr>
          <w:cantSplit/>
        </w:trPr>
        <w:tc>
          <w:tcPr>
            <w:tcW w:w="4219" w:type="dxa"/>
            <w:tcBorders>
              <w:right w:val="nil"/>
            </w:tcBorders>
            <w:shd w:val="clear" w:color="auto" w:fill="auto"/>
          </w:tcPr>
          <w:p w14:paraId="2BD20039" w14:textId="77777777"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14:paraId="325F64FF" w14:textId="77777777"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GeoSciML GeologicUnit feature that describes the instance in detail. Mandatory property - if not value is provided then a URI referring to a controlled concept explaining why the value is nil must be provided.</w:t>
            </w:r>
          </w:p>
        </w:tc>
      </w:tr>
    </w:tbl>
    <w:p w14:paraId="26105624" w14:textId="77777777" w:rsidR="00C71FFD" w:rsidRDefault="00C71FFD" w:rsidP="00276AD3"/>
    <w:p w14:paraId="5BC5738D" w14:textId="77777777" w:rsidR="00D14AF0" w:rsidRDefault="00D14AF0" w:rsidP="00D14AF0">
      <w:pPr>
        <w:pStyle w:val="Heading3"/>
        <w:rPr>
          <w:lang w:val="en-CA"/>
        </w:rPr>
      </w:pPr>
      <w:proofErr w:type="spellStart"/>
      <w:r w:rsidRPr="00D14AF0">
        <w:rPr>
          <w:lang w:val="en-CA"/>
        </w:rPr>
        <w:t>B</w:t>
      </w:r>
      <w:bookmarkStart w:id="73" w:name="BKM_03A20E93_D10C_455A_8888_4A83A8C62628"/>
      <w:bookmarkEnd w:id="73"/>
      <w:r w:rsidRPr="00D14AF0">
        <w:rPr>
          <w:lang w:val="en-CA"/>
        </w:rPr>
        <w:t>oreholeView</w:t>
      </w:r>
      <w:proofErr w:type="spellEnd"/>
    </w:p>
    <w:p w14:paraId="40EEC535" w14:textId="77777777" w:rsidR="00D14AF0" w:rsidRDefault="00D14AF0" w:rsidP="00D14AF0">
      <w:pPr>
        <w:autoSpaceDE w:val="0"/>
        <w:autoSpaceDN w:val="0"/>
        <w:adjustRightInd w:val="0"/>
        <w:spacing w:after="0" w:line="240" w:lineRule="atLeast"/>
        <w:rPr>
          <w:rFonts w:cs="Arial"/>
          <w:color w:val="000000"/>
          <w:lang w:val="en-CA"/>
        </w:rPr>
      </w:pPr>
    </w:p>
    <w:p w14:paraId="23106C0E" w14:textId="77777777" w:rsid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Borehole. In GeoSciML terms, this will be an instance of a Borehole feature with key property values summarised as labels (unconstrained character strings) or arbitrarily selected classifiers to be used for thematic mapping </w:t>
      </w:r>
      <w:r w:rsidRPr="00D14AF0">
        <w:rPr>
          <w:rFonts w:cs="Arial"/>
          <w:color w:val="000000"/>
          <w:lang w:val="en-CA"/>
        </w:rPr>
        <w:lastRenderedPageBreak/>
        <w:t>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80E1AD8" w14:textId="77777777" w:rsidR="00E426FD" w:rsidRDefault="00E426FD" w:rsidP="00D14AF0">
      <w:pPr>
        <w:autoSpaceDE w:val="0"/>
        <w:autoSpaceDN w:val="0"/>
        <w:adjustRightInd w:val="0"/>
        <w:spacing w:after="0" w:line="240" w:lineRule="atLeast"/>
        <w:rPr>
          <w:rFonts w:cs="Arial"/>
          <w:color w:val="000000"/>
          <w:lang w:val="en-CA"/>
        </w:rPr>
      </w:pPr>
    </w:p>
    <w:p w14:paraId="6028AE6D" w14:textId="77777777" w:rsidR="00E426FD" w:rsidRDefault="00E426FD" w:rsidP="00E426FD">
      <w:pPr>
        <w:keepNext/>
        <w:autoSpaceDE w:val="0"/>
        <w:autoSpaceDN w:val="0"/>
        <w:adjustRightInd w:val="0"/>
        <w:spacing w:after="0" w:line="240" w:lineRule="atLeast"/>
      </w:pPr>
      <w:r>
        <w:rPr>
          <w:rFonts w:cs="Arial"/>
          <w:noProof/>
          <w:color w:val="000000"/>
        </w:rPr>
        <w:drawing>
          <wp:inline distT="0" distB="0" distL="0" distR="0" wp14:anchorId="2FC4A74C" wp14:editId="2652E108">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14:paraId="13B88343" w14:textId="77777777" w:rsidR="00E426FD" w:rsidRPr="00D14AF0" w:rsidRDefault="00E426FD" w:rsidP="00E426FD">
      <w:pPr>
        <w:pStyle w:val="Caption"/>
        <w:rPr>
          <w:rFonts w:cs="Arial"/>
          <w:color w:val="000000"/>
          <w:lang w:val="en-CA"/>
        </w:rPr>
      </w:pPr>
      <w:r>
        <w:t xml:space="preserve">Figure </w:t>
      </w:r>
      <w:fldSimple w:instr=" SEQ Figure \* ARABIC ">
        <w:r w:rsidR="00DA2FDF">
          <w:rPr>
            <w:noProof/>
          </w:rPr>
          <w:t>9</w:t>
        </w:r>
      </w:fldSimple>
      <w:r>
        <w:t xml:space="preserve"> : </w:t>
      </w:r>
      <w:proofErr w:type="spellStart"/>
      <w:r>
        <w:t>BoreholeView</w:t>
      </w:r>
      <w:proofErr w:type="spellEnd"/>
      <w:r>
        <w:t xml:space="preserve"> class</w:t>
      </w:r>
    </w:p>
    <w:p w14:paraId="289057E4" w14:textId="77777777" w:rsidR="00D14AF0" w:rsidRPr="00D14AF0" w:rsidRDefault="00D14AF0" w:rsidP="00D14AF0">
      <w:pPr>
        <w:autoSpaceDE w:val="0"/>
        <w:autoSpaceDN w:val="0"/>
        <w:adjustRightInd w:val="0"/>
        <w:spacing w:after="0" w:line="240" w:lineRule="atLeast"/>
        <w:rPr>
          <w:rFonts w:cs="Arial"/>
          <w:color w:val="000000"/>
          <w:lang w:val="en-CA"/>
        </w:rPr>
      </w:pPr>
    </w:p>
    <w:p w14:paraId="4488824C" w14:textId="77777777" w:rsidR="00D14AF0" w:rsidRPr="00D14AF0" w:rsidRDefault="00D14AF0" w:rsidP="00D14AF0">
      <w:pPr>
        <w:autoSpaceDE w:val="0"/>
        <w:autoSpaceDN w:val="0"/>
        <w:adjustRightInd w:val="0"/>
        <w:spacing w:after="0" w:line="240" w:lineRule="atLeast"/>
        <w:rPr>
          <w:rFonts w:cs="Arial"/>
          <w:color w:val="000000"/>
          <w:lang w:val="en-CA"/>
        </w:rPr>
      </w:pPr>
    </w:p>
    <w:p w14:paraId="43FB677D" w14:textId="77777777" w:rsidR="00D14AF0" w:rsidRDefault="00D14AF0" w:rsidP="00D14AF0">
      <w:pPr>
        <w:pStyle w:val="Caption"/>
        <w:keepNext/>
      </w:pPr>
      <w:r>
        <w:t xml:space="preserve">Table </w:t>
      </w:r>
      <w:fldSimple w:instr=" SEQ Table \* ARABIC ">
        <w:r w:rsidR="00A07C65">
          <w:rPr>
            <w:noProof/>
          </w:rPr>
          <w:t>2</w:t>
        </w:r>
      </w:fldSimple>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14:paraId="39BCE710" w14:textId="77777777" w:rsidTr="00D14AF0">
        <w:trPr>
          <w:cnfStyle w:val="100000000000" w:firstRow="1" w:lastRow="0" w:firstColumn="0" w:lastColumn="0" w:oddVBand="0" w:evenVBand="0" w:oddHBand="0" w:evenHBand="0" w:firstRowFirstColumn="0" w:firstRowLastColumn="0" w:lastRowFirstColumn="0" w:lastRowLastColumn="0"/>
        </w:trPr>
        <w:tc>
          <w:tcPr>
            <w:tcW w:w="2518" w:type="dxa"/>
          </w:tcPr>
          <w:p w14:paraId="1EBE03F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82E84894_826F_4479_973A_CBC44C2E6336"/>
            <w:bookmarkEnd w:id="74"/>
            <w:r w:rsidRPr="00D14AF0">
              <w:rPr>
                <w:rFonts w:asciiTheme="minorHAnsi" w:hAnsiTheme="minorHAnsi" w:cs="Arial"/>
                <w:color w:val="000000"/>
                <w:sz w:val="20"/>
                <w:szCs w:val="20"/>
                <w:lang w:val="en-CA"/>
              </w:rPr>
              <w:t>Name</w:t>
            </w:r>
          </w:p>
        </w:tc>
        <w:tc>
          <w:tcPr>
            <w:tcW w:w="1559" w:type="dxa"/>
          </w:tcPr>
          <w:p w14:paraId="7AAC22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14:paraId="38B2ADA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748A1178"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EF9334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14:paraId="5930AB7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3B2EE6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14:paraId="114A902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DD7E4FC" w14:textId="77777777" w:rsidTr="00D14AF0">
        <w:tc>
          <w:tcPr>
            <w:tcW w:w="2518" w:type="dxa"/>
          </w:tcPr>
          <w:p w14:paraId="6FCD23D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2AC44CB2_D8AD_4710_965F_8C3E8A778226"/>
            <w:bookmarkEnd w:id="75"/>
            <w:r w:rsidRPr="00D14AF0">
              <w:rPr>
                <w:rFonts w:asciiTheme="minorHAnsi" w:hAnsiTheme="minorHAnsi" w:cs="Arial"/>
                <w:color w:val="000000"/>
                <w:sz w:val="20"/>
                <w:szCs w:val="20"/>
                <w:lang w:val="en-CA"/>
              </w:rPr>
              <w:t>name</w:t>
            </w:r>
          </w:p>
        </w:tc>
        <w:tc>
          <w:tcPr>
            <w:tcW w:w="1559" w:type="dxa"/>
          </w:tcPr>
          <w:p w14:paraId="2BE534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317C4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14:paraId="11CF03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E50A584"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E78719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1CCAFBF2_5AEE_4D8D_970F_45B148E97DED"/>
            <w:bookmarkEnd w:id="76"/>
            <w:r w:rsidRPr="00D14AF0">
              <w:rPr>
                <w:rFonts w:asciiTheme="minorHAnsi" w:hAnsiTheme="minorHAnsi" w:cs="Arial"/>
                <w:color w:val="000000"/>
                <w:sz w:val="20"/>
                <w:szCs w:val="20"/>
                <w:lang w:val="en-CA"/>
              </w:rPr>
              <w:t>description</w:t>
            </w:r>
          </w:p>
        </w:tc>
        <w:tc>
          <w:tcPr>
            <w:tcW w:w="1559" w:type="dxa"/>
          </w:tcPr>
          <w:p w14:paraId="1DAB54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0CBE8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14:paraId="399D9B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FD2CC5" w14:textId="77777777" w:rsidTr="00D14AF0">
        <w:tc>
          <w:tcPr>
            <w:tcW w:w="2518" w:type="dxa"/>
          </w:tcPr>
          <w:p w14:paraId="26EABA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988B3B2F_E5F0_47AC_B40B_3E7EB1B7F6A8"/>
            <w:bookmarkEnd w:id="77"/>
            <w:r w:rsidRPr="00D14AF0">
              <w:rPr>
                <w:rFonts w:asciiTheme="minorHAnsi" w:hAnsiTheme="minorHAnsi" w:cs="Arial"/>
                <w:color w:val="000000"/>
                <w:sz w:val="20"/>
                <w:szCs w:val="20"/>
                <w:lang w:val="en-CA"/>
              </w:rPr>
              <w:t>purpose</w:t>
            </w:r>
          </w:p>
        </w:tc>
        <w:tc>
          <w:tcPr>
            <w:tcW w:w="1559" w:type="dxa"/>
          </w:tcPr>
          <w:p w14:paraId="1604A2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4AEA10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(eg, mineral exploration, hydrocarbon exploration, hydrocarbon production, groundwater monitoring, geothermal)</w:t>
            </w:r>
          </w:p>
          <w:p w14:paraId="1098E1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6F55C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2AB64F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D4489C08_74CE_4704_A313_E3DE8D8C2C02"/>
            <w:bookmarkEnd w:id="78"/>
            <w:r w:rsidRPr="00D14AF0">
              <w:rPr>
                <w:rFonts w:asciiTheme="minorHAnsi" w:hAnsiTheme="minorHAnsi" w:cs="Arial"/>
                <w:color w:val="000000"/>
                <w:sz w:val="20"/>
                <w:szCs w:val="20"/>
                <w:lang w:val="en-CA"/>
              </w:rPr>
              <w:t>status</w:t>
            </w:r>
          </w:p>
        </w:tc>
        <w:tc>
          <w:tcPr>
            <w:tcW w:w="1559" w:type="dxa"/>
          </w:tcPr>
          <w:p w14:paraId="744E65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EA80B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(eg, abandoned, completed, proposed, suspended)</w:t>
            </w:r>
          </w:p>
          <w:p w14:paraId="0FCF5EA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E8F65E" w14:textId="77777777" w:rsidTr="00D14AF0">
        <w:tc>
          <w:tcPr>
            <w:tcW w:w="2518" w:type="dxa"/>
          </w:tcPr>
          <w:p w14:paraId="473AB2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3CED884F_4F1D_42D8_9256_BF8F325D7BF9"/>
            <w:bookmarkEnd w:id="79"/>
            <w:proofErr w:type="spellStart"/>
            <w:r w:rsidRPr="00D14AF0">
              <w:rPr>
                <w:rFonts w:asciiTheme="minorHAnsi" w:hAnsiTheme="minorHAnsi" w:cs="Arial"/>
                <w:color w:val="000000"/>
                <w:sz w:val="20"/>
                <w:szCs w:val="20"/>
                <w:lang w:val="en-CA"/>
              </w:rPr>
              <w:t>drillingMethod</w:t>
            </w:r>
            <w:proofErr w:type="spellEnd"/>
          </w:p>
        </w:tc>
        <w:tc>
          <w:tcPr>
            <w:tcW w:w="1559" w:type="dxa"/>
          </w:tcPr>
          <w:p w14:paraId="31CE43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0F762A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(eg, RAB, auger, diamond core drilling, air core drilling, piston)</w:t>
            </w:r>
          </w:p>
          <w:p w14:paraId="3D91013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70C84D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A406E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4D00B287_AF58_4181_BBC5_8A25643F2ECB"/>
            <w:bookmarkEnd w:id="80"/>
            <w:r w:rsidRPr="00D14AF0">
              <w:rPr>
                <w:rFonts w:asciiTheme="minorHAnsi" w:hAnsiTheme="minorHAnsi" w:cs="Arial"/>
                <w:color w:val="000000"/>
                <w:sz w:val="20"/>
                <w:szCs w:val="20"/>
                <w:lang w:val="en-CA"/>
              </w:rPr>
              <w:t>operator</w:t>
            </w:r>
          </w:p>
        </w:tc>
        <w:tc>
          <w:tcPr>
            <w:tcW w:w="1559" w:type="dxa"/>
          </w:tcPr>
          <w:p w14:paraId="24D67C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37E222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14:paraId="28F12B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B79462" w14:textId="77777777" w:rsidTr="00D14AF0">
        <w:tc>
          <w:tcPr>
            <w:tcW w:w="2518" w:type="dxa"/>
          </w:tcPr>
          <w:p w14:paraId="4651B3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8130FE65_F0ED_41F2_ABFA_924F7CBE3C44"/>
            <w:bookmarkEnd w:id="81"/>
            <w:r w:rsidRPr="00D14AF0">
              <w:rPr>
                <w:rFonts w:asciiTheme="minorHAnsi" w:hAnsiTheme="minorHAnsi" w:cs="Arial"/>
                <w:color w:val="000000"/>
                <w:sz w:val="20"/>
                <w:szCs w:val="20"/>
                <w:lang w:val="en-CA"/>
              </w:rPr>
              <w:lastRenderedPageBreak/>
              <w:t>driller</w:t>
            </w:r>
          </w:p>
        </w:tc>
        <w:tc>
          <w:tcPr>
            <w:tcW w:w="1559" w:type="dxa"/>
          </w:tcPr>
          <w:p w14:paraId="4753BB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25035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14:paraId="0A11BE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12A96F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EC46D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44DAEF74_D7B7_4FE5_8CBB_636851476829"/>
            <w:bookmarkEnd w:id="82"/>
            <w:proofErr w:type="spellStart"/>
            <w:r w:rsidRPr="00D14AF0">
              <w:rPr>
                <w:rFonts w:asciiTheme="minorHAnsi" w:hAnsiTheme="minorHAnsi" w:cs="Arial"/>
                <w:color w:val="000000"/>
                <w:sz w:val="20"/>
                <w:szCs w:val="20"/>
                <w:lang w:val="en-CA"/>
              </w:rPr>
              <w:t>drillStartDate</w:t>
            </w:r>
            <w:proofErr w:type="spellEnd"/>
          </w:p>
        </w:tc>
        <w:tc>
          <w:tcPr>
            <w:tcW w:w="1559" w:type="dxa"/>
          </w:tcPr>
          <w:p w14:paraId="60B2A1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FFD0E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14:paraId="6A210E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29B7DC1" w14:textId="77777777" w:rsidTr="00D14AF0">
        <w:tc>
          <w:tcPr>
            <w:tcW w:w="2518" w:type="dxa"/>
          </w:tcPr>
          <w:p w14:paraId="29EF47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3338A6EC_8A76_4151_9BBE_AF6AA6E7ABA5"/>
            <w:bookmarkEnd w:id="83"/>
            <w:proofErr w:type="spellStart"/>
            <w:r w:rsidRPr="00D14AF0">
              <w:rPr>
                <w:rFonts w:asciiTheme="minorHAnsi" w:hAnsiTheme="minorHAnsi" w:cs="Arial"/>
                <w:color w:val="000000"/>
                <w:sz w:val="20"/>
                <w:szCs w:val="20"/>
                <w:lang w:val="en-CA"/>
              </w:rPr>
              <w:t>drillEndDate</w:t>
            </w:r>
            <w:proofErr w:type="spellEnd"/>
          </w:p>
        </w:tc>
        <w:tc>
          <w:tcPr>
            <w:tcW w:w="1559" w:type="dxa"/>
          </w:tcPr>
          <w:p w14:paraId="5B8EEA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4D4888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14:paraId="3886B3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7C48AA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42342A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4" w:name="BKM_0695D395_0E6D_4C80_885E_54CD7307213E"/>
            <w:bookmarkEnd w:id="84"/>
            <w:proofErr w:type="spellStart"/>
            <w:r w:rsidRPr="00D14AF0">
              <w:rPr>
                <w:rFonts w:asciiTheme="minorHAnsi" w:hAnsiTheme="minorHAnsi" w:cs="Arial"/>
                <w:color w:val="000000"/>
                <w:sz w:val="20"/>
                <w:szCs w:val="20"/>
                <w:lang w:val="en-CA"/>
              </w:rPr>
              <w:t>startPoint</w:t>
            </w:r>
            <w:proofErr w:type="spellEnd"/>
          </w:p>
        </w:tc>
        <w:tc>
          <w:tcPr>
            <w:tcW w:w="1559" w:type="dxa"/>
          </w:tcPr>
          <w:p w14:paraId="665BFF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262CE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(eg, open pit floor or wall, underground, natural land surface, sea floor)</w:t>
            </w:r>
          </w:p>
          <w:p w14:paraId="53978B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237694" w14:textId="77777777" w:rsidTr="00D14AF0">
        <w:tc>
          <w:tcPr>
            <w:tcW w:w="2518" w:type="dxa"/>
          </w:tcPr>
          <w:p w14:paraId="4A091C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5" w:name="BKM_83AB4886_B40B_45D9_93A6_9A7A11A1DB22"/>
            <w:bookmarkEnd w:id="85"/>
            <w:proofErr w:type="spellStart"/>
            <w:r w:rsidRPr="00D14AF0">
              <w:rPr>
                <w:rFonts w:asciiTheme="minorHAnsi" w:hAnsiTheme="minorHAnsi" w:cs="Arial"/>
                <w:color w:val="000000"/>
                <w:sz w:val="20"/>
                <w:szCs w:val="20"/>
                <w:lang w:val="en-CA"/>
              </w:rPr>
              <w:t>inclinationType</w:t>
            </w:r>
            <w:proofErr w:type="spellEnd"/>
          </w:p>
        </w:tc>
        <w:tc>
          <w:tcPr>
            <w:tcW w:w="1559" w:type="dxa"/>
          </w:tcPr>
          <w:p w14:paraId="5AA6FF7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3A37C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(eg, vertical, inclined up, inclined down, horizontal)</w:t>
            </w:r>
          </w:p>
          <w:p w14:paraId="41F9A45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3A029F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888C9B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18DECF87_EACF_4237_B14D_5CBA397C8B9F"/>
            <w:bookmarkEnd w:id="86"/>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14:paraId="62AFED1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22763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14:paraId="0C1744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166F8EB" w14:textId="77777777" w:rsidTr="00D14AF0">
        <w:tc>
          <w:tcPr>
            <w:tcW w:w="2518" w:type="dxa"/>
          </w:tcPr>
          <w:p w14:paraId="6277204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A2513DE4_90C9_4111_97A5_8AB9734CC788"/>
            <w:bookmarkEnd w:id="87"/>
            <w:proofErr w:type="spellStart"/>
            <w:r w:rsidRPr="00D14AF0">
              <w:rPr>
                <w:rFonts w:asciiTheme="minorHAnsi" w:hAnsiTheme="minorHAnsi" w:cs="Arial"/>
                <w:color w:val="000000"/>
                <w:sz w:val="20"/>
                <w:szCs w:val="20"/>
                <w:lang w:val="en-CA"/>
              </w:rPr>
              <w:t>boreholeLength_m</w:t>
            </w:r>
            <w:proofErr w:type="spellEnd"/>
          </w:p>
        </w:tc>
        <w:tc>
          <w:tcPr>
            <w:tcW w:w="1559" w:type="dxa"/>
          </w:tcPr>
          <w:p w14:paraId="0F1F2B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14:paraId="39C4507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length of a borehole, in metres, as determined by the data provider. Length may have different sources, eg, driller's measurement, logger's measurement, survey measurement)</w:t>
            </w:r>
          </w:p>
          <w:p w14:paraId="3B4FD9E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4F519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667F0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C29B4A43_BD79_4426_A200_1B1C1E4E23DB"/>
            <w:bookmarkEnd w:id="88"/>
            <w:proofErr w:type="spellStart"/>
            <w:r w:rsidRPr="00D14AF0">
              <w:rPr>
                <w:rFonts w:asciiTheme="minorHAnsi" w:hAnsiTheme="minorHAnsi" w:cs="Arial"/>
                <w:color w:val="000000"/>
                <w:sz w:val="20"/>
                <w:szCs w:val="20"/>
                <w:lang w:val="en-CA"/>
              </w:rPr>
              <w:t>elevation_m</w:t>
            </w:r>
            <w:proofErr w:type="spellEnd"/>
          </w:p>
        </w:tc>
        <w:tc>
          <w:tcPr>
            <w:tcW w:w="1559" w:type="dxa"/>
          </w:tcPr>
          <w:p w14:paraId="3C902F8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14:paraId="027CC3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Compromise approach to supply elevation data, in metres, for the borehole (ie, wellbore) start point. This is to allow for legacy data without elevation data, and for software that cannot process a 3D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(ie, EPSG code in the range 5600-5799).</w:t>
            </w:r>
          </w:p>
          <w:p w14:paraId="07766D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2CBC50D" w14:textId="77777777" w:rsidTr="00D14AF0">
        <w:tc>
          <w:tcPr>
            <w:tcW w:w="2518" w:type="dxa"/>
          </w:tcPr>
          <w:p w14:paraId="2EF940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D6389F0E_EB92_428D_B31C_62B7B2DE2191"/>
            <w:bookmarkEnd w:id="89"/>
            <w:proofErr w:type="spellStart"/>
            <w:r w:rsidRPr="00D14AF0">
              <w:rPr>
                <w:rFonts w:asciiTheme="minorHAnsi" w:hAnsiTheme="minorHAnsi" w:cs="Arial"/>
                <w:color w:val="000000"/>
                <w:sz w:val="20"/>
                <w:szCs w:val="20"/>
                <w:lang w:val="en-CA"/>
              </w:rPr>
              <w:t>elevation_srs</w:t>
            </w:r>
            <w:proofErr w:type="spellEnd"/>
          </w:p>
        </w:tc>
        <w:tc>
          <w:tcPr>
            <w:tcW w:w="1559" w:type="dxa"/>
          </w:tcPr>
          <w:p w14:paraId="2B274E1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1DEC5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of a spatial reference system of the elevation value. (eg,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14:paraId="0F5C4B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6034544"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E5379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44662CA4_810A_46C1_8CCE_D899E8B34841"/>
            <w:bookmarkEnd w:id="90"/>
            <w:proofErr w:type="spellStart"/>
            <w:r w:rsidRPr="00D14AF0">
              <w:rPr>
                <w:rFonts w:asciiTheme="minorHAnsi" w:hAnsiTheme="minorHAnsi" w:cs="Arial"/>
                <w:color w:val="000000"/>
                <w:sz w:val="20"/>
                <w:szCs w:val="20"/>
                <w:lang w:val="en-CA"/>
              </w:rPr>
              <w:t>positionalAccuracy</w:t>
            </w:r>
            <w:proofErr w:type="spellEnd"/>
          </w:p>
        </w:tc>
        <w:tc>
          <w:tcPr>
            <w:tcW w:w="1559" w:type="dxa"/>
          </w:tcPr>
          <w:p w14:paraId="236C3E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AAB060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14:paraId="5E13BB3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0AD3DCB" w14:textId="77777777" w:rsidTr="00D14AF0">
        <w:tc>
          <w:tcPr>
            <w:tcW w:w="2518" w:type="dxa"/>
          </w:tcPr>
          <w:p w14:paraId="368512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A4ADBA47_2A66_4D31_B98E_429D2187557A"/>
            <w:bookmarkEnd w:id="91"/>
            <w:r w:rsidRPr="00D14AF0">
              <w:rPr>
                <w:rFonts w:asciiTheme="minorHAnsi" w:hAnsiTheme="minorHAnsi" w:cs="Arial"/>
                <w:color w:val="000000"/>
                <w:sz w:val="20"/>
                <w:szCs w:val="20"/>
                <w:lang w:val="en-CA"/>
              </w:rPr>
              <w:t>source</w:t>
            </w:r>
          </w:p>
        </w:tc>
        <w:tc>
          <w:tcPr>
            <w:tcW w:w="1559" w:type="dxa"/>
          </w:tcPr>
          <w:p w14:paraId="2A1CE5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18CEB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0631D46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15111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512863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6A453B7D_E05C_442A_9729_07602A0CE53F"/>
            <w:bookmarkEnd w:id="92"/>
            <w:proofErr w:type="spellStart"/>
            <w:r w:rsidRPr="00D14AF0">
              <w:rPr>
                <w:rFonts w:asciiTheme="minorHAnsi" w:hAnsiTheme="minorHAnsi" w:cs="Arial"/>
                <w:color w:val="000000"/>
                <w:sz w:val="20"/>
                <w:szCs w:val="20"/>
                <w:lang w:val="en-CA"/>
              </w:rPr>
              <w:t>specification_uri</w:t>
            </w:r>
            <w:proofErr w:type="spellEnd"/>
          </w:p>
        </w:tc>
        <w:tc>
          <w:tcPr>
            <w:tcW w:w="1559" w:type="dxa"/>
          </w:tcPr>
          <w:p w14:paraId="157255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5E533F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GeologicUnit feature that describes the instance in detail. Mandatory property - if not value is provided then a URI referring to a controlled concept explaining why the value is nil must be provided.</w:t>
            </w:r>
          </w:p>
          <w:p w14:paraId="3AAEF5B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B3C658D" w14:textId="77777777" w:rsidTr="00D14AF0">
        <w:tc>
          <w:tcPr>
            <w:tcW w:w="2518" w:type="dxa"/>
          </w:tcPr>
          <w:p w14:paraId="743CC4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B674F95F_8259_4A18_BB9A_C7004F238C58"/>
            <w:bookmarkEnd w:id="93"/>
            <w:proofErr w:type="spellStart"/>
            <w:r w:rsidRPr="00D14AF0">
              <w:rPr>
                <w:rFonts w:asciiTheme="minorHAnsi" w:hAnsiTheme="minorHAnsi" w:cs="Arial"/>
                <w:color w:val="000000"/>
                <w:sz w:val="20"/>
                <w:szCs w:val="20"/>
                <w:lang w:val="en-CA"/>
              </w:rPr>
              <w:t>parentBorehole_uri</w:t>
            </w:r>
            <w:proofErr w:type="spellEnd"/>
          </w:p>
        </w:tc>
        <w:tc>
          <w:tcPr>
            <w:tcW w:w="1559" w:type="dxa"/>
          </w:tcPr>
          <w:p w14:paraId="5A3B9D6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3C12DD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(eg, parent well of a sidetrack wellbore)</w:t>
            </w:r>
          </w:p>
          <w:p w14:paraId="3AC74F5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99855F2"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27107FA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99FA56C9_DF26_4FF5_AF2C_A1CA27033687"/>
            <w:bookmarkEnd w:id="94"/>
            <w:proofErr w:type="spellStart"/>
            <w:r w:rsidRPr="00D14AF0">
              <w:rPr>
                <w:rFonts w:asciiTheme="minorHAnsi" w:hAnsiTheme="minorHAnsi" w:cs="Arial"/>
                <w:color w:val="000000"/>
                <w:sz w:val="20"/>
                <w:szCs w:val="20"/>
                <w:lang w:val="en-CA"/>
              </w:rPr>
              <w:t>metadata_uri</w:t>
            </w:r>
            <w:proofErr w:type="spellEnd"/>
          </w:p>
        </w:tc>
        <w:tc>
          <w:tcPr>
            <w:tcW w:w="1559" w:type="dxa"/>
          </w:tcPr>
          <w:p w14:paraId="3EFD202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FC82C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0D574FA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7F732B9" w14:textId="77777777" w:rsidTr="00D14AF0">
        <w:tc>
          <w:tcPr>
            <w:tcW w:w="2518" w:type="dxa"/>
          </w:tcPr>
          <w:p w14:paraId="142604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10DBF70D_6106_40F3_9F20_6815C31BFF23"/>
            <w:bookmarkEnd w:id="95"/>
            <w:proofErr w:type="spellStart"/>
            <w:r w:rsidRPr="00D14AF0">
              <w:rPr>
                <w:rFonts w:asciiTheme="minorHAnsi" w:hAnsiTheme="minorHAnsi" w:cs="Arial"/>
                <w:color w:val="000000"/>
                <w:sz w:val="20"/>
                <w:szCs w:val="20"/>
                <w:lang w:val="en-CA"/>
              </w:rPr>
              <w:lastRenderedPageBreak/>
              <w:t>genericSymbolizer</w:t>
            </w:r>
            <w:proofErr w:type="spellEnd"/>
          </w:p>
        </w:tc>
        <w:tc>
          <w:tcPr>
            <w:tcW w:w="1559" w:type="dxa"/>
          </w:tcPr>
          <w:p w14:paraId="117FBA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6C17AB5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63142C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0082E1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161A08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156BACFD_61FB_4C7D_8E17_15915D5DC1EB"/>
            <w:bookmarkEnd w:id="96"/>
            <w:r w:rsidRPr="00D14AF0">
              <w:rPr>
                <w:rFonts w:asciiTheme="minorHAnsi" w:hAnsiTheme="minorHAnsi" w:cs="Arial"/>
                <w:color w:val="000000"/>
                <w:sz w:val="20"/>
                <w:szCs w:val="20"/>
                <w:lang w:val="en-CA"/>
              </w:rPr>
              <w:t>shape</w:t>
            </w:r>
          </w:p>
        </w:tc>
        <w:tc>
          <w:tcPr>
            <w:tcW w:w="1559" w:type="dxa"/>
          </w:tcPr>
          <w:p w14:paraId="1957184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14:paraId="3D4C3EF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borehole start point.</w:t>
            </w:r>
          </w:p>
          <w:p w14:paraId="3117FB1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0AF13AA" w14:textId="77777777" w:rsidTr="00D14AF0">
        <w:tc>
          <w:tcPr>
            <w:tcW w:w="2518" w:type="dxa"/>
          </w:tcPr>
          <w:p w14:paraId="54DD23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660451F7_6344_4A08_8AF1_55EA34BAFC1E"/>
            <w:bookmarkEnd w:id="97"/>
            <w:r w:rsidRPr="00D14AF0">
              <w:rPr>
                <w:rFonts w:asciiTheme="minorHAnsi" w:hAnsiTheme="minorHAnsi" w:cs="Arial"/>
                <w:color w:val="000000"/>
                <w:sz w:val="20"/>
                <w:szCs w:val="20"/>
                <w:lang w:val="en-CA"/>
              </w:rPr>
              <w:t>any</w:t>
            </w:r>
          </w:p>
        </w:tc>
        <w:tc>
          <w:tcPr>
            <w:tcW w:w="1559" w:type="dxa"/>
          </w:tcPr>
          <w:p w14:paraId="42B78FA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14:paraId="170E60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1D9B7A4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07925619" w14:textId="77777777" w:rsidR="00D14AF0" w:rsidRDefault="00D14AF0" w:rsidP="00D14AF0">
      <w:pPr>
        <w:autoSpaceDE w:val="0"/>
        <w:autoSpaceDN w:val="0"/>
        <w:adjustRightInd w:val="0"/>
        <w:spacing w:after="0" w:line="240" w:lineRule="atLeast"/>
        <w:rPr>
          <w:rFonts w:cs="Arial"/>
          <w:color w:val="000000"/>
          <w:lang w:val="en-CA"/>
        </w:rPr>
      </w:pPr>
    </w:p>
    <w:p w14:paraId="13FDC1F2"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23171570" w14:textId="77777777" w:rsidTr="000843E1">
        <w:trPr>
          <w:cantSplit/>
        </w:trPr>
        <w:tc>
          <w:tcPr>
            <w:tcW w:w="4219" w:type="dxa"/>
            <w:tcBorders>
              <w:right w:val="nil"/>
            </w:tcBorders>
            <w:shd w:val="clear" w:color="auto" w:fill="auto"/>
          </w:tcPr>
          <w:p w14:paraId="0906119F"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14:paraId="48DEB6C9" w14:textId="77777777" w:rsidR="000843E1" w:rsidRPr="00D12552" w:rsidRDefault="000843E1" w:rsidP="000843E1">
            <w:pPr>
              <w:pStyle w:val="Tabletext10"/>
              <w:jc w:val="left"/>
              <w:rPr>
                <w:rStyle w:val="reqtext"/>
                <w:lang w:val="en-CA"/>
              </w:rPr>
            </w:pPr>
            <w:r>
              <w:rPr>
                <w:rStyle w:val="reqtext"/>
                <w:lang w:val="en-CA"/>
              </w:rPr>
              <w:t>Identifier SHALL resolve to a representation of a GeoSciML Borehole</w:t>
            </w:r>
          </w:p>
        </w:tc>
      </w:tr>
    </w:tbl>
    <w:p w14:paraId="479E2A0D"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7BF0804B" w14:textId="77777777" w:rsidTr="000843E1">
        <w:trPr>
          <w:cantSplit/>
        </w:trPr>
        <w:tc>
          <w:tcPr>
            <w:tcW w:w="4219" w:type="dxa"/>
            <w:tcBorders>
              <w:right w:val="nil"/>
            </w:tcBorders>
            <w:shd w:val="clear" w:color="auto" w:fill="auto"/>
          </w:tcPr>
          <w:p w14:paraId="19C00FB0"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14:paraId="78269A0B" w14:textId="77777777"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14:paraId="5476B774"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30B72084" w14:textId="77777777" w:rsidTr="000843E1">
        <w:trPr>
          <w:cantSplit/>
        </w:trPr>
        <w:tc>
          <w:tcPr>
            <w:tcW w:w="4219" w:type="dxa"/>
            <w:tcBorders>
              <w:right w:val="nil"/>
            </w:tcBorders>
            <w:shd w:val="clear" w:color="auto" w:fill="auto"/>
          </w:tcPr>
          <w:p w14:paraId="6968C0DE"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14:paraId="72BBFBC8" w14:textId="77777777"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GeoSciML </w:t>
            </w:r>
            <w:proofErr w:type="gramStart"/>
            <w:r>
              <w:rPr>
                <w:rStyle w:val="reqtext"/>
                <w:lang w:val="en-CA"/>
              </w:rPr>
              <w:t>GeologicUnit  or</w:t>
            </w:r>
            <w:proofErr w:type="gramEnd"/>
            <w:r>
              <w:rPr>
                <w:rStyle w:val="reqtext"/>
                <w:lang w:val="en-CA"/>
              </w:rPr>
              <w:t xml:space="preserve"> a controlled concept describing why the value if nil.</w:t>
            </w:r>
          </w:p>
        </w:tc>
      </w:tr>
    </w:tbl>
    <w:p w14:paraId="7C674157"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A1F3B5A" w14:textId="77777777" w:rsidTr="000843E1">
        <w:trPr>
          <w:cantSplit/>
        </w:trPr>
        <w:tc>
          <w:tcPr>
            <w:tcW w:w="4219" w:type="dxa"/>
            <w:tcBorders>
              <w:right w:val="nil"/>
            </w:tcBorders>
            <w:shd w:val="clear" w:color="auto" w:fill="auto"/>
          </w:tcPr>
          <w:p w14:paraId="20429B32"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14:paraId="364898EB" w14:textId="77777777"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GeoSciML borehole.</w:t>
            </w:r>
          </w:p>
        </w:tc>
      </w:tr>
    </w:tbl>
    <w:p w14:paraId="3B34A637"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1D82A99" w14:textId="77777777" w:rsidTr="000843E1">
        <w:trPr>
          <w:cantSplit/>
        </w:trPr>
        <w:tc>
          <w:tcPr>
            <w:tcW w:w="4219" w:type="dxa"/>
            <w:tcBorders>
              <w:right w:val="nil"/>
            </w:tcBorders>
            <w:shd w:val="clear" w:color="auto" w:fill="auto"/>
          </w:tcPr>
          <w:p w14:paraId="6DD9607F" w14:textId="77777777" w:rsidR="000843E1" w:rsidRPr="00D12552" w:rsidRDefault="000843E1" w:rsidP="000843E1">
            <w:pPr>
              <w:pStyle w:val="Tabletext10"/>
              <w:rPr>
                <w:rStyle w:val="requri"/>
                <w:lang w:val="en-CA"/>
              </w:rPr>
            </w:pPr>
            <w:commentRangeStart w:id="98"/>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14:paraId="4757E425" w14:textId="77777777"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98"/>
            <w:r>
              <w:rPr>
                <w:rStyle w:val="CommentReference"/>
                <w:rFonts w:ascii="Times New Roman" w:eastAsia="Times New Roman" w:hAnsi="Times New Roman"/>
                <w:lang w:val="en-US" w:eastAsia="en-US"/>
              </w:rPr>
              <w:commentReference w:id="98"/>
            </w:r>
          </w:p>
        </w:tc>
      </w:tr>
    </w:tbl>
    <w:p w14:paraId="2CE6EA2D" w14:textId="77777777" w:rsidR="000843E1" w:rsidRDefault="000843E1" w:rsidP="00D14AF0">
      <w:pPr>
        <w:autoSpaceDE w:val="0"/>
        <w:autoSpaceDN w:val="0"/>
        <w:adjustRightInd w:val="0"/>
        <w:spacing w:after="0" w:line="240" w:lineRule="atLeast"/>
        <w:rPr>
          <w:rFonts w:cs="Arial"/>
          <w:color w:val="000000"/>
          <w:lang w:val="en-CA"/>
        </w:rPr>
      </w:pPr>
    </w:p>
    <w:p w14:paraId="31B29BD6" w14:textId="77777777" w:rsidR="00D14AF0" w:rsidRDefault="00D14AF0" w:rsidP="00D14AF0">
      <w:pPr>
        <w:pStyle w:val="Heading3"/>
        <w:rPr>
          <w:lang w:val="en-CA"/>
        </w:rPr>
      </w:pPr>
      <w:proofErr w:type="spellStart"/>
      <w:r w:rsidRPr="00D14AF0">
        <w:rPr>
          <w:lang w:val="en-CA"/>
        </w:rPr>
        <w:t>C</w:t>
      </w:r>
      <w:bookmarkStart w:id="99" w:name="BKM_6A5667C6_1461_4AA7_BA98_1583B82E247C"/>
      <w:bookmarkEnd w:id="99"/>
      <w:r w:rsidRPr="00D14AF0">
        <w:rPr>
          <w:lang w:val="en-CA"/>
        </w:rPr>
        <w:t>ontactView</w:t>
      </w:r>
      <w:proofErr w:type="spellEnd"/>
    </w:p>
    <w:p w14:paraId="2C113244" w14:textId="77777777" w:rsidR="00D14AF0" w:rsidRDefault="00D14AF0" w:rsidP="00D14AF0">
      <w:pPr>
        <w:autoSpaceDE w:val="0"/>
        <w:autoSpaceDN w:val="0"/>
        <w:adjustRightInd w:val="0"/>
        <w:spacing w:after="0" w:line="240" w:lineRule="atLeast"/>
        <w:rPr>
          <w:rFonts w:cs="Arial"/>
          <w:color w:val="000000"/>
          <w:lang w:val="en-CA"/>
        </w:rPr>
      </w:pPr>
    </w:p>
    <w:p w14:paraId="2AC22628" w14:textId="77777777" w:rsidR="00E426FD" w:rsidRDefault="00E426FD" w:rsidP="00E426FD">
      <w:pPr>
        <w:keepNext/>
        <w:autoSpaceDE w:val="0"/>
        <w:autoSpaceDN w:val="0"/>
        <w:adjustRightInd w:val="0"/>
        <w:spacing w:after="0" w:line="240" w:lineRule="atLeast"/>
      </w:pPr>
      <w:r w:rsidRPr="00E426FD">
        <w:rPr>
          <w:rFonts w:cs="Arial"/>
          <w:noProof/>
          <w:color w:val="000000"/>
        </w:rPr>
        <w:drawing>
          <wp:inline distT="0" distB="0" distL="0" distR="0" wp14:anchorId="548FC240" wp14:editId="2A1C02FE">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2257740"/>
                    </a:xfrm>
                    <a:prstGeom prst="rect">
                      <a:avLst/>
                    </a:prstGeom>
                  </pic:spPr>
                </pic:pic>
              </a:graphicData>
            </a:graphic>
          </wp:inline>
        </w:drawing>
      </w:r>
    </w:p>
    <w:p w14:paraId="753EA2FF" w14:textId="77777777" w:rsidR="00E426FD" w:rsidRDefault="00E426FD" w:rsidP="00E426FD">
      <w:pPr>
        <w:pStyle w:val="Caption"/>
        <w:rPr>
          <w:rFonts w:cs="Arial"/>
          <w:color w:val="000000"/>
          <w:lang w:val="en-CA"/>
        </w:rPr>
      </w:pPr>
      <w:r>
        <w:t xml:space="preserve">Figure </w:t>
      </w:r>
      <w:fldSimple w:instr=" SEQ Figure \* ARABIC ">
        <w:r w:rsidR="00DA2FDF">
          <w:rPr>
            <w:noProof/>
          </w:rPr>
          <w:t>10</w:t>
        </w:r>
      </w:fldSimple>
      <w:r>
        <w:t xml:space="preserve">: </w:t>
      </w:r>
      <w:proofErr w:type="spellStart"/>
      <w:r>
        <w:t>ContactView</w:t>
      </w:r>
      <w:proofErr w:type="spellEnd"/>
      <w:r>
        <w:t xml:space="preserve"> class</w:t>
      </w:r>
    </w:p>
    <w:p w14:paraId="7F000200" w14:textId="77777777" w:rsidR="00E426FD" w:rsidRDefault="00E426FD" w:rsidP="00D14AF0">
      <w:pPr>
        <w:autoSpaceDE w:val="0"/>
        <w:autoSpaceDN w:val="0"/>
        <w:adjustRightInd w:val="0"/>
        <w:spacing w:after="0" w:line="240" w:lineRule="atLeast"/>
        <w:rPr>
          <w:rFonts w:cs="Arial"/>
          <w:color w:val="000000"/>
          <w:lang w:val="en-CA"/>
        </w:rPr>
      </w:pPr>
    </w:p>
    <w:p w14:paraId="3E59B376"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GeoSciML Contact. In GeoSciML terms this will be an instance of a MappedFeature with key property values from the associated Contact feature summarised </w:t>
      </w:r>
      <w:r w:rsidRPr="00D14AF0">
        <w:rPr>
          <w:rFonts w:cs="Arial"/>
          <w:color w:val="000000"/>
          <w:lang w:val="en-CA"/>
        </w:rPr>
        <w:lastRenderedPageBreak/>
        <w:t>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12467A48" w14:textId="77777777" w:rsidR="00D14AF0" w:rsidRPr="00D14AF0" w:rsidRDefault="00D14AF0" w:rsidP="00D14AF0">
      <w:pPr>
        <w:autoSpaceDE w:val="0"/>
        <w:autoSpaceDN w:val="0"/>
        <w:adjustRightInd w:val="0"/>
        <w:spacing w:after="0" w:line="240" w:lineRule="atLeast"/>
        <w:rPr>
          <w:rFonts w:cs="Arial"/>
          <w:color w:val="000000"/>
          <w:lang w:val="en-CA"/>
        </w:rPr>
      </w:pPr>
    </w:p>
    <w:p w14:paraId="34CDC96A" w14:textId="77777777" w:rsidR="00D14AF0" w:rsidRPr="00D14AF0" w:rsidRDefault="00D14AF0" w:rsidP="00D14AF0">
      <w:pPr>
        <w:autoSpaceDE w:val="0"/>
        <w:autoSpaceDN w:val="0"/>
        <w:adjustRightInd w:val="0"/>
        <w:spacing w:after="0" w:line="240" w:lineRule="atLeast"/>
        <w:rPr>
          <w:rFonts w:cs="Arial"/>
          <w:color w:val="000000"/>
          <w:lang w:val="en-CA"/>
        </w:rPr>
      </w:pPr>
    </w:p>
    <w:p w14:paraId="55B4B642" w14:textId="77777777" w:rsidR="00D14AF0" w:rsidRDefault="00D14AF0" w:rsidP="00D14AF0">
      <w:pPr>
        <w:pStyle w:val="Caption"/>
        <w:keepNext/>
      </w:pPr>
      <w:r>
        <w:t xml:space="preserve">Table </w:t>
      </w:r>
      <w:fldSimple w:instr=" SEQ Table \* ARABIC ">
        <w:r w:rsidR="00A07C65">
          <w:rPr>
            <w:noProof/>
          </w:rPr>
          <w:t>3</w:t>
        </w:r>
      </w:fldSimple>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14:paraId="2D5474C0" w14:textId="77777777" w:rsidTr="00D14AF0">
        <w:trPr>
          <w:cnfStyle w:val="100000000000" w:firstRow="1" w:lastRow="0" w:firstColumn="0" w:lastColumn="0" w:oddVBand="0" w:evenVBand="0" w:oddHBand="0" w:evenHBand="0" w:firstRowFirstColumn="0" w:firstRowLastColumn="0" w:lastRowFirstColumn="0" w:lastRowLastColumn="0"/>
        </w:trPr>
        <w:tc>
          <w:tcPr>
            <w:tcW w:w="1951" w:type="dxa"/>
          </w:tcPr>
          <w:p w14:paraId="10C0D8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DAD0F5C5_7ECC_4F46_8F23_D5FDAEC9FFF1"/>
            <w:bookmarkEnd w:id="100"/>
            <w:r w:rsidRPr="00D14AF0">
              <w:rPr>
                <w:rFonts w:asciiTheme="minorHAnsi" w:hAnsiTheme="minorHAnsi" w:cs="Arial"/>
                <w:color w:val="000000"/>
                <w:sz w:val="20"/>
                <w:szCs w:val="20"/>
                <w:lang w:val="en-CA"/>
              </w:rPr>
              <w:t>Name</w:t>
            </w:r>
          </w:p>
        </w:tc>
        <w:tc>
          <w:tcPr>
            <w:tcW w:w="1701" w:type="dxa"/>
          </w:tcPr>
          <w:p w14:paraId="5130D8E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14:paraId="59FF2C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41AE5EC6"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1C0FA24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14:paraId="1ED023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31DE88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14:paraId="41179B5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9D0DDA" w14:textId="77777777" w:rsidTr="00D14AF0">
        <w:tc>
          <w:tcPr>
            <w:tcW w:w="1951" w:type="dxa"/>
          </w:tcPr>
          <w:p w14:paraId="59769E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29C4138F_4CAD_4B96_B0DF_B91BA8041A62"/>
            <w:bookmarkEnd w:id="101"/>
            <w:r w:rsidRPr="00D14AF0">
              <w:rPr>
                <w:rFonts w:asciiTheme="minorHAnsi" w:hAnsiTheme="minorHAnsi" w:cs="Arial"/>
                <w:color w:val="000000"/>
                <w:sz w:val="20"/>
                <w:szCs w:val="20"/>
                <w:lang w:val="en-CA"/>
              </w:rPr>
              <w:t>name</w:t>
            </w:r>
          </w:p>
        </w:tc>
        <w:tc>
          <w:tcPr>
            <w:tcW w:w="1701" w:type="dxa"/>
          </w:tcPr>
          <w:p w14:paraId="36A8CD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4D73B0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14:paraId="4FFFBA5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675BEFC"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4429210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6AE23AB8_B6A5_4B32_A803_62E099830E93"/>
            <w:bookmarkEnd w:id="102"/>
            <w:r w:rsidRPr="00D14AF0">
              <w:rPr>
                <w:rFonts w:asciiTheme="minorHAnsi" w:hAnsiTheme="minorHAnsi" w:cs="Arial"/>
                <w:color w:val="000000"/>
                <w:sz w:val="20"/>
                <w:szCs w:val="20"/>
                <w:lang w:val="en-CA"/>
              </w:rPr>
              <w:t>description</w:t>
            </w:r>
          </w:p>
        </w:tc>
        <w:tc>
          <w:tcPr>
            <w:tcW w:w="1701" w:type="dxa"/>
          </w:tcPr>
          <w:p w14:paraId="78E542F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E47D3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14:paraId="74803B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6AB5A55" w14:textId="77777777" w:rsidTr="00D14AF0">
        <w:tc>
          <w:tcPr>
            <w:tcW w:w="1951" w:type="dxa"/>
          </w:tcPr>
          <w:p w14:paraId="1E2CAE7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3" w:name="BKM_66D56F45_5196_424F_92CB_6CB6778933A2"/>
            <w:bookmarkEnd w:id="103"/>
            <w:proofErr w:type="spellStart"/>
            <w:r w:rsidRPr="00D14AF0">
              <w:rPr>
                <w:rFonts w:asciiTheme="minorHAnsi" w:hAnsiTheme="minorHAnsi" w:cs="Arial"/>
                <w:color w:val="000000"/>
                <w:sz w:val="20"/>
                <w:szCs w:val="20"/>
                <w:lang w:val="en-CA"/>
              </w:rPr>
              <w:t>contactType</w:t>
            </w:r>
            <w:proofErr w:type="spellEnd"/>
          </w:p>
        </w:tc>
        <w:tc>
          <w:tcPr>
            <w:tcW w:w="1701" w:type="dxa"/>
          </w:tcPr>
          <w:p w14:paraId="332E4B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121604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14:paraId="71AF8C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C295060"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26B571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B569925A_5C18_4226_AFA5_D6C44B29D688"/>
            <w:bookmarkEnd w:id="104"/>
            <w:proofErr w:type="spellStart"/>
            <w:r w:rsidRPr="00D14AF0">
              <w:rPr>
                <w:rFonts w:asciiTheme="minorHAnsi" w:hAnsiTheme="minorHAnsi" w:cs="Arial"/>
                <w:color w:val="000000"/>
                <w:sz w:val="20"/>
                <w:szCs w:val="20"/>
                <w:lang w:val="en-CA"/>
              </w:rPr>
              <w:t>observationMethod</w:t>
            </w:r>
            <w:proofErr w:type="spellEnd"/>
          </w:p>
        </w:tc>
        <w:tc>
          <w:tcPr>
            <w:tcW w:w="1701" w:type="dxa"/>
          </w:tcPr>
          <w:p w14:paraId="19C3C6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06ACBA2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14:paraId="2B6EFE9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5B84D0B" w14:textId="77777777" w:rsidTr="00D14AF0">
        <w:tc>
          <w:tcPr>
            <w:tcW w:w="1951" w:type="dxa"/>
          </w:tcPr>
          <w:p w14:paraId="37FD60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20CF274F_94C7_43D3_9CCE_945071187259"/>
            <w:bookmarkEnd w:id="105"/>
            <w:proofErr w:type="spellStart"/>
            <w:r w:rsidRPr="00D14AF0">
              <w:rPr>
                <w:rFonts w:asciiTheme="minorHAnsi" w:hAnsiTheme="minorHAnsi" w:cs="Arial"/>
                <w:color w:val="000000"/>
                <w:sz w:val="20"/>
                <w:szCs w:val="20"/>
                <w:lang w:val="en-CA"/>
              </w:rPr>
              <w:t>positionalAccuracy</w:t>
            </w:r>
            <w:proofErr w:type="spellEnd"/>
          </w:p>
        </w:tc>
        <w:tc>
          <w:tcPr>
            <w:tcW w:w="1701" w:type="dxa"/>
          </w:tcPr>
          <w:p w14:paraId="0E6038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1C656F2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7A6527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052F501"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5A7052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64FA9120_8C79_470F_A4AB_510E7868EC43"/>
            <w:bookmarkEnd w:id="106"/>
            <w:r w:rsidRPr="00D14AF0">
              <w:rPr>
                <w:rFonts w:asciiTheme="minorHAnsi" w:hAnsiTheme="minorHAnsi" w:cs="Arial"/>
                <w:color w:val="000000"/>
                <w:sz w:val="20"/>
                <w:szCs w:val="20"/>
                <w:lang w:val="en-CA"/>
              </w:rPr>
              <w:t>source</w:t>
            </w:r>
          </w:p>
        </w:tc>
        <w:tc>
          <w:tcPr>
            <w:tcW w:w="1701" w:type="dxa"/>
          </w:tcPr>
          <w:p w14:paraId="220D3E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7115FB5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73571F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95F676D" w14:textId="77777777" w:rsidTr="00D14AF0">
        <w:tc>
          <w:tcPr>
            <w:tcW w:w="1951" w:type="dxa"/>
          </w:tcPr>
          <w:p w14:paraId="398E1F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2D4CA786_8199_42B1_BAEE_B9D15F83512C"/>
            <w:bookmarkEnd w:id="107"/>
            <w:proofErr w:type="spellStart"/>
            <w:r w:rsidRPr="00D14AF0">
              <w:rPr>
                <w:rFonts w:asciiTheme="minorHAnsi" w:hAnsiTheme="minorHAnsi" w:cs="Arial"/>
                <w:color w:val="000000"/>
                <w:sz w:val="20"/>
                <w:szCs w:val="20"/>
                <w:lang w:val="en-CA"/>
              </w:rPr>
              <w:t>contactType_uri</w:t>
            </w:r>
            <w:proofErr w:type="spellEnd"/>
          </w:p>
        </w:tc>
        <w:tc>
          <w:tcPr>
            <w:tcW w:w="1701" w:type="dxa"/>
          </w:tcPr>
          <w:p w14:paraId="1C5A45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4E24DE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14:paraId="7774DD6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A360EE"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3C0FAFB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E1914A18_F58F_4042_930D_7562E211135B"/>
            <w:bookmarkEnd w:id="108"/>
            <w:proofErr w:type="spellStart"/>
            <w:r w:rsidRPr="00D14AF0">
              <w:rPr>
                <w:rFonts w:asciiTheme="minorHAnsi" w:hAnsiTheme="minorHAnsi" w:cs="Arial"/>
                <w:color w:val="000000"/>
                <w:sz w:val="20"/>
                <w:szCs w:val="20"/>
                <w:lang w:val="en-CA"/>
              </w:rPr>
              <w:t>specification_uri</w:t>
            </w:r>
            <w:proofErr w:type="spellEnd"/>
          </w:p>
        </w:tc>
        <w:tc>
          <w:tcPr>
            <w:tcW w:w="1701" w:type="dxa"/>
          </w:tcPr>
          <w:p w14:paraId="40D4E7A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42C6F7C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14:paraId="661BB9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4161461" w14:textId="77777777" w:rsidTr="00D14AF0">
        <w:tc>
          <w:tcPr>
            <w:tcW w:w="1951" w:type="dxa"/>
          </w:tcPr>
          <w:p w14:paraId="26CA6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C97D1AD7_F437_45EE_9855_97FF220828AF"/>
            <w:bookmarkEnd w:id="109"/>
            <w:proofErr w:type="spellStart"/>
            <w:r w:rsidRPr="00D14AF0">
              <w:rPr>
                <w:rFonts w:asciiTheme="minorHAnsi" w:hAnsiTheme="minorHAnsi" w:cs="Arial"/>
                <w:color w:val="000000"/>
                <w:sz w:val="20"/>
                <w:szCs w:val="20"/>
                <w:lang w:val="en-CA"/>
              </w:rPr>
              <w:t>metadata_uri</w:t>
            </w:r>
            <w:proofErr w:type="spellEnd"/>
          </w:p>
        </w:tc>
        <w:tc>
          <w:tcPr>
            <w:tcW w:w="1701" w:type="dxa"/>
          </w:tcPr>
          <w:p w14:paraId="3E0949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14:paraId="05443E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2628537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A412CD"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0E18B0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66E2F147_939A_42E7_9DA7_BB7F5E616224"/>
            <w:bookmarkEnd w:id="110"/>
            <w:proofErr w:type="spellStart"/>
            <w:r w:rsidRPr="00D14AF0">
              <w:rPr>
                <w:rFonts w:asciiTheme="minorHAnsi" w:hAnsiTheme="minorHAnsi" w:cs="Arial"/>
                <w:color w:val="000000"/>
                <w:sz w:val="20"/>
                <w:szCs w:val="20"/>
                <w:lang w:val="en-CA"/>
              </w:rPr>
              <w:t>genericSymbolizer</w:t>
            </w:r>
            <w:proofErr w:type="spellEnd"/>
          </w:p>
        </w:tc>
        <w:tc>
          <w:tcPr>
            <w:tcW w:w="1701" w:type="dxa"/>
          </w:tcPr>
          <w:p w14:paraId="6438AB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14:paraId="6D207DA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1282026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B29960D" w14:textId="77777777" w:rsidTr="00D14AF0">
        <w:tc>
          <w:tcPr>
            <w:tcW w:w="1951" w:type="dxa"/>
          </w:tcPr>
          <w:p w14:paraId="5171F7F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7A6AD652_753B_433E_B947_78BAF8E8FFBB"/>
            <w:bookmarkEnd w:id="111"/>
            <w:r w:rsidRPr="00D14AF0">
              <w:rPr>
                <w:rFonts w:asciiTheme="minorHAnsi" w:hAnsiTheme="minorHAnsi" w:cs="Arial"/>
                <w:color w:val="000000"/>
                <w:sz w:val="20"/>
                <w:szCs w:val="20"/>
                <w:lang w:val="en-CA"/>
              </w:rPr>
              <w:t>shape</w:t>
            </w:r>
          </w:p>
        </w:tc>
        <w:tc>
          <w:tcPr>
            <w:tcW w:w="1701" w:type="dxa"/>
          </w:tcPr>
          <w:p w14:paraId="1C42D9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083" w:type="dxa"/>
          </w:tcPr>
          <w:p w14:paraId="4B9D3A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69E256D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7AB452C" w14:textId="77777777" w:rsidTr="00D14AF0">
        <w:trPr>
          <w:cnfStyle w:val="000000100000" w:firstRow="0" w:lastRow="0" w:firstColumn="0" w:lastColumn="0" w:oddVBand="0" w:evenVBand="0" w:oddHBand="1" w:evenHBand="0" w:firstRowFirstColumn="0" w:firstRowLastColumn="0" w:lastRowFirstColumn="0" w:lastRowLastColumn="0"/>
        </w:trPr>
        <w:tc>
          <w:tcPr>
            <w:tcW w:w="1951" w:type="dxa"/>
          </w:tcPr>
          <w:p w14:paraId="756E297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D64DC56C_F70A_4224_BA0C_96AAF9B173C3"/>
            <w:bookmarkEnd w:id="112"/>
            <w:r w:rsidRPr="00D14AF0">
              <w:rPr>
                <w:rFonts w:asciiTheme="minorHAnsi" w:hAnsiTheme="minorHAnsi" w:cs="Arial"/>
                <w:color w:val="000000"/>
                <w:sz w:val="20"/>
                <w:szCs w:val="20"/>
                <w:lang w:val="en-CA"/>
              </w:rPr>
              <w:t>any</w:t>
            </w:r>
          </w:p>
        </w:tc>
        <w:tc>
          <w:tcPr>
            <w:tcW w:w="1701" w:type="dxa"/>
          </w:tcPr>
          <w:p w14:paraId="1E38C1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14:paraId="025694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 placeholder allowing any user-defined attributes to be delivered in </w:t>
            </w:r>
            <w:r w:rsidRPr="00D14AF0">
              <w:rPr>
                <w:rFonts w:asciiTheme="minorHAnsi" w:hAnsiTheme="minorHAnsi" w:cs="Arial"/>
                <w:color w:val="000000"/>
                <w:sz w:val="20"/>
                <w:szCs w:val="20"/>
                <w:lang w:val="en-CA"/>
              </w:rPr>
              <w:lastRenderedPageBreak/>
              <w:t>addition to those specified above.</w:t>
            </w:r>
          </w:p>
          <w:p w14:paraId="4E82B6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50894EAC"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17809499" w14:textId="77777777" w:rsidTr="000843E1">
        <w:trPr>
          <w:cantSplit/>
        </w:trPr>
        <w:tc>
          <w:tcPr>
            <w:tcW w:w="4219" w:type="dxa"/>
            <w:tcBorders>
              <w:right w:val="nil"/>
            </w:tcBorders>
            <w:shd w:val="clear" w:color="auto" w:fill="auto"/>
          </w:tcPr>
          <w:p w14:paraId="3E9C0456"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14:paraId="025F27A5" w14:textId="77777777" w:rsidR="000843E1" w:rsidRPr="00D12552" w:rsidRDefault="000843E1" w:rsidP="00EF110E">
            <w:pPr>
              <w:pStyle w:val="Tabletext10"/>
              <w:jc w:val="left"/>
              <w:rPr>
                <w:rStyle w:val="reqtext"/>
                <w:lang w:val="en-CA"/>
              </w:rPr>
            </w:pPr>
            <w:r>
              <w:rPr>
                <w:rStyle w:val="reqtext"/>
                <w:lang w:val="en-CA"/>
              </w:rPr>
              <w:t>Identifier SHALL correspond to an instance of MappedFeature</w:t>
            </w:r>
            <w:r>
              <w:rPr>
                <w:rStyle w:val="CommentReference"/>
                <w:rFonts w:ascii="Times New Roman" w:eastAsia="Times New Roman" w:hAnsi="Times New Roman"/>
                <w:lang w:val="en-US" w:eastAsia="en-US"/>
              </w:rPr>
              <w:commentReference w:id="113"/>
            </w:r>
          </w:p>
        </w:tc>
      </w:tr>
    </w:tbl>
    <w:p w14:paraId="3AD17924"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14:paraId="44E9DFAB" w14:textId="77777777" w:rsidTr="000843E1">
        <w:trPr>
          <w:cantSplit/>
        </w:trPr>
        <w:tc>
          <w:tcPr>
            <w:tcW w:w="4219" w:type="dxa"/>
            <w:tcBorders>
              <w:right w:val="nil"/>
            </w:tcBorders>
            <w:shd w:val="clear" w:color="auto" w:fill="auto"/>
          </w:tcPr>
          <w:p w14:paraId="11213678" w14:textId="77777777"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14:paraId="42334BA5" w14:textId="77777777"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14:paraId="5B367E15" w14:textId="77777777"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8188F72" w14:textId="77777777" w:rsidTr="003E1755">
        <w:trPr>
          <w:cantSplit/>
        </w:trPr>
        <w:tc>
          <w:tcPr>
            <w:tcW w:w="4219" w:type="dxa"/>
            <w:tcBorders>
              <w:right w:val="nil"/>
            </w:tcBorders>
            <w:shd w:val="clear" w:color="auto" w:fill="auto"/>
          </w:tcPr>
          <w:p w14:paraId="548FD919"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2D887C62" w14:textId="77777777"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GeoSciML Contact.</w:t>
            </w:r>
          </w:p>
        </w:tc>
      </w:tr>
    </w:tbl>
    <w:p w14:paraId="1143EC12"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CE3796E" w14:textId="77777777" w:rsidTr="003E1755">
        <w:trPr>
          <w:cantSplit/>
        </w:trPr>
        <w:tc>
          <w:tcPr>
            <w:tcW w:w="4219" w:type="dxa"/>
            <w:tcBorders>
              <w:right w:val="nil"/>
            </w:tcBorders>
            <w:shd w:val="clear" w:color="auto" w:fill="auto"/>
          </w:tcPr>
          <w:p w14:paraId="75C43857"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03B25E97" w14:textId="77777777"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14:paraId="6DB6621A" w14:textId="77777777" w:rsidR="00EF110E" w:rsidRDefault="00EF110E" w:rsidP="00D14AF0">
      <w:pPr>
        <w:autoSpaceDE w:val="0"/>
        <w:autoSpaceDN w:val="0"/>
        <w:adjustRightInd w:val="0"/>
        <w:spacing w:after="0" w:line="240" w:lineRule="atLeast"/>
        <w:rPr>
          <w:rFonts w:cs="Arial"/>
          <w:color w:val="000000"/>
          <w:lang w:val="en-CA"/>
        </w:rPr>
      </w:pPr>
    </w:p>
    <w:p w14:paraId="08DE6414" w14:textId="77777777" w:rsidR="00D14AF0" w:rsidRDefault="00D14AF0" w:rsidP="00D14AF0">
      <w:pPr>
        <w:pStyle w:val="Heading3"/>
        <w:rPr>
          <w:lang w:val="en-CA"/>
        </w:rPr>
      </w:pPr>
      <w:proofErr w:type="spellStart"/>
      <w:r w:rsidRPr="00D14AF0">
        <w:rPr>
          <w:lang w:val="en-CA"/>
        </w:rPr>
        <w:t>G</w:t>
      </w:r>
      <w:bookmarkStart w:id="114" w:name="BKM_F594CD9C_5617_46AE_9ABE_FE6C018DDEAF"/>
      <w:bookmarkEnd w:id="114"/>
      <w:r w:rsidRPr="00D14AF0">
        <w:rPr>
          <w:lang w:val="en-CA"/>
        </w:rPr>
        <w:t>eologicSpecimenView</w:t>
      </w:r>
      <w:proofErr w:type="spellEnd"/>
    </w:p>
    <w:p w14:paraId="56B204A4" w14:textId="77777777" w:rsidR="00D14AF0" w:rsidRDefault="00D14AF0" w:rsidP="00D14AF0">
      <w:pPr>
        <w:autoSpaceDE w:val="0"/>
        <w:autoSpaceDN w:val="0"/>
        <w:adjustRightInd w:val="0"/>
        <w:spacing w:after="0" w:line="240" w:lineRule="atLeast"/>
        <w:rPr>
          <w:rFonts w:cs="Arial"/>
          <w:color w:val="000000"/>
          <w:lang w:val="en-CA"/>
        </w:rPr>
      </w:pPr>
    </w:p>
    <w:p w14:paraId="0668FC52" w14:textId="77777777" w:rsidR="00E426FD" w:rsidRDefault="00E426FD" w:rsidP="00E426FD">
      <w:pPr>
        <w:keepNext/>
        <w:autoSpaceDE w:val="0"/>
        <w:autoSpaceDN w:val="0"/>
        <w:adjustRightInd w:val="0"/>
        <w:spacing w:after="0" w:line="240" w:lineRule="atLeast"/>
      </w:pPr>
      <w:r w:rsidRPr="00E426FD">
        <w:rPr>
          <w:rFonts w:cs="Arial"/>
          <w:noProof/>
          <w:color w:val="000000"/>
        </w:rPr>
        <w:drawing>
          <wp:inline distT="0" distB="0" distL="0" distR="0" wp14:anchorId="0FAB99C7" wp14:editId="4537100E">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951" cy="2648320"/>
                    </a:xfrm>
                    <a:prstGeom prst="rect">
                      <a:avLst/>
                    </a:prstGeom>
                  </pic:spPr>
                </pic:pic>
              </a:graphicData>
            </a:graphic>
          </wp:inline>
        </w:drawing>
      </w:r>
    </w:p>
    <w:p w14:paraId="04A4891E" w14:textId="77777777" w:rsidR="00E426FD" w:rsidRDefault="00E426FD" w:rsidP="00E426FD">
      <w:pPr>
        <w:pStyle w:val="Caption"/>
        <w:rPr>
          <w:rFonts w:cs="Arial"/>
          <w:color w:val="000000"/>
          <w:lang w:val="en-CA"/>
        </w:rPr>
      </w:pPr>
      <w:r>
        <w:t xml:space="preserve">Figure </w:t>
      </w:r>
      <w:fldSimple w:instr=" SEQ Figure \* ARABIC ">
        <w:r w:rsidR="00DA2FDF">
          <w:rPr>
            <w:noProof/>
          </w:rPr>
          <w:t>11</w:t>
        </w:r>
      </w:fldSimple>
      <w:r>
        <w:t xml:space="preserve">: </w:t>
      </w:r>
      <w:proofErr w:type="spellStart"/>
      <w:r>
        <w:t>GeologicSpecimenView</w:t>
      </w:r>
      <w:proofErr w:type="spellEnd"/>
      <w:r>
        <w:t xml:space="preserve"> class</w:t>
      </w:r>
    </w:p>
    <w:p w14:paraId="372D07A2" w14:textId="77777777" w:rsidR="00E426FD" w:rsidRDefault="00E426FD" w:rsidP="00D14AF0">
      <w:pPr>
        <w:autoSpaceDE w:val="0"/>
        <w:autoSpaceDN w:val="0"/>
        <w:adjustRightInd w:val="0"/>
        <w:spacing w:after="0" w:line="240" w:lineRule="atLeast"/>
        <w:rPr>
          <w:rFonts w:cs="Arial"/>
          <w:color w:val="000000"/>
          <w:lang w:val="en-CA"/>
        </w:rPr>
      </w:pPr>
    </w:p>
    <w:p w14:paraId="558AB37B"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5146986" w14:textId="77777777" w:rsidR="00D14AF0" w:rsidRPr="00D14AF0" w:rsidRDefault="00D14AF0" w:rsidP="00D14AF0">
      <w:pPr>
        <w:autoSpaceDE w:val="0"/>
        <w:autoSpaceDN w:val="0"/>
        <w:adjustRightInd w:val="0"/>
        <w:spacing w:after="0" w:line="240" w:lineRule="atLeast"/>
        <w:rPr>
          <w:rFonts w:cs="Arial"/>
          <w:color w:val="000000"/>
          <w:lang w:val="en-CA"/>
        </w:rPr>
      </w:pPr>
    </w:p>
    <w:p w14:paraId="3B210C7A" w14:textId="77777777" w:rsidR="00D14AF0" w:rsidRPr="00D14AF0" w:rsidRDefault="00D14AF0" w:rsidP="00D14AF0">
      <w:pPr>
        <w:autoSpaceDE w:val="0"/>
        <w:autoSpaceDN w:val="0"/>
        <w:adjustRightInd w:val="0"/>
        <w:spacing w:after="0" w:line="240" w:lineRule="atLeast"/>
        <w:rPr>
          <w:rFonts w:cs="Arial"/>
          <w:color w:val="000000"/>
          <w:lang w:val="en-CA"/>
        </w:rPr>
      </w:pPr>
    </w:p>
    <w:p w14:paraId="7DE87324" w14:textId="77777777" w:rsidR="00D14AF0" w:rsidRDefault="00D14AF0" w:rsidP="00D14AF0">
      <w:pPr>
        <w:pStyle w:val="Caption"/>
        <w:keepNext/>
      </w:pPr>
      <w:r>
        <w:t xml:space="preserve">Table </w:t>
      </w:r>
      <w:fldSimple w:instr=" SEQ Table \* ARABIC ">
        <w:r w:rsidR="00A07C65">
          <w:rPr>
            <w:noProof/>
          </w:rPr>
          <w:t>4</w:t>
        </w:r>
      </w:fldSimple>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14:paraId="47708BF8" w14:textId="77777777" w:rsidTr="00D14AF0">
        <w:trPr>
          <w:cnfStyle w:val="100000000000" w:firstRow="1" w:lastRow="0" w:firstColumn="0" w:lastColumn="0" w:oddVBand="0" w:evenVBand="0" w:oddHBand="0" w:evenHBand="0" w:firstRowFirstColumn="0" w:firstRowLastColumn="0" w:lastRowFirstColumn="0" w:lastRowLastColumn="0"/>
        </w:trPr>
        <w:tc>
          <w:tcPr>
            <w:tcW w:w="1809" w:type="dxa"/>
          </w:tcPr>
          <w:p w14:paraId="59962F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5A4D9120_600F_4C3C_8ECF_EE7CFDB01C45"/>
            <w:bookmarkEnd w:id="115"/>
            <w:r w:rsidRPr="00D14AF0">
              <w:rPr>
                <w:rFonts w:asciiTheme="minorHAnsi" w:hAnsiTheme="minorHAnsi" w:cs="Arial"/>
                <w:color w:val="000000"/>
                <w:sz w:val="20"/>
                <w:szCs w:val="20"/>
                <w:lang w:val="en-CA"/>
              </w:rPr>
              <w:t>Name</w:t>
            </w:r>
          </w:p>
        </w:tc>
        <w:tc>
          <w:tcPr>
            <w:tcW w:w="1560" w:type="dxa"/>
          </w:tcPr>
          <w:p w14:paraId="71AC12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14:paraId="71438C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2A55E6EB"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43B681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14:paraId="4B9BDE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35B62F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(eg,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w:t>
            </w:r>
            <w:r w:rsidRPr="00D14AF0">
              <w:rPr>
                <w:rFonts w:asciiTheme="minorHAnsi" w:hAnsiTheme="minorHAnsi" w:cs="Arial"/>
                <w:color w:val="000000"/>
                <w:sz w:val="20"/>
                <w:szCs w:val="20"/>
                <w:lang w:val="en-CA"/>
              </w:rPr>
              <w:lastRenderedPageBreak/>
              <w:t>datatype</w:t>
            </w:r>
          </w:p>
          <w:p w14:paraId="29407F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8C263C4" w14:textId="77777777" w:rsidTr="00D14AF0">
        <w:tc>
          <w:tcPr>
            <w:tcW w:w="1809" w:type="dxa"/>
          </w:tcPr>
          <w:p w14:paraId="3C8881C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411869C6_5FE7_4B45_A018_FC87FC6F1504"/>
            <w:bookmarkEnd w:id="116"/>
            <w:r w:rsidRPr="00D14AF0">
              <w:rPr>
                <w:rFonts w:asciiTheme="minorHAnsi" w:hAnsiTheme="minorHAnsi" w:cs="Arial"/>
                <w:color w:val="000000"/>
                <w:sz w:val="20"/>
                <w:szCs w:val="20"/>
                <w:lang w:val="en-CA"/>
              </w:rPr>
              <w:lastRenderedPageBreak/>
              <w:t>label</w:t>
            </w:r>
          </w:p>
        </w:tc>
        <w:tc>
          <w:tcPr>
            <w:tcW w:w="1560" w:type="dxa"/>
          </w:tcPr>
          <w:p w14:paraId="5BE6FF1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7D5DD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(eg, a sample number)</w:t>
            </w:r>
          </w:p>
          <w:p w14:paraId="729567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202E9F2"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047A4B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9EE66924_CD8E_4920_8D93_B7C8D67F28AF"/>
            <w:bookmarkEnd w:id="117"/>
            <w:r w:rsidRPr="00D14AF0">
              <w:rPr>
                <w:rFonts w:asciiTheme="minorHAnsi" w:hAnsiTheme="minorHAnsi" w:cs="Arial"/>
                <w:color w:val="000000"/>
                <w:sz w:val="20"/>
                <w:szCs w:val="20"/>
                <w:lang w:val="en-CA"/>
              </w:rPr>
              <w:t>description</w:t>
            </w:r>
          </w:p>
        </w:tc>
        <w:tc>
          <w:tcPr>
            <w:tcW w:w="1560" w:type="dxa"/>
          </w:tcPr>
          <w:p w14:paraId="62BF378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5CC343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14:paraId="4A0E4F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16C72E7" w14:textId="77777777" w:rsidTr="00D14AF0">
        <w:tc>
          <w:tcPr>
            <w:tcW w:w="1809" w:type="dxa"/>
          </w:tcPr>
          <w:p w14:paraId="64D5BC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49C23F9C_9DFE_434E_9876_B253C73E5E08"/>
            <w:bookmarkEnd w:id="118"/>
            <w:r w:rsidRPr="00D14AF0">
              <w:rPr>
                <w:rFonts w:asciiTheme="minorHAnsi" w:hAnsiTheme="minorHAnsi" w:cs="Arial"/>
                <w:color w:val="000000"/>
                <w:sz w:val="20"/>
                <w:szCs w:val="20"/>
                <w:lang w:val="en-CA"/>
              </w:rPr>
              <w:t>specimenType</w:t>
            </w:r>
          </w:p>
        </w:tc>
        <w:tc>
          <w:tcPr>
            <w:tcW w:w="1560" w:type="dxa"/>
          </w:tcPr>
          <w:p w14:paraId="76A8E2C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810CAB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(eg, hand specimen, thin section, drill core).</w:t>
            </w:r>
          </w:p>
          <w:p w14:paraId="473D302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63120A7"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0880C6A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2D0F9355_1BA8_4B21_A211_5DBDE6101308"/>
            <w:bookmarkEnd w:id="119"/>
            <w:proofErr w:type="spellStart"/>
            <w:r w:rsidRPr="00D14AF0">
              <w:rPr>
                <w:rFonts w:asciiTheme="minorHAnsi" w:hAnsiTheme="minorHAnsi" w:cs="Arial"/>
                <w:color w:val="000000"/>
                <w:sz w:val="20"/>
                <w:szCs w:val="20"/>
                <w:lang w:val="en-CA"/>
              </w:rPr>
              <w:t>materialClass</w:t>
            </w:r>
            <w:proofErr w:type="spellEnd"/>
          </w:p>
        </w:tc>
        <w:tc>
          <w:tcPr>
            <w:tcW w:w="1560" w:type="dxa"/>
          </w:tcPr>
          <w:p w14:paraId="4F510F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73DE4BC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(eg, rock, sediment, etc)</w:t>
            </w:r>
          </w:p>
          <w:p w14:paraId="320DCAF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DEB221D" w14:textId="77777777" w:rsidTr="00D14AF0">
        <w:tc>
          <w:tcPr>
            <w:tcW w:w="1809" w:type="dxa"/>
          </w:tcPr>
          <w:p w14:paraId="35BE91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025812DF_B2DB_4EF8_8BE9_FB08934C1BD4"/>
            <w:bookmarkEnd w:id="120"/>
            <w:proofErr w:type="spellStart"/>
            <w:r w:rsidRPr="00D14AF0">
              <w:rPr>
                <w:rFonts w:asciiTheme="minorHAnsi" w:hAnsiTheme="minorHAnsi" w:cs="Arial"/>
                <w:color w:val="000000"/>
                <w:sz w:val="20"/>
                <w:szCs w:val="20"/>
                <w:lang w:val="en-CA"/>
              </w:rPr>
              <w:t>positionalAccuracy</w:t>
            </w:r>
            <w:proofErr w:type="spellEnd"/>
          </w:p>
        </w:tc>
        <w:tc>
          <w:tcPr>
            <w:tcW w:w="1560" w:type="dxa"/>
          </w:tcPr>
          <w:p w14:paraId="6AD5D00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279BAA9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(eg, 50 metres)</w:t>
            </w:r>
          </w:p>
          <w:p w14:paraId="19EB2B5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F901C45"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7088AD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C09529C8_28D2_45E7_B66E_ADF87048EE54"/>
            <w:bookmarkEnd w:id="121"/>
            <w:proofErr w:type="spellStart"/>
            <w:r w:rsidRPr="00D14AF0">
              <w:rPr>
                <w:rFonts w:asciiTheme="minorHAnsi" w:hAnsiTheme="minorHAnsi" w:cs="Arial"/>
                <w:color w:val="000000"/>
                <w:sz w:val="20"/>
                <w:szCs w:val="20"/>
                <w:lang w:val="en-CA"/>
              </w:rPr>
              <w:t>samplingTime</w:t>
            </w:r>
            <w:proofErr w:type="spellEnd"/>
          </w:p>
        </w:tc>
        <w:tc>
          <w:tcPr>
            <w:tcW w:w="1560" w:type="dxa"/>
          </w:tcPr>
          <w:p w14:paraId="4674977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01E357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14:paraId="09AEBC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3A5C1DB" w14:textId="77777777" w:rsidTr="00D14AF0">
        <w:tc>
          <w:tcPr>
            <w:tcW w:w="1809" w:type="dxa"/>
          </w:tcPr>
          <w:p w14:paraId="26992D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3857FAF2_09B8_4E47_AE1C_AD54C52DAF81"/>
            <w:bookmarkEnd w:id="122"/>
            <w:proofErr w:type="spellStart"/>
            <w:r w:rsidRPr="00D14AF0">
              <w:rPr>
                <w:rFonts w:asciiTheme="minorHAnsi" w:hAnsiTheme="minorHAnsi" w:cs="Arial"/>
                <w:color w:val="000000"/>
                <w:sz w:val="20"/>
                <w:szCs w:val="20"/>
                <w:lang w:val="en-CA"/>
              </w:rPr>
              <w:t>samplingMethod</w:t>
            </w:r>
            <w:proofErr w:type="spellEnd"/>
          </w:p>
        </w:tc>
        <w:tc>
          <w:tcPr>
            <w:tcW w:w="1560" w:type="dxa"/>
          </w:tcPr>
          <w:p w14:paraId="5D63B8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55A96F8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(eg, diamond drilling, field mapping survey)</w:t>
            </w:r>
          </w:p>
          <w:p w14:paraId="6028ADF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D609DBB"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590AB71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35F2F785_32E6_4D58_9212_E4C493DD93AB"/>
            <w:bookmarkEnd w:id="123"/>
            <w:r w:rsidRPr="00D14AF0">
              <w:rPr>
                <w:rFonts w:asciiTheme="minorHAnsi" w:hAnsiTheme="minorHAnsi" w:cs="Arial"/>
                <w:color w:val="000000"/>
                <w:sz w:val="20"/>
                <w:szCs w:val="20"/>
                <w:lang w:val="en-CA"/>
              </w:rPr>
              <w:t>currentLocation</w:t>
            </w:r>
          </w:p>
        </w:tc>
        <w:tc>
          <w:tcPr>
            <w:tcW w:w="1560" w:type="dxa"/>
          </w:tcPr>
          <w:p w14:paraId="0B1EC09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35CFA6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(eg, a warehouse or other repository location)</w:t>
            </w:r>
          </w:p>
          <w:p w14:paraId="7A2876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480D6A0" w14:textId="77777777" w:rsidTr="00D14AF0">
        <w:tc>
          <w:tcPr>
            <w:tcW w:w="1809" w:type="dxa"/>
          </w:tcPr>
          <w:p w14:paraId="7E9004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8A8A8512_0518_43B4_8296_5C183491EEB7"/>
            <w:bookmarkEnd w:id="124"/>
            <w:r w:rsidRPr="00D14AF0">
              <w:rPr>
                <w:rFonts w:asciiTheme="minorHAnsi" w:hAnsiTheme="minorHAnsi" w:cs="Arial"/>
                <w:color w:val="000000"/>
                <w:sz w:val="20"/>
                <w:szCs w:val="20"/>
                <w:lang w:val="en-CA"/>
              </w:rPr>
              <w:t>source</w:t>
            </w:r>
          </w:p>
        </w:tc>
        <w:tc>
          <w:tcPr>
            <w:tcW w:w="1560" w:type="dxa"/>
          </w:tcPr>
          <w:p w14:paraId="75F8169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4987EE7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(eg, a publication, map, etc)</w:t>
            </w:r>
          </w:p>
          <w:p w14:paraId="7ED4CB1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FE72BE3"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DB68FD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A37D3138_5144_4AAA_A9A8_F88DEC203EC5"/>
            <w:bookmarkEnd w:id="125"/>
            <w:proofErr w:type="spellStart"/>
            <w:r w:rsidRPr="00D14AF0">
              <w:rPr>
                <w:rFonts w:asciiTheme="minorHAnsi" w:hAnsiTheme="minorHAnsi" w:cs="Arial"/>
                <w:color w:val="000000"/>
                <w:sz w:val="20"/>
                <w:szCs w:val="20"/>
                <w:lang w:val="en-CA"/>
              </w:rPr>
              <w:t>specimenType_uri</w:t>
            </w:r>
            <w:proofErr w:type="spellEnd"/>
          </w:p>
        </w:tc>
        <w:tc>
          <w:tcPr>
            <w:tcW w:w="1560" w:type="dxa"/>
          </w:tcPr>
          <w:p w14:paraId="7FBA06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1E85ED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14:paraId="130347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721F566" w14:textId="77777777" w:rsidTr="00D14AF0">
        <w:tc>
          <w:tcPr>
            <w:tcW w:w="1809" w:type="dxa"/>
          </w:tcPr>
          <w:p w14:paraId="628B932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6" w:name="BKM_9BCC0C7E_CEE8_4167_9510_B24983CC44B9"/>
            <w:bookmarkEnd w:id="126"/>
            <w:proofErr w:type="spellStart"/>
            <w:r w:rsidRPr="00D14AF0">
              <w:rPr>
                <w:rFonts w:asciiTheme="minorHAnsi" w:hAnsiTheme="minorHAnsi" w:cs="Arial"/>
                <w:color w:val="000000"/>
                <w:sz w:val="20"/>
                <w:szCs w:val="20"/>
                <w:lang w:val="en-CA"/>
              </w:rPr>
              <w:t>materialClass_uri</w:t>
            </w:r>
            <w:proofErr w:type="spellEnd"/>
          </w:p>
        </w:tc>
        <w:tc>
          <w:tcPr>
            <w:tcW w:w="1560" w:type="dxa"/>
          </w:tcPr>
          <w:p w14:paraId="1F9A455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7C622D0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14:paraId="5D67833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0F8F708"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CD046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A818D66D_DB16_46C0_A0B3_E9039F2CD8CD"/>
            <w:bookmarkEnd w:id="127"/>
            <w:proofErr w:type="spellStart"/>
            <w:r w:rsidRPr="00D14AF0">
              <w:rPr>
                <w:rFonts w:asciiTheme="minorHAnsi" w:hAnsiTheme="minorHAnsi" w:cs="Arial"/>
                <w:color w:val="000000"/>
                <w:sz w:val="20"/>
                <w:szCs w:val="20"/>
                <w:lang w:val="en-CA"/>
              </w:rPr>
              <w:t>metadata_uri</w:t>
            </w:r>
            <w:proofErr w:type="spellEnd"/>
          </w:p>
        </w:tc>
        <w:tc>
          <w:tcPr>
            <w:tcW w:w="1560" w:type="dxa"/>
          </w:tcPr>
          <w:p w14:paraId="7D1F7E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3C4ED4B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14:paraId="374303E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23338EF" w14:textId="77777777" w:rsidTr="00D14AF0">
        <w:tc>
          <w:tcPr>
            <w:tcW w:w="1809" w:type="dxa"/>
          </w:tcPr>
          <w:p w14:paraId="0A29A00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AEAFFBCA_2559_4CDB_AFA9_8A341843B51F"/>
            <w:bookmarkEnd w:id="128"/>
            <w:proofErr w:type="spellStart"/>
            <w:r w:rsidRPr="00D14AF0">
              <w:rPr>
                <w:rFonts w:asciiTheme="minorHAnsi" w:hAnsiTheme="minorHAnsi" w:cs="Arial"/>
                <w:color w:val="000000"/>
                <w:sz w:val="20"/>
                <w:szCs w:val="20"/>
                <w:lang w:val="en-CA"/>
              </w:rPr>
              <w:t>specification_uri</w:t>
            </w:r>
            <w:proofErr w:type="spellEnd"/>
          </w:p>
        </w:tc>
        <w:tc>
          <w:tcPr>
            <w:tcW w:w="1560" w:type="dxa"/>
          </w:tcPr>
          <w:p w14:paraId="79ED409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14:paraId="1DD42AC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14:paraId="6F7A4EF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9DC5FDD"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421C0A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691007BD_4B41_46AF_9BC3_D27B06E1FB54"/>
            <w:bookmarkEnd w:id="129"/>
            <w:proofErr w:type="spellStart"/>
            <w:r w:rsidRPr="00D14AF0">
              <w:rPr>
                <w:rFonts w:asciiTheme="minorHAnsi" w:hAnsiTheme="minorHAnsi" w:cs="Arial"/>
                <w:color w:val="000000"/>
                <w:sz w:val="20"/>
                <w:szCs w:val="20"/>
                <w:lang w:val="en-CA"/>
              </w:rPr>
              <w:t>genericSymbolizer</w:t>
            </w:r>
            <w:proofErr w:type="spellEnd"/>
          </w:p>
        </w:tc>
        <w:tc>
          <w:tcPr>
            <w:tcW w:w="1560" w:type="dxa"/>
          </w:tcPr>
          <w:p w14:paraId="48C9F7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14:paraId="073B2A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03ECAE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F79A334" w14:textId="77777777" w:rsidTr="00D14AF0">
        <w:tc>
          <w:tcPr>
            <w:tcW w:w="1809" w:type="dxa"/>
          </w:tcPr>
          <w:p w14:paraId="065672A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98D7F43A_2FA6_489F_A1A5_B915D069258B"/>
            <w:bookmarkEnd w:id="130"/>
            <w:r w:rsidRPr="00D14AF0">
              <w:rPr>
                <w:rFonts w:asciiTheme="minorHAnsi" w:hAnsiTheme="minorHAnsi" w:cs="Arial"/>
                <w:color w:val="000000"/>
                <w:sz w:val="20"/>
                <w:szCs w:val="20"/>
                <w:lang w:val="en-CA"/>
              </w:rPr>
              <w:t>shape</w:t>
            </w:r>
          </w:p>
        </w:tc>
        <w:tc>
          <w:tcPr>
            <w:tcW w:w="1560" w:type="dxa"/>
          </w:tcPr>
          <w:p w14:paraId="3D797A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6366" w:type="dxa"/>
          </w:tcPr>
          <w:p w14:paraId="786D1B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14:paraId="0CBF3C5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634747C" w14:textId="77777777" w:rsidTr="00D14AF0">
        <w:trPr>
          <w:cnfStyle w:val="000000100000" w:firstRow="0" w:lastRow="0" w:firstColumn="0" w:lastColumn="0" w:oddVBand="0" w:evenVBand="0" w:oddHBand="1" w:evenHBand="0" w:firstRowFirstColumn="0" w:firstRowLastColumn="0" w:lastRowFirstColumn="0" w:lastRowLastColumn="0"/>
        </w:trPr>
        <w:tc>
          <w:tcPr>
            <w:tcW w:w="1809" w:type="dxa"/>
          </w:tcPr>
          <w:p w14:paraId="1876C91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B197BD01_D7EB_4B2D_B744_060A34418883"/>
            <w:bookmarkEnd w:id="131"/>
            <w:r w:rsidRPr="00D14AF0">
              <w:rPr>
                <w:rFonts w:asciiTheme="minorHAnsi" w:hAnsiTheme="minorHAnsi" w:cs="Arial"/>
                <w:color w:val="000000"/>
                <w:sz w:val="20"/>
                <w:szCs w:val="20"/>
                <w:lang w:val="en-CA"/>
              </w:rPr>
              <w:t>any</w:t>
            </w:r>
          </w:p>
        </w:tc>
        <w:tc>
          <w:tcPr>
            <w:tcW w:w="1560" w:type="dxa"/>
          </w:tcPr>
          <w:p w14:paraId="200CA6C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14:paraId="206822E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14:paraId="56109BC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3565A16C" w14:textId="77777777" w:rsidR="00D14AF0" w:rsidRDefault="00D14AF0" w:rsidP="00D14AF0">
      <w:pPr>
        <w:autoSpaceDE w:val="0"/>
        <w:autoSpaceDN w:val="0"/>
        <w:adjustRightInd w:val="0"/>
        <w:spacing w:after="0" w:line="240" w:lineRule="atLeast"/>
        <w:rPr>
          <w:rFonts w:cs="Arial"/>
          <w:color w:val="000000"/>
          <w:lang w:val="en-CA"/>
        </w:rPr>
      </w:pPr>
    </w:p>
    <w:p w14:paraId="16EE870D"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321DC49C" w14:textId="77777777" w:rsidTr="003E1755">
        <w:trPr>
          <w:cantSplit/>
        </w:trPr>
        <w:tc>
          <w:tcPr>
            <w:tcW w:w="4219" w:type="dxa"/>
            <w:tcBorders>
              <w:right w:val="nil"/>
            </w:tcBorders>
            <w:shd w:val="clear" w:color="auto" w:fill="auto"/>
          </w:tcPr>
          <w:p w14:paraId="57BFB6E4"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14:paraId="70D8395E" w14:textId="77777777"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14:paraId="3B0C5915"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3E79222B" w14:textId="77777777" w:rsidTr="003E1755">
        <w:trPr>
          <w:cantSplit/>
        </w:trPr>
        <w:tc>
          <w:tcPr>
            <w:tcW w:w="4219" w:type="dxa"/>
            <w:tcBorders>
              <w:right w:val="nil"/>
            </w:tcBorders>
            <w:shd w:val="clear" w:color="auto" w:fill="auto"/>
          </w:tcPr>
          <w:p w14:paraId="63C24E3F"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14:paraId="3040BC00" w14:textId="77777777"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14:paraId="4820A11D"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690C7B24" w14:textId="77777777" w:rsidTr="003E1755">
        <w:trPr>
          <w:cantSplit/>
        </w:trPr>
        <w:tc>
          <w:tcPr>
            <w:tcW w:w="4219" w:type="dxa"/>
            <w:tcBorders>
              <w:right w:val="nil"/>
            </w:tcBorders>
            <w:shd w:val="clear" w:color="auto" w:fill="auto"/>
          </w:tcPr>
          <w:p w14:paraId="26D1B90B"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14:paraId="56B496DD" w14:textId="77777777"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14:paraId="1EDD12A2"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771FFC8B" w14:textId="77777777" w:rsidTr="003E1755">
        <w:trPr>
          <w:cantSplit/>
        </w:trPr>
        <w:tc>
          <w:tcPr>
            <w:tcW w:w="4219" w:type="dxa"/>
            <w:tcBorders>
              <w:right w:val="nil"/>
            </w:tcBorders>
            <w:shd w:val="clear" w:color="auto" w:fill="auto"/>
          </w:tcPr>
          <w:p w14:paraId="2220A2AD"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590D87CF" w14:textId="77777777"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14:paraId="2128535D" w14:textId="77777777"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14:paraId="42429CE5" w14:textId="77777777" w:rsidTr="003E1755">
        <w:trPr>
          <w:cantSplit/>
        </w:trPr>
        <w:tc>
          <w:tcPr>
            <w:tcW w:w="4219" w:type="dxa"/>
            <w:tcBorders>
              <w:right w:val="nil"/>
            </w:tcBorders>
            <w:shd w:val="clear" w:color="auto" w:fill="auto"/>
          </w:tcPr>
          <w:p w14:paraId="2312DBCC" w14:textId="77777777"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2586DFC0" w14:textId="77777777"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SF_Specimen or a vocabulary term describing why the value is nil</w:t>
            </w:r>
          </w:p>
        </w:tc>
      </w:tr>
    </w:tbl>
    <w:p w14:paraId="1089D65C" w14:textId="77777777" w:rsidR="00EF110E" w:rsidRDefault="00EF110E" w:rsidP="00D14AF0">
      <w:pPr>
        <w:autoSpaceDE w:val="0"/>
        <w:autoSpaceDN w:val="0"/>
        <w:adjustRightInd w:val="0"/>
        <w:spacing w:after="0" w:line="240" w:lineRule="atLeast"/>
        <w:rPr>
          <w:rFonts w:cs="Arial"/>
          <w:color w:val="000000"/>
          <w:lang w:val="en-CA"/>
        </w:rPr>
      </w:pPr>
    </w:p>
    <w:p w14:paraId="12F140BF" w14:textId="77777777" w:rsidR="00D14AF0" w:rsidRDefault="00D14AF0" w:rsidP="00D14AF0">
      <w:pPr>
        <w:pStyle w:val="Heading3"/>
        <w:rPr>
          <w:lang w:val="en-CA"/>
        </w:rPr>
      </w:pPr>
      <w:proofErr w:type="spellStart"/>
      <w:r w:rsidRPr="00D14AF0">
        <w:rPr>
          <w:lang w:val="en-CA"/>
        </w:rPr>
        <w:t>G</w:t>
      </w:r>
      <w:bookmarkStart w:id="132" w:name="BKM_9A8B07A1_6F7C_49A9_AE39_CC80241F45D8"/>
      <w:bookmarkEnd w:id="132"/>
      <w:r w:rsidRPr="00D14AF0">
        <w:rPr>
          <w:lang w:val="en-CA"/>
        </w:rPr>
        <w:t>eomorphologicUnitView</w:t>
      </w:r>
      <w:proofErr w:type="spellEnd"/>
    </w:p>
    <w:p w14:paraId="4C4D9124" w14:textId="77777777" w:rsidR="00D14AF0" w:rsidRDefault="00D14AF0" w:rsidP="00D14AF0">
      <w:pPr>
        <w:autoSpaceDE w:val="0"/>
        <w:autoSpaceDN w:val="0"/>
        <w:adjustRightInd w:val="0"/>
        <w:spacing w:after="0" w:line="240" w:lineRule="atLeast"/>
        <w:rPr>
          <w:rFonts w:cs="Arial"/>
          <w:color w:val="000000"/>
          <w:lang w:val="en-CA"/>
        </w:rPr>
      </w:pPr>
    </w:p>
    <w:p w14:paraId="56C5DCEE" w14:textId="77777777" w:rsidR="00E426FD" w:rsidRDefault="00E426FD" w:rsidP="00E426FD">
      <w:pPr>
        <w:keepNext/>
        <w:autoSpaceDE w:val="0"/>
        <w:autoSpaceDN w:val="0"/>
        <w:adjustRightInd w:val="0"/>
        <w:spacing w:after="0" w:line="240" w:lineRule="atLeast"/>
      </w:pPr>
      <w:r w:rsidRPr="00E426FD">
        <w:rPr>
          <w:rFonts w:cs="Arial"/>
          <w:noProof/>
          <w:color w:val="000000"/>
        </w:rPr>
        <w:drawing>
          <wp:inline distT="0" distB="0" distL="0" distR="0" wp14:anchorId="6C6FBBBB" wp14:editId="1581DC30">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14951" cy="3477111"/>
                    </a:xfrm>
                    <a:prstGeom prst="rect">
                      <a:avLst/>
                    </a:prstGeom>
                  </pic:spPr>
                </pic:pic>
              </a:graphicData>
            </a:graphic>
          </wp:inline>
        </w:drawing>
      </w:r>
    </w:p>
    <w:p w14:paraId="7FB981E8" w14:textId="77777777" w:rsidR="00E426FD" w:rsidRDefault="00E426FD" w:rsidP="00E426FD">
      <w:pPr>
        <w:pStyle w:val="Caption"/>
        <w:rPr>
          <w:rFonts w:cs="Arial"/>
          <w:color w:val="000000"/>
          <w:lang w:val="en-CA"/>
        </w:rPr>
      </w:pPr>
      <w:r>
        <w:t xml:space="preserve">Figure </w:t>
      </w:r>
      <w:fldSimple w:instr=" SEQ Figure \* ARABIC ">
        <w:r w:rsidR="00DA2FDF">
          <w:rPr>
            <w:noProof/>
          </w:rPr>
          <w:t>12</w:t>
        </w:r>
      </w:fldSimple>
      <w:r>
        <w:t xml:space="preserve"> : </w:t>
      </w:r>
      <w:proofErr w:type="spellStart"/>
      <w:r>
        <w:t>GeomorphologicUnitView</w:t>
      </w:r>
      <w:proofErr w:type="spellEnd"/>
    </w:p>
    <w:p w14:paraId="0AB98D42"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 xml:space="preserve">. In GeoSciML terms this will be in instance of a MappedFeature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0B6CC6B7" w14:textId="77777777" w:rsidR="00D14AF0" w:rsidRPr="00D14AF0" w:rsidRDefault="00D14AF0" w:rsidP="00D14AF0">
      <w:pPr>
        <w:autoSpaceDE w:val="0"/>
        <w:autoSpaceDN w:val="0"/>
        <w:adjustRightInd w:val="0"/>
        <w:spacing w:after="0" w:line="240" w:lineRule="atLeast"/>
        <w:rPr>
          <w:rFonts w:cs="Arial"/>
          <w:color w:val="000000"/>
          <w:lang w:val="en-CA"/>
        </w:rPr>
      </w:pPr>
    </w:p>
    <w:p w14:paraId="6710149F" w14:textId="77777777" w:rsidR="00D14AF0" w:rsidRPr="00D14AF0" w:rsidRDefault="00D14AF0" w:rsidP="00D14AF0">
      <w:pPr>
        <w:autoSpaceDE w:val="0"/>
        <w:autoSpaceDN w:val="0"/>
        <w:adjustRightInd w:val="0"/>
        <w:spacing w:after="0" w:line="240" w:lineRule="atLeast"/>
        <w:rPr>
          <w:rFonts w:cs="Arial"/>
          <w:color w:val="000000"/>
          <w:lang w:val="en-CA"/>
        </w:rPr>
      </w:pPr>
    </w:p>
    <w:p w14:paraId="6EF4162A" w14:textId="77777777" w:rsidR="00D14AF0" w:rsidRDefault="00D14AF0" w:rsidP="00D14AF0">
      <w:pPr>
        <w:pStyle w:val="Caption"/>
        <w:keepNext/>
      </w:pPr>
      <w:r>
        <w:t xml:space="preserve">Table </w:t>
      </w:r>
      <w:fldSimple w:instr=" SEQ Table \* ARABIC ">
        <w:r w:rsidR="00A07C65">
          <w:rPr>
            <w:noProof/>
          </w:rPr>
          <w:t>5</w:t>
        </w:r>
      </w:fldSimple>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14:paraId="4B18E346" w14:textId="77777777" w:rsidTr="00D14AF0">
        <w:trPr>
          <w:cnfStyle w:val="100000000000" w:firstRow="1" w:lastRow="0" w:firstColumn="0" w:lastColumn="0" w:oddVBand="0" w:evenVBand="0" w:oddHBand="0" w:evenHBand="0" w:firstRowFirstColumn="0" w:firstRowLastColumn="0" w:lastRowFirstColumn="0" w:lastRowLastColumn="0"/>
        </w:trPr>
        <w:tc>
          <w:tcPr>
            <w:tcW w:w="2518" w:type="dxa"/>
          </w:tcPr>
          <w:p w14:paraId="2503338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75AF76F0_4AFF_4758_AA5C_4DD9A3A326DF"/>
            <w:bookmarkEnd w:id="133"/>
            <w:r w:rsidRPr="00D14AF0">
              <w:rPr>
                <w:rFonts w:asciiTheme="minorHAnsi" w:hAnsiTheme="minorHAnsi" w:cs="Arial"/>
                <w:color w:val="000000"/>
                <w:sz w:val="20"/>
                <w:szCs w:val="20"/>
                <w:lang w:val="en-CA"/>
              </w:rPr>
              <w:t>Name</w:t>
            </w:r>
          </w:p>
        </w:tc>
        <w:tc>
          <w:tcPr>
            <w:tcW w:w="1559" w:type="dxa"/>
          </w:tcPr>
          <w:p w14:paraId="06DBCB9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14:paraId="391DE6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02E9DEB9"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4D3E3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lastRenderedPageBreak/>
              <w:t>identifier</w:t>
            </w:r>
          </w:p>
        </w:tc>
        <w:tc>
          <w:tcPr>
            <w:tcW w:w="1559" w:type="dxa"/>
          </w:tcPr>
          <w:p w14:paraId="1FC4BA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592FAD5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Should have the same value as the corresponding GeoSciML MappedFeature.</w:t>
            </w:r>
          </w:p>
          <w:p w14:paraId="151933E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46E7278" w14:textId="77777777" w:rsidTr="00D14AF0">
        <w:tc>
          <w:tcPr>
            <w:tcW w:w="2518" w:type="dxa"/>
          </w:tcPr>
          <w:p w14:paraId="6112079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AD80CBD8_BB55_4F42_B330_20E3957181FD"/>
            <w:bookmarkEnd w:id="134"/>
            <w:r w:rsidRPr="00D14AF0">
              <w:rPr>
                <w:rFonts w:asciiTheme="minorHAnsi" w:hAnsiTheme="minorHAnsi" w:cs="Arial"/>
                <w:color w:val="000000"/>
                <w:sz w:val="20"/>
                <w:szCs w:val="20"/>
                <w:lang w:val="en-CA"/>
              </w:rPr>
              <w:t>name</w:t>
            </w:r>
          </w:p>
        </w:tc>
        <w:tc>
          <w:tcPr>
            <w:tcW w:w="1559" w:type="dxa"/>
          </w:tcPr>
          <w:p w14:paraId="0BBA286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7FAC4A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14:paraId="0FB16B4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7EEC811"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C2A24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B608D83A_BCB7_40BE_B5B4_7C18680327EF"/>
            <w:bookmarkEnd w:id="135"/>
            <w:r w:rsidRPr="00D14AF0">
              <w:rPr>
                <w:rFonts w:asciiTheme="minorHAnsi" w:hAnsiTheme="minorHAnsi" w:cs="Arial"/>
                <w:color w:val="000000"/>
                <w:sz w:val="20"/>
                <w:szCs w:val="20"/>
                <w:lang w:val="en-CA"/>
              </w:rPr>
              <w:t>description</w:t>
            </w:r>
          </w:p>
        </w:tc>
        <w:tc>
          <w:tcPr>
            <w:tcW w:w="1559" w:type="dxa"/>
          </w:tcPr>
          <w:p w14:paraId="37D9A4A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38E4AA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14:paraId="74D1993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A147703" w14:textId="77777777" w:rsidTr="00D14AF0">
        <w:tc>
          <w:tcPr>
            <w:tcW w:w="2518" w:type="dxa"/>
          </w:tcPr>
          <w:p w14:paraId="0E7DF0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BB7DE53B_2076_4732_85CB_314A0C996CFE"/>
            <w:bookmarkEnd w:id="136"/>
            <w:r w:rsidRPr="00D14AF0">
              <w:rPr>
                <w:rFonts w:asciiTheme="minorHAnsi" w:hAnsiTheme="minorHAnsi" w:cs="Arial"/>
                <w:color w:val="000000"/>
                <w:sz w:val="20"/>
                <w:szCs w:val="20"/>
                <w:lang w:val="en-CA"/>
              </w:rPr>
              <w:t>activity</w:t>
            </w:r>
          </w:p>
        </w:tc>
        <w:tc>
          <w:tcPr>
            <w:tcW w:w="1559" w:type="dxa"/>
          </w:tcPr>
          <w:p w14:paraId="1091334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2D6A047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14:paraId="5739130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14:paraId="439AF0C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14:paraId="3A31F018"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E266AB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0F33C868_B8F6_4CD9_B1BE_D64AF7054352"/>
            <w:bookmarkEnd w:id="137"/>
            <w:proofErr w:type="spellStart"/>
            <w:r w:rsidRPr="00D14AF0">
              <w:rPr>
                <w:rFonts w:asciiTheme="minorHAnsi" w:hAnsiTheme="minorHAnsi" w:cs="Arial"/>
                <w:color w:val="000000"/>
                <w:sz w:val="20"/>
                <w:szCs w:val="20"/>
                <w:lang w:val="en-CA"/>
              </w:rPr>
              <w:t>landformClass</w:t>
            </w:r>
            <w:proofErr w:type="spellEnd"/>
          </w:p>
        </w:tc>
        <w:tc>
          <w:tcPr>
            <w:tcW w:w="1559" w:type="dxa"/>
          </w:tcPr>
          <w:p w14:paraId="52D879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55BCAB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(eg, anthropogenic, natural)</w:t>
            </w:r>
          </w:p>
          <w:p w14:paraId="4207A42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848DF9" w14:textId="77777777" w:rsidTr="00D14AF0">
        <w:tc>
          <w:tcPr>
            <w:tcW w:w="2518" w:type="dxa"/>
          </w:tcPr>
          <w:p w14:paraId="28D4A6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858F77A8_91BC_4E92_9873_3DE29220EA84"/>
            <w:bookmarkEnd w:id="138"/>
            <w:proofErr w:type="spellStart"/>
            <w:r w:rsidRPr="00D14AF0">
              <w:rPr>
                <w:rFonts w:asciiTheme="minorHAnsi" w:hAnsiTheme="minorHAnsi" w:cs="Arial"/>
                <w:color w:val="000000"/>
                <w:sz w:val="20"/>
                <w:szCs w:val="20"/>
                <w:lang w:val="en-CA"/>
              </w:rPr>
              <w:t>unitType</w:t>
            </w:r>
            <w:proofErr w:type="spellEnd"/>
          </w:p>
        </w:tc>
        <w:tc>
          <w:tcPr>
            <w:tcW w:w="1559" w:type="dxa"/>
          </w:tcPr>
          <w:p w14:paraId="0110F24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22A55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14:paraId="2D2EFBF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E1238E"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E4782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6C47293B_9B00_4958_AE14_E2FF8C6503C9"/>
            <w:bookmarkEnd w:id="139"/>
            <w:r w:rsidRPr="00D14AF0">
              <w:rPr>
                <w:rFonts w:asciiTheme="minorHAnsi" w:hAnsiTheme="minorHAnsi" w:cs="Arial"/>
                <w:color w:val="000000"/>
                <w:sz w:val="20"/>
                <w:szCs w:val="20"/>
                <w:lang w:val="en-CA"/>
              </w:rPr>
              <w:t>lithology</w:t>
            </w:r>
          </w:p>
        </w:tc>
        <w:tc>
          <w:tcPr>
            <w:tcW w:w="1559" w:type="dxa"/>
          </w:tcPr>
          <w:p w14:paraId="585AE6F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25BAF6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14:paraId="0263FCA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B908C0B" w14:textId="77777777" w:rsidTr="00D14AF0">
        <w:tc>
          <w:tcPr>
            <w:tcW w:w="2518" w:type="dxa"/>
          </w:tcPr>
          <w:p w14:paraId="681DECF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4798819D_722E_4089_880A_68AA29864E45"/>
            <w:bookmarkEnd w:id="140"/>
            <w:r w:rsidRPr="00D14AF0">
              <w:rPr>
                <w:rFonts w:asciiTheme="minorHAnsi" w:hAnsiTheme="minorHAnsi" w:cs="Arial"/>
                <w:color w:val="000000"/>
                <w:sz w:val="20"/>
                <w:szCs w:val="20"/>
                <w:lang w:val="en-CA"/>
              </w:rPr>
              <w:t>geologicHistory</w:t>
            </w:r>
          </w:p>
        </w:tc>
        <w:tc>
          <w:tcPr>
            <w:tcW w:w="1559" w:type="dxa"/>
          </w:tcPr>
          <w:p w14:paraId="5F1852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432EC1C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14:paraId="73CD71B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94C07F7"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6359408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FB28CC82_D6AA_481A_BA03_BB82515D05CD"/>
            <w:bookmarkEnd w:id="141"/>
            <w:proofErr w:type="spellStart"/>
            <w:r w:rsidRPr="00D14AF0">
              <w:rPr>
                <w:rFonts w:asciiTheme="minorHAnsi" w:hAnsiTheme="minorHAnsi" w:cs="Arial"/>
                <w:color w:val="000000"/>
                <w:sz w:val="20"/>
                <w:szCs w:val="20"/>
                <w:lang w:val="en-CA"/>
              </w:rPr>
              <w:t>representativeNumericAge</w:t>
            </w:r>
            <w:proofErr w:type="spellEnd"/>
          </w:p>
        </w:tc>
        <w:tc>
          <w:tcPr>
            <w:tcW w:w="1559" w:type="dxa"/>
          </w:tcPr>
          <w:p w14:paraId="720EA17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14:paraId="365615B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Numerical representation of the representative age in Ma.</w:t>
            </w:r>
          </w:p>
          <w:p w14:paraId="1F8B2D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6873F46" w14:textId="77777777" w:rsidTr="00D14AF0">
        <w:tc>
          <w:tcPr>
            <w:tcW w:w="2518" w:type="dxa"/>
          </w:tcPr>
          <w:p w14:paraId="34DA6A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81066ECA_2108_4DF2_B25E_F440E68432B7"/>
            <w:bookmarkEnd w:id="142"/>
            <w:proofErr w:type="spellStart"/>
            <w:r w:rsidRPr="00D14AF0">
              <w:rPr>
                <w:rFonts w:asciiTheme="minorHAnsi" w:hAnsiTheme="minorHAnsi" w:cs="Arial"/>
                <w:color w:val="000000"/>
                <w:sz w:val="20"/>
                <w:szCs w:val="20"/>
                <w:lang w:val="en-CA"/>
              </w:rPr>
              <w:t>observationMethod</w:t>
            </w:r>
            <w:proofErr w:type="spellEnd"/>
          </w:p>
        </w:tc>
        <w:tc>
          <w:tcPr>
            <w:tcW w:w="1559" w:type="dxa"/>
          </w:tcPr>
          <w:p w14:paraId="3A23F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0F2B75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14:paraId="4A6F9A8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412775D"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7D9336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E37CFBB1_57FD_4CA3_9961_34992E857685"/>
            <w:bookmarkEnd w:id="143"/>
            <w:proofErr w:type="spellStart"/>
            <w:r w:rsidRPr="00D14AF0">
              <w:rPr>
                <w:rFonts w:asciiTheme="minorHAnsi" w:hAnsiTheme="minorHAnsi" w:cs="Arial"/>
                <w:color w:val="000000"/>
                <w:sz w:val="20"/>
                <w:szCs w:val="20"/>
                <w:lang w:val="en-CA"/>
              </w:rPr>
              <w:t>positionalAccuracy</w:t>
            </w:r>
            <w:proofErr w:type="spellEnd"/>
          </w:p>
        </w:tc>
        <w:tc>
          <w:tcPr>
            <w:tcW w:w="1559" w:type="dxa"/>
          </w:tcPr>
          <w:p w14:paraId="1396E1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1E5951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63A88C1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9E01818" w14:textId="77777777" w:rsidTr="00D14AF0">
        <w:tc>
          <w:tcPr>
            <w:tcW w:w="2518" w:type="dxa"/>
          </w:tcPr>
          <w:p w14:paraId="637A09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2EFAD6D8_0A90_47E6_A3AC_B0F503630287"/>
            <w:bookmarkEnd w:id="144"/>
            <w:r w:rsidRPr="00D14AF0">
              <w:rPr>
                <w:rFonts w:asciiTheme="minorHAnsi" w:hAnsiTheme="minorHAnsi" w:cs="Arial"/>
                <w:color w:val="000000"/>
                <w:sz w:val="20"/>
                <w:szCs w:val="20"/>
                <w:lang w:val="en-CA"/>
              </w:rPr>
              <w:t>source</w:t>
            </w:r>
          </w:p>
        </w:tc>
        <w:tc>
          <w:tcPr>
            <w:tcW w:w="1559" w:type="dxa"/>
          </w:tcPr>
          <w:p w14:paraId="5BB9D82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03A6B6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2DA2CEB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1F9B6DA"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509289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21524384_B208_4A32_A2E5_0FFB4D6E8D7C"/>
            <w:bookmarkEnd w:id="145"/>
            <w:proofErr w:type="spellStart"/>
            <w:r w:rsidRPr="00D14AF0">
              <w:rPr>
                <w:rFonts w:asciiTheme="minorHAnsi" w:hAnsiTheme="minorHAnsi" w:cs="Arial"/>
                <w:color w:val="000000"/>
                <w:sz w:val="20"/>
                <w:szCs w:val="20"/>
                <w:lang w:val="en-CA"/>
              </w:rPr>
              <w:t>activity_uri</w:t>
            </w:r>
            <w:proofErr w:type="spellEnd"/>
          </w:p>
        </w:tc>
        <w:tc>
          <w:tcPr>
            <w:tcW w:w="1559" w:type="dxa"/>
          </w:tcPr>
          <w:p w14:paraId="4B67C4F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66FCC8F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14:paraId="0AB7A3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6EF4025" w14:textId="77777777" w:rsidTr="00D14AF0">
        <w:tc>
          <w:tcPr>
            <w:tcW w:w="2518" w:type="dxa"/>
          </w:tcPr>
          <w:p w14:paraId="23E893D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E5DB8674_7F07_4817_BA2B_997C684B521D"/>
            <w:bookmarkEnd w:id="146"/>
            <w:proofErr w:type="spellStart"/>
            <w:r w:rsidRPr="00D14AF0">
              <w:rPr>
                <w:rFonts w:asciiTheme="minorHAnsi" w:hAnsiTheme="minorHAnsi" w:cs="Arial"/>
                <w:color w:val="000000"/>
                <w:sz w:val="20"/>
                <w:szCs w:val="20"/>
                <w:lang w:val="en-CA"/>
              </w:rPr>
              <w:t>landformClass_uri</w:t>
            </w:r>
            <w:proofErr w:type="spellEnd"/>
          </w:p>
        </w:tc>
        <w:tc>
          <w:tcPr>
            <w:tcW w:w="1559" w:type="dxa"/>
          </w:tcPr>
          <w:p w14:paraId="2C7BDC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26BB3C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14:paraId="77FED99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5E036F"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237C725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B79C058B_F1A5_47C5_B3E2_CD87F62870F2"/>
            <w:bookmarkEnd w:id="147"/>
            <w:proofErr w:type="spellStart"/>
            <w:r w:rsidRPr="00D14AF0">
              <w:rPr>
                <w:rFonts w:asciiTheme="minorHAnsi" w:hAnsiTheme="minorHAnsi" w:cs="Arial"/>
                <w:color w:val="000000"/>
                <w:sz w:val="20"/>
                <w:szCs w:val="20"/>
                <w:lang w:val="en-CA"/>
              </w:rPr>
              <w:t>unitType_uri</w:t>
            </w:r>
            <w:proofErr w:type="spellEnd"/>
          </w:p>
        </w:tc>
        <w:tc>
          <w:tcPr>
            <w:tcW w:w="1559" w:type="dxa"/>
          </w:tcPr>
          <w:p w14:paraId="783AE4C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66734C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14:paraId="405FAC3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400397D" w14:textId="77777777" w:rsidTr="00D14AF0">
        <w:tc>
          <w:tcPr>
            <w:tcW w:w="2518" w:type="dxa"/>
          </w:tcPr>
          <w:p w14:paraId="7EB68A2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A559EAAB_B89D_43D3_B221_4C6D46321258"/>
            <w:bookmarkEnd w:id="148"/>
            <w:proofErr w:type="spellStart"/>
            <w:r w:rsidRPr="00D14AF0">
              <w:rPr>
                <w:rFonts w:asciiTheme="minorHAnsi" w:hAnsiTheme="minorHAnsi" w:cs="Arial"/>
                <w:color w:val="000000"/>
                <w:sz w:val="20"/>
                <w:szCs w:val="20"/>
                <w:lang w:val="en-CA"/>
              </w:rPr>
              <w:lastRenderedPageBreak/>
              <w:t>representativeLithology_uri</w:t>
            </w:r>
            <w:proofErr w:type="spellEnd"/>
          </w:p>
        </w:tc>
        <w:tc>
          <w:tcPr>
            <w:tcW w:w="1559" w:type="dxa"/>
          </w:tcPr>
          <w:p w14:paraId="3BDF937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0B2878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14:paraId="2A9512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80AA0F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07AA4E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234AE185_16BA_4884_8974_68DBF37A4B28"/>
            <w:bookmarkEnd w:id="149"/>
            <w:proofErr w:type="spellStart"/>
            <w:r w:rsidRPr="00D14AF0">
              <w:rPr>
                <w:rFonts w:asciiTheme="minorHAnsi" w:hAnsiTheme="minorHAnsi" w:cs="Arial"/>
                <w:color w:val="000000"/>
                <w:sz w:val="20"/>
                <w:szCs w:val="20"/>
                <w:lang w:val="en-CA"/>
              </w:rPr>
              <w:t>representativeAge_uri</w:t>
            </w:r>
            <w:proofErr w:type="spellEnd"/>
          </w:p>
        </w:tc>
        <w:tc>
          <w:tcPr>
            <w:tcW w:w="1559" w:type="dxa"/>
          </w:tcPr>
          <w:p w14:paraId="2B93238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46C7AC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14:paraId="75408A6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50B1D07" w14:textId="77777777" w:rsidTr="00D14AF0">
        <w:tc>
          <w:tcPr>
            <w:tcW w:w="2518" w:type="dxa"/>
          </w:tcPr>
          <w:p w14:paraId="5ACE97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B342A581_116B_4A14_8384_0F4F6231BFC6"/>
            <w:bookmarkEnd w:id="150"/>
            <w:proofErr w:type="spellStart"/>
            <w:r w:rsidRPr="00D14AF0">
              <w:rPr>
                <w:rFonts w:asciiTheme="minorHAnsi" w:hAnsiTheme="minorHAnsi" w:cs="Arial"/>
                <w:color w:val="000000"/>
                <w:sz w:val="20"/>
                <w:szCs w:val="20"/>
                <w:lang w:val="en-CA"/>
              </w:rPr>
              <w:t>specification_uri</w:t>
            </w:r>
            <w:proofErr w:type="spellEnd"/>
          </w:p>
        </w:tc>
        <w:tc>
          <w:tcPr>
            <w:tcW w:w="1559" w:type="dxa"/>
          </w:tcPr>
          <w:p w14:paraId="42A711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1E4F854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14:paraId="6BB8A1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B5A0FAD"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3665508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1" w:name="BKM_CE5055FF_94D8_42AD_B46A_0041AB28334E"/>
            <w:bookmarkEnd w:id="151"/>
            <w:proofErr w:type="spellStart"/>
            <w:r w:rsidRPr="00D14AF0">
              <w:rPr>
                <w:rFonts w:asciiTheme="minorHAnsi" w:hAnsiTheme="minorHAnsi" w:cs="Arial"/>
                <w:color w:val="000000"/>
                <w:sz w:val="20"/>
                <w:szCs w:val="20"/>
                <w:lang w:val="en-CA"/>
              </w:rPr>
              <w:t>metadata_uri</w:t>
            </w:r>
            <w:proofErr w:type="spellEnd"/>
          </w:p>
        </w:tc>
        <w:tc>
          <w:tcPr>
            <w:tcW w:w="1559" w:type="dxa"/>
          </w:tcPr>
          <w:p w14:paraId="67CE89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14:paraId="797FEFD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3C21E4F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D597410" w14:textId="77777777" w:rsidTr="00D14AF0">
        <w:tc>
          <w:tcPr>
            <w:tcW w:w="2518" w:type="dxa"/>
          </w:tcPr>
          <w:p w14:paraId="49185D4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F34DEFBD_2300_4BCD_9500_6FD1B9CE045E"/>
            <w:bookmarkEnd w:id="152"/>
            <w:proofErr w:type="spellStart"/>
            <w:r w:rsidRPr="00D14AF0">
              <w:rPr>
                <w:rFonts w:asciiTheme="minorHAnsi" w:hAnsiTheme="minorHAnsi" w:cs="Arial"/>
                <w:color w:val="000000"/>
                <w:sz w:val="20"/>
                <w:szCs w:val="20"/>
                <w:lang w:val="en-CA"/>
              </w:rPr>
              <w:t>genericSymbolizer</w:t>
            </w:r>
            <w:proofErr w:type="spellEnd"/>
          </w:p>
        </w:tc>
        <w:tc>
          <w:tcPr>
            <w:tcW w:w="1559" w:type="dxa"/>
          </w:tcPr>
          <w:p w14:paraId="46BF49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14:paraId="336D01D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77ED802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C9D813B" w14:textId="77777777" w:rsidTr="00D14AF0">
        <w:trPr>
          <w:cnfStyle w:val="000000100000" w:firstRow="0" w:lastRow="0" w:firstColumn="0" w:lastColumn="0" w:oddVBand="0" w:evenVBand="0" w:oddHBand="1" w:evenHBand="0" w:firstRowFirstColumn="0" w:firstRowLastColumn="0" w:lastRowFirstColumn="0" w:lastRowLastColumn="0"/>
        </w:trPr>
        <w:tc>
          <w:tcPr>
            <w:tcW w:w="2518" w:type="dxa"/>
          </w:tcPr>
          <w:p w14:paraId="1BC670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C0E26832_94FE_4E03_98DE_F2986912ECBC"/>
            <w:bookmarkEnd w:id="153"/>
            <w:r w:rsidRPr="00D14AF0">
              <w:rPr>
                <w:rFonts w:asciiTheme="minorHAnsi" w:hAnsiTheme="minorHAnsi" w:cs="Arial"/>
                <w:color w:val="000000"/>
                <w:sz w:val="20"/>
                <w:szCs w:val="20"/>
                <w:lang w:val="en-CA"/>
              </w:rPr>
              <w:t>shape</w:t>
            </w:r>
          </w:p>
        </w:tc>
        <w:tc>
          <w:tcPr>
            <w:tcW w:w="1559" w:type="dxa"/>
          </w:tcPr>
          <w:p w14:paraId="26CCB9B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658" w:type="dxa"/>
          </w:tcPr>
          <w:p w14:paraId="16FC738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6DE7B1D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FC5D4D9" w14:textId="77777777" w:rsidTr="00D14AF0">
        <w:tc>
          <w:tcPr>
            <w:tcW w:w="2518" w:type="dxa"/>
          </w:tcPr>
          <w:p w14:paraId="71739A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04EE2E72_5511_48AE_9048_CF9126C4A13D"/>
            <w:bookmarkEnd w:id="154"/>
            <w:r w:rsidRPr="00D14AF0">
              <w:rPr>
                <w:rFonts w:asciiTheme="minorHAnsi" w:hAnsiTheme="minorHAnsi" w:cs="Arial"/>
                <w:color w:val="000000"/>
                <w:sz w:val="20"/>
                <w:szCs w:val="20"/>
                <w:lang w:val="en-CA"/>
              </w:rPr>
              <w:t>any</w:t>
            </w:r>
          </w:p>
        </w:tc>
        <w:tc>
          <w:tcPr>
            <w:tcW w:w="1559" w:type="dxa"/>
          </w:tcPr>
          <w:p w14:paraId="7AF1D07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14:paraId="29D7FE4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5E431D3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7383764D"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14:paraId="00B29E17" w14:textId="77777777" w:rsidTr="003E1755">
        <w:trPr>
          <w:cantSplit/>
        </w:trPr>
        <w:tc>
          <w:tcPr>
            <w:tcW w:w="4219" w:type="dxa"/>
            <w:tcBorders>
              <w:right w:val="nil"/>
            </w:tcBorders>
            <w:shd w:val="clear" w:color="auto" w:fill="auto"/>
          </w:tcPr>
          <w:p w14:paraId="155E5047" w14:textId="77777777"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14:paraId="5E3A6146" w14:textId="77777777" w:rsidR="001A1E76" w:rsidRPr="00D12552" w:rsidRDefault="001A1E76" w:rsidP="001A1E76">
            <w:pPr>
              <w:pStyle w:val="Tabletext10"/>
              <w:jc w:val="left"/>
              <w:rPr>
                <w:rStyle w:val="reqtext"/>
                <w:lang w:val="en-CA"/>
              </w:rPr>
            </w:pPr>
            <w:r>
              <w:rPr>
                <w:rStyle w:val="reqtext"/>
                <w:lang w:val="en-CA"/>
              </w:rPr>
              <w:t>Identifier SHALL correspond to a representation of GeoSciML MappedFeature</w:t>
            </w:r>
          </w:p>
        </w:tc>
      </w:tr>
    </w:tbl>
    <w:p w14:paraId="5F677BCC" w14:textId="77777777"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14ED1F96" w14:textId="77777777" w:rsidTr="003E1755">
        <w:trPr>
          <w:cantSplit/>
        </w:trPr>
        <w:tc>
          <w:tcPr>
            <w:tcW w:w="4219" w:type="dxa"/>
            <w:tcBorders>
              <w:right w:val="nil"/>
            </w:tcBorders>
            <w:shd w:val="clear" w:color="auto" w:fill="auto"/>
          </w:tcPr>
          <w:p w14:paraId="200517BB"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14:paraId="7E6C1EF9" w14:textId="77777777"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14:paraId="67E16AF9" w14:textId="77777777"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32652039" w14:textId="77777777" w:rsidTr="003E1755">
        <w:trPr>
          <w:cantSplit/>
        </w:trPr>
        <w:tc>
          <w:tcPr>
            <w:tcW w:w="4219" w:type="dxa"/>
            <w:tcBorders>
              <w:right w:val="nil"/>
            </w:tcBorders>
            <w:shd w:val="clear" w:color="auto" w:fill="auto"/>
          </w:tcPr>
          <w:p w14:paraId="4DD1B61C"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14:paraId="01444058" w14:textId="77777777"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14:paraId="6C9203A5"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4F9EDE0E" w14:textId="77777777" w:rsidTr="003E1755">
        <w:trPr>
          <w:cantSplit/>
        </w:trPr>
        <w:tc>
          <w:tcPr>
            <w:tcW w:w="4219" w:type="dxa"/>
            <w:tcBorders>
              <w:right w:val="nil"/>
            </w:tcBorders>
            <w:shd w:val="clear" w:color="auto" w:fill="auto"/>
          </w:tcPr>
          <w:p w14:paraId="38A2CD96"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14:paraId="58B5C04B" w14:textId="77777777"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14:paraId="1CB98CA4"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6FB9FEF9" w14:textId="77777777" w:rsidTr="003E1755">
        <w:trPr>
          <w:cantSplit/>
        </w:trPr>
        <w:tc>
          <w:tcPr>
            <w:tcW w:w="4219" w:type="dxa"/>
            <w:tcBorders>
              <w:right w:val="nil"/>
            </w:tcBorders>
            <w:shd w:val="clear" w:color="auto" w:fill="auto"/>
          </w:tcPr>
          <w:p w14:paraId="155522FB"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14:paraId="7E2BC1E2" w14:textId="77777777"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14:paraId="4D778AAC"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3F167E80" w14:textId="77777777" w:rsidTr="003E1755">
        <w:trPr>
          <w:cantSplit/>
        </w:trPr>
        <w:tc>
          <w:tcPr>
            <w:tcW w:w="4219" w:type="dxa"/>
            <w:tcBorders>
              <w:right w:val="nil"/>
            </w:tcBorders>
            <w:shd w:val="clear" w:color="auto" w:fill="auto"/>
          </w:tcPr>
          <w:p w14:paraId="7E0FB7D4" w14:textId="77777777"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14:paraId="3C0C4DEE" w14:textId="77777777"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GeoSciML GeologicAge</w:t>
            </w:r>
          </w:p>
        </w:tc>
      </w:tr>
    </w:tbl>
    <w:p w14:paraId="5CFFC293"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0480B78" w14:textId="77777777" w:rsidTr="003E1755">
        <w:trPr>
          <w:cantSplit/>
        </w:trPr>
        <w:tc>
          <w:tcPr>
            <w:tcW w:w="4219" w:type="dxa"/>
            <w:tcBorders>
              <w:right w:val="nil"/>
            </w:tcBorders>
            <w:shd w:val="clear" w:color="auto" w:fill="auto"/>
          </w:tcPr>
          <w:p w14:paraId="5AD86595"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14:paraId="3ABDD959" w14:textId="77777777"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14:paraId="06ECAFCC"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7D7BE69D" w14:textId="77777777" w:rsidTr="003E1755">
        <w:trPr>
          <w:cantSplit/>
        </w:trPr>
        <w:tc>
          <w:tcPr>
            <w:tcW w:w="4219" w:type="dxa"/>
            <w:tcBorders>
              <w:right w:val="nil"/>
            </w:tcBorders>
            <w:shd w:val="clear" w:color="auto" w:fill="auto"/>
          </w:tcPr>
          <w:p w14:paraId="4120D73D"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23EE067E" w14:textId="77777777"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14:paraId="154B02E2" w14:textId="77777777" w:rsidR="00BA576A" w:rsidRDefault="00BA576A" w:rsidP="00D14AF0">
      <w:pPr>
        <w:autoSpaceDE w:val="0"/>
        <w:autoSpaceDN w:val="0"/>
        <w:adjustRightInd w:val="0"/>
        <w:spacing w:after="0" w:line="240" w:lineRule="atLeast"/>
        <w:rPr>
          <w:rFonts w:cs="Arial"/>
          <w:color w:val="000000"/>
          <w:lang w:val="en-CA"/>
        </w:rPr>
      </w:pPr>
    </w:p>
    <w:p w14:paraId="79BA56AA" w14:textId="77777777" w:rsidR="00BA576A" w:rsidRDefault="00BA576A" w:rsidP="00D14AF0">
      <w:pPr>
        <w:autoSpaceDE w:val="0"/>
        <w:autoSpaceDN w:val="0"/>
        <w:adjustRightInd w:val="0"/>
        <w:spacing w:after="0" w:line="240" w:lineRule="atLeast"/>
        <w:rPr>
          <w:rFonts w:cs="Arial"/>
          <w:color w:val="000000"/>
          <w:lang w:val="en-CA"/>
        </w:rPr>
      </w:pPr>
    </w:p>
    <w:p w14:paraId="7C9BAB4B" w14:textId="77777777" w:rsidR="00D14AF0" w:rsidRDefault="00D14AF0" w:rsidP="00D14AF0">
      <w:pPr>
        <w:pStyle w:val="Heading3"/>
        <w:rPr>
          <w:lang w:val="en-CA"/>
        </w:rPr>
      </w:pPr>
      <w:r w:rsidRPr="00D14AF0">
        <w:rPr>
          <w:lang w:val="en-CA"/>
        </w:rPr>
        <w:t>S</w:t>
      </w:r>
      <w:bookmarkStart w:id="155" w:name="BKM_CE5E700D_EBA4_44CA_83C8_617C916DF033"/>
      <w:bookmarkEnd w:id="155"/>
      <w:r w:rsidRPr="00D14AF0">
        <w:rPr>
          <w:lang w:val="en-CA"/>
        </w:rPr>
        <w:t>hearDisplacementStructureView</w:t>
      </w:r>
    </w:p>
    <w:p w14:paraId="7B07600B" w14:textId="77777777" w:rsidR="00D14AF0" w:rsidRDefault="00D14AF0" w:rsidP="00D14AF0">
      <w:pPr>
        <w:autoSpaceDE w:val="0"/>
        <w:autoSpaceDN w:val="0"/>
        <w:adjustRightInd w:val="0"/>
        <w:spacing w:after="0" w:line="240" w:lineRule="atLeast"/>
        <w:rPr>
          <w:rFonts w:cs="Arial"/>
          <w:color w:val="000000"/>
          <w:lang w:val="en-CA"/>
        </w:rPr>
      </w:pPr>
    </w:p>
    <w:p w14:paraId="64FC7351" w14:textId="77777777" w:rsidR="00E426FD" w:rsidRDefault="00E426FD" w:rsidP="00E426FD">
      <w:pPr>
        <w:keepNext/>
        <w:autoSpaceDE w:val="0"/>
        <w:autoSpaceDN w:val="0"/>
        <w:adjustRightInd w:val="0"/>
        <w:spacing w:after="0" w:line="240" w:lineRule="atLeast"/>
      </w:pPr>
      <w:r w:rsidRPr="00E426FD">
        <w:rPr>
          <w:rFonts w:cs="Arial"/>
          <w:noProof/>
          <w:color w:val="000000"/>
        </w:rPr>
        <w:drawing>
          <wp:inline distT="0" distB="0" distL="0" distR="0" wp14:anchorId="31E8DC9A" wp14:editId="4D63DE81">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14951" cy="3600953"/>
                    </a:xfrm>
                    <a:prstGeom prst="rect">
                      <a:avLst/>
                    </a:prstGeom>
                  </pic:spPr>
                </pic:pic>
              </a:graphicData>
            </a:graphic>
          </wp:inline>
        </w:drawing>
      </w:r>
    </w:p>
    <w:p w14:paraId="43E0C4DD" w14:textId="77777777" w:rsidR="00E426FD" w:rsidRDefault="00E426FD" w:rsidP="00E426FD">
      <w:pPr>
        <w:pStyle w:val="Caption"/>
        <w:rPr>
          <w:rFonts w:cs="Arial"/>
          <w:color w:val="000000"/>
          <w:lang w:val="en-CA"/>
        </w:rPr>
      </w:pPr>
      <w:r>
        <w:t xml:space="preserve">Figure </w:t>
      </w:r>
      <w:fldSimple w:instr=" SEQ Figure \* ARABIC ">
        <w:r w:rsidR="00DA2FDF">
          <w:rPr>
            <w:noProof/>
          </w:rPr>
          <w:t>13</w:t>
        </w:r>
      </w:fldSimple>
      <w:r>
        <w:t>: ShearDisplacementStructureView</w:t>
      </w:r>
    </w:p>
    <w:p w14:paraId="20ED3558" w14:textId="77777777" w:rsidR="00E426FD" w:rsidRDefault="00E426FD" w:rsidP="00D14AF0">
      <w:pPr>
        <w:autoSpaceDE w:val="0"/>
        <w:autoSpaceDN w:val="0"/>
        <w:adjustRightInd w:val="0"/>
        <w:spacing w:after="0" w:line="240" w:lineRule="atLeast"/>
        <w:rPr>
          <w:rFonts w:cs="Arial"/>
          <w:color w:val="000000"/>
          <w:lang w:val="en-CA"/>
        </w:rPr>
      </w:pPr>
    </w:p>
    <w:p w14:paraId="47242964"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 xml:space="preserve">. In GeoSciML terms this will be an instance of a MappedFeature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5154B28D" w14:textId="77777777" w:rsidR="00D14AF0" w:rsidRPr="00D14AF0" w:rsidRDefault="00D14AF0" w:rsidP="00D14AF0">
      <w:pPr>
        <w:autoSpaceDE w:val="0"/>
        <w:autoSpaceDN w:val="0"/>
        <w:adjustRightInd w:val="0"/>
        <w:spacing w:after="0" w:line="240" w:lineRule="atLeast"/>
        <w:rPr>
          <w:rFonts w:cs="Arial"/>
          <w:color w:val="000000"/>
          <w:lang w:val="en-CA"/>
        </w:rPr>
      </w:pPr>
    </w:p>
    <w:p w14:paraId="3952A12B" w14:textId="77777777" w:rsidR="00D14AF0" w:rsidRPr="00D14AF0" w:rsidRDefault="00D14AF0" w:rsidP="00D14AF0">
      <w:pPr>
        <w:autoSpaceDE w:val="0"/>
        <w:autoSpaceDN w:val="0"/>
        <w:adjustRightInd w:val="0"/>
        <w:spacing w:after="0" w:line="240" w:lineRule="atLeast"/>
        <w:rPr>
          <w:rFonts w:cs="Arial"/>
          <w:color w:val="000000"/>
          <w:lang w:val="en-CA"/>
        </w:rPr>
      </w:pPr>
    </w:p>
    <w:p w14:paraId="31FDAF36" w14:textId="77777777" w:rsidR="00D14AF0" w:rsidRDefault="00D14AF0" w:rsidP="00D14AF0">
      <w:pPr>
        <w:pStyle w:val="Caption"/>
        <w:keepNext/>
      </w:pPr>
      <w:r>
        <w:lastRenderedPageBreak/>
        <w:t xml:space="preserve">Table </w:t>
      </w:r>
      <w:fldSimple w:instr=" SEQ Table \* ARABIC ">
        <w:r w:rsidR="00A07C65">
          <w:rPr>
            <w:noProof/>
          </w:rPr>
          <w:t>6</w:t>
        </w:r>
      </w:fldSimple>
      <w:r>
        <w:t xml:space="preserve">: </w:t>
      </w:r>
      <w:r w:rsidRPr="00F876A8">
        <w:t>ShearDisplacementStructure</w:t>
      </w:r>
      <w:r>
        <w:t>View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14:paraId="2C30EDAF" w14:textId="77777777" w:rsidTr="00D14AF0">
        <w:trPr>
          <w:cnfStyle w:val="100000000000" w:firstRow="1" w:lastRow="0" w:firstColumn="0" w:lastColumn="0" w:oddVBand="0" w:evenVBand="0" w:oddHBand="0" w:evenHBand="0" w:firstRowFirstColumn="0" w:firstRowLastColumn="0" w:lastRowFirstColumn="0" w:lastRowLastColumn="0"/>
        </w:trPr>
        <w:tc>
          <w:tcPr>
            <w:tcW w:w="3245" w:type="dxa"/>
          </w:tcPr>
          <w:p w14:paraId="6C37741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11E20CA8_2344_4418_A9F9_325A11426D44"/>
            <w:bookmarkEnd w:id="156"/>
            <w:r w:rsidRPr="00D14AF0">
              <w:rPr>
                <w:rFonts w:asciiTheme="minorHAnsi" w:hAnsiTheme="minorHAnsi" w:cs="Arial"/>
                <w:color w:val="000000"/>
                <w:sz w:val="20"/>
                <w:szCs w:val="20"/>
                <w:lang w:val="en-CA"/>
              </w:rPr>
              <w:t>Name</w:t>
            </w:r>
          </w:p>
        </w:tc>
        <w:tc>
          <w:tcPr>
            <w:tcW w:w="3245" w:type="dxa"/>
          </w:tcPr>
          <w:p w14:paraId="266EAA5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14:paraId="7E8AC19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37179CC0"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C1B1EE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14:paraId="677E47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728839E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Should have the same value as the corresponding GeoSciML MappedFeature.</w:t>
            </w:r>
          </w:p>
          <w:p w14:paraId="6F2344E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2D0E5E3" w14:textId="77777777" w:rsidTr="00D14AF0">
        <w:tc>
          <w:tcPr>
            <w:tcW w:w="3245" w:type="dxa"/>
          </w:tcPr>
          <w:p w14:paraId="1FE5403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20A123B5_7607_4A2B_A3F4_2BA8EEA3BD6E"/>
            <w:bookmarkEnd w:id="157"/>
            <w:r w:rsidRPr="00D14AF0">
              <w:rPr>
                <w:rFonts w:asciiTheme="minorHAnsi" w:hAnsiTheme="minorHAnsi" w:cs="Arial"/>
                <w:color w:val="000000"/>
                <w:sz w:val="20"/>
                <w:szCs w:val="20"/>
                <w:lang w:val="en-CA"/>
              </w:rPr>
              <w:t>name</w:t>
            </w:r>
          </w:p>
        </w:tc>
        <w:tc>
          <w:tcPr>
            <w:tcW w:w="3245" w:type="dxa"/>
          </w:tcPr>
          <w:p w14:paraId="38DCC53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885820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04DB0EB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EA3F571"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3101A0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62E65A70_EB75_497A_886F_BAAEBB60A5EC"/>
            <w:bookmarkEnd w:id="158"/>
            <w:r w:rsidRPr="00D14AF0">
              <w:rPr>
                <w:rFonts w:asciiTheme="minorHAnsi" w:hAnsiTheme="minorHAnsi" w:cs="Arial"/>
                <w:color w:val="000000"/>
                <w:sz w:val="20"/>
                <w:szCs w:val="20"/>
                <w:lang w:val="en-CA"/>
              </w:rPr>
              <w:t>description</w:t>
            </w:r>
          </w:p>
        </w:tc>
        <w:tc>
          <w:tcPr>
            <w:tcW w:w="3245" w:type="dxa"/>
          </w:tcPr>
          <w:p w14:paraId="1BC3028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23444D7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14:paraId="0E5D5C2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8FC52A" w14:textId="77777777" w:rsidTr="00D14AF0">
        <w:tc>
          <w:tcPr>
            <w:tcW w:w="3245" w:type="dxa"/>
          </w:tcPr>
          <w:p w14:paraId="630BC44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3F13203C_BEB3_44A2_B8B9_417C5D453C67"/>
            <w:bookmarkEnd w:id="159"/>
            <w:proofErr w:type="spellStart"/>
            <w:r w:rsidRPr="00D14AF0">
              <w:rPr>
                <w:rFonts w:asciiTheme="minorHAnsi" w:hAnsiTheme="minorHAnsi" w:cs="Arial"/>
                <w:color w:val="000000"/>
                <w:sz w:val="20"/>
                <w:szCs w:val="20"/>
                <w:lang w:val="en-CA"/>
              </w:rPr>
              <w:t>faultType</w:t>
            </w:r>
            <w:proofErr w:type="spellEnd"/>
          </w:p>
        </w:tc>
        <w:tc>
          <w:tcPr>
            <w:tcW w:w="3245" w:type="dxa"/>
          </w:tcPr>
          <w:p w14:paraId="55756B3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149E5F1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14:paraId="1AB2CDD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5294138"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1E8BB31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D9E97001_975E_4E48_B383_84E3B817A9D6"/>
            <w:bookmarkEnd w:id="160"/>
            <w:proofErr w:type="spellStart"/>
            <w:r w:rsidRPr="00D14AF0">
              <w:rPr>
                <w:rFonts w:asciiTheme="minorHAnsi" w:hAnsiTheme="minorHAnsi" w:cs="Arial"/>
                <w:color w:val="000000"/>
                <w:sz w:val="20"/>
                <w:szCs w:val="20"/>
                <w:lang w:val="en-CA"/>
              </w:rPr>
              <w:t>movementType</w:t>
            </w:r>
            <w:proofErr w:type="spellEnd"/>
          </w:p>
        </w:tc>
        <w:tc>
          <w:tcPr>
            <w:tcW w:w="3245" w:type="dxa"/>
          </w:tcPr>
          <w:p w14:paraId="7062B3E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159D6F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type of movement (eg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53D9CA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09497AC" w14:textId="77777777" w:rsidTr="00D14AF0">
        <w:tc>
          <w:tcPr>
            <w:tcW w:w="3245" w:type="dxa"/>
          </w:tcPr>
          <w:p w14:paraId="7AB7DBC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ABD8F88A_D6D5_49E8_B4C4_6E53A78AD465"/>
            <w:bookmarkEnd w:id="161"/>
            <w:proofErr w:type="spellStart"/>
            <w:r w:rsidRPr="00D14AF0">
              <w:rPr>
                <w:rFonts w:asciiTheme="minorHAnsi" w:hAnsiTheme="minorHAnsi" w:cs="Arial"/>
                <w:color w:val="000000"/>
                <w:sz w:val="20"/>
                <w:szCs w:val="20"/>
                <w:lang w:val="en-CA"/>
              </w:rPr>
              <w:t>deformationStyle</w:t>
            </w:r>
            <w:proofErr w:type="spellEnd"/>
          </w:p>
        </w:tc>
        <w:tc>
          <w:tcPr>
            <w:tcW w:w="3245" w:type="dxa"/>
          </w:tcPr>
          <w:p w14:paraId="7A776AB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5245A70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55267CF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95FC06E"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1F8B85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7660FDA3_AB42_45F9_86AB_19287D13C566"/>
            <w:bookmarkEnd w:id="162"/>
            <w:r w:rsidRPr="00D14AF0">
              <w:rPr>
                <w:rFonts w:asciiTheme="minorHAnsi" w:hAnsiTheme="minorHAnsi" w:cs="Arial"/>
                <w:color w:val="000000"/>
                <w:sz w:val="20"/>
                <w:szCs w:val="20"/>
                <w:lang w:val="en-CA"/>
              </w:rPr>
              <w:t>displacement</w:t>
            </w:r>
          </w:p>
        </w:tc>
        <w:tc>
          <w:tcPr>
            <w:tcW w:w="3245" w:type="dxa"/>
          </w:tcPr>
          <w:p w14:paraId="467CA00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36136D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14:paraId="226936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1E1AA01" w14:textId="77777777" w:rsidTr="00D14AF0">
        <w:tc>
          <w:tcPr>
            <w:tcW w:w="3245" w:type="dxa"/>
          </w:tcPr>
          <w:p w14:paraId="29660EA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28FFF6C1_C18B_4629_BB75_27AFBE7647AB"/>
            <w:bookmarkEnd w:id="163"/>
            <w:r w:rsidRPr="00D14AF0">
              <w:rPr>
                <w:rFonts w:asciiTheme="minorHAnsi" w:hAnsiTheme="minorHAnsi" w:cs="Arial"/>
                <w:color w:val="000000"/>
                <w:sz w:val="20"/>
                <w:szCs w:val="20"/>
                <w:lang w:val="en-CA"/>
              </w:rPr>
              <w:t>geologicHistory</w:t>
            </w:r>
          </w:p>
        </w:tc>
        <w:tc>
          <w:tcPr>
            <w:tcW w:w="3245" w:type="dxa"/>
          </w:tcPr>
          <w:p w14:paraId="4B4E176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DE5B83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14:paraId="40D90D5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1E6D09D"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943DBA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DE525394_F288_4E7F_AF29_CF676A7FB892"/>
            <w:bookmarkEnd w:id="164"/>
            <w:proofErr w:type="spellStart"/>
            <w:r w:rsidRPr="00D14AF0">
              <w:rPr>
                <w:rFonts w:asciiTheme="minorHAnsi" w:hAnsiTheme="minorHAnsi" w:cs="Arial"/>
                <w:color w:val="000000"/>
                <w:sz w:val="20"/>
                <w:szCs w:val="20"/>
                <w:lang w:val="en-CA"/>
              </w:rPr>
              <w:t>numericOlderAge</w:t>
            </w:r>
            <w:proofErr w:type="spellEnd"/>
          </w:p>
        </w:tc>
        <w:tc>
          <w:tcPr>
            <w:tcW w:w="3245" w:type="dxa"/>
          </w:tcPr>
          <w:p w14:paraId="2B4F6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14:paraId="20B90E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14:paraId="766F2B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94B7113" w14:textId="77777777" w:rsidTr="00D14AF0">
        <w:tc>
          <w:tcPr>
            <w:tcW w:w="3245" w:type="dxa"/>
          </w:tcPr>
          <w:p w14:paraId="2EDDCB6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BDA40AB6_6C56_4E4F_9588_C051912996DC"/>
            <w:bookmarkEnd w:id="165"/>
            <w:proofErr w:type="spellStart"/>
            <w:r w:rsidRPr="00D14AF0">
              <w:rPr>
                <w:rFonts w:asciiTheme="minorHAnsi" w:hAnsiTheme="minorHAnsi" w:cs="Arial"/>
                <w:color w:val="000000"/>
                <w:sz w:val="20"/>
                <w:szCs w:val="20"/>
                <w:lang w:val="en-CA"/>
              </w:rPr>
              <w:t>numericYoungerAge</w:t>
            </w:r>
            <w:proofErr w:type="spellEnd"/>
          </w:p>
        </w:tc>
        <w:tc>
          <w:tcPr>
            <w:tcW w:w="3245" w:type="dxa"/>
          </w:tcPr>
          <w:p w14:paraId="0DD153B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14:paraId="32853B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Younger age of the fault/shear structure, represented Ma.</w:t>
            </w:r>
          </w:p>
          <w:p w14:paraId="3C454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E1CFE3D"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E3DC72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2209CF72_C0AB_47F3_BB22_4A2E8334027A"/>
            <w:bookmarkEnd w:id="166"/>
            <w:proofErr w:type="spellStart"/>
            <w:r w:rsidRPr="00D14AF0">
              <w:rPr>
                <w:rFonts w:asciiTheme="minorHAnsi" w:hAnsiTheme="minorHAnsi" w:cs="Arial"/>
                <w:color w:val="000000"/>
                <w:sz w:val="20"/>
                <w:szCs w:val="20"/>
                <w:lang w:val="en-CA"/>
              </w:rPr>
              <w:t>observationMethod</w:t>
            </w:r>
            <w:proofErr w:type="spellEnd"/>
          </w:p>
        </w:tc>
        <w:tc>
          <w:tcPr>
            <w:tcW w:w="3245" w:type="dxa"/>
          </w:tcPr>
          <w:p w14:paraId="530E40E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64DC52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14:paraId="734E4E4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5785BCF" w14:textId="77777777" w:rsidTr="00D14AF0">
        <w:tc>
          <w:tcPr>
            <w:tcW w:w="3245" w:type="dxa"/>
          </w:tcPr>
          <w:p w14:paraId="59522F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BD7868DF_0409_467D_8844_EE4674C50774"/>
            <w:bookmarkEnd w:id="167"/>
            <w:proofErr w:type="spellStart"/>
            <w:r w:rsidRPr="00D14AF0">
              <w:rPr>
                <w:rFonts w:asciiTheme="minorHAnsi" w:hAnsiTheme="minorHAnsi" w:cs="Arial"/>
                <w:color w:val="000000"/>
                <w:sz w:val="20"/>
                <w:szCs w:val="20"/>
                <w:lang w:val="en-CA"/>
              </w:rPr>
              <w:t>positionalAccuracy</w:t>
            </w:r>
            <w:proofErr w:type="spellEnd"/>
          </w:p>
        </w:tc>
        <w:tc>
          <w:tcPr>
            <w:tcW w:w="3245" w:type="dxa"/>
          </w:tcPr>
          <w:p w14:paraId="4105285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7DE916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w:t>
            </w:r>
            <w:r w:rsidRPr="00D14AF0">
              <w:rPr>
                <w:rFonts w:asciiTheme="minorHAnsi" w:hAnsiTheme="minorHAnsi" w:cs="Arial"/>
                <w:color w:val="000000"/>
                <w:sz w:val="20"/>
                <w:szCs w:val="20"/>
                <w:lang w:val="en-CA"/>
              </w:rPr>
              <w:lastRenderedPageBreak/>
              <w:t xml:space="preserve">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14:paraId="720499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C3050A3"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6566DE2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674A1294_59BE_4203_9B03_BC5D6023992F"/>
            <w:bookmarkEnd w:id="168"/>
            <w:r w:rsidRPr="00D14AF0">
              <w:rPr>
                <w:rFonts w:asciiTheme="minorHAnsi" w:hAnsiTheme="minorHAnsi" w:cs="Arial"/>
                <w:color w:val="000000"/>
                <w:sz w:val="20"/>
                <w:szCs w:val="20"/>
                <w:lang w:val="en-CA"/>
              </w:rPr>
              <w:lastRenderedPageBreak/>
              <w:t>source</w:t>
            </w:r>
          </w:p>
        </w:tc>
        <w:tc>
          <w:tcPr>
            <w:tcW w:w="3245" w:type="dxa"/>
          </w:tcPr>
          <w:p w14:paraId="366562B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6A8923E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14:paraId="2A3346D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89F2AC6" w14:textId="77777777" w:rsidTr="00D14AF0">
        <w:tc>
          <w:tcPr>
            <w:tcW w:w="3245" w:type="dxa"/>
          </w:tcPr>
          <w:p w14:paraId="3492441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A1B86BC0_3316_46AB_8D32_7786DFA0771F"/>
            <w:bookmarkEnd w:id="169"/>
            <w:proofErr w:type="spellStart"/>
            <w:r w:rsidRPr="00D14AF0">
              <w:rPr>
                <w:rFonts w:asciiTheme="minorHAnsi" w:hAnsiTheme="minorHAnsi" w:cs="Arial"/>
                <w:color w:val="000000"/>
                <w:sz w:val="20"/>
                <w:szCs w:val="20"/>
                <w:lang w:val="en-CA"/>
              </w:rPr>
              <w:t>faultType_uri</w:t>
            </w:r>
            <w:proofErr w:type="spellEnd"/>
          </w:p>
        </w:tc>
        <w:tc>
          <w:tcPr>
            <w:tcW w:w="3245" w:type="dxa"/>
          </w:tcPr>
          <w:p w14:paraId="6A4B467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4DB968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572A9B9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326F21A"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D38B5A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5ED9FA7F_347C_499C_BF86_2B88071AD840"/>
            <w:bookmarkEnd w:id="170"/>
            <w:proofErr w:type="spellStart"/>
            <w:r w:rsidRPr="00D14AF0">
              <w:rPr>
                <w:rFonts w:asciiTheme="minorHAnsi" w:hAnsiTheme="minorHAnsi" w:cs="Arial"/>
                <w:color w:val="000000"/>
                <w:sz w:val="20"/>
                <w:szCs w:val="20"/>
                <w:lang w:val="en-CA"/>
              </w:rPr>
              <w:t>movementType_uri</w:t>
            </w:r>
            <w:proofErr w:type="spellEnd"/>
          </w:p>
        </w:tc>
        <w:tc>
          <w:tcPr>
            <w:tcW w:w="3245" w:type="dxa"/>
          </w:tcPr>
          <w:p w14:paraId="739D018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950BE0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5996397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459D2D" w14:textId="77777777" w:rsidTr="00D14AF0">
        <w:tc>
          <w:tcPr>
            <w:tcW w:w="3245" w:type="dxa"/>
          </w:tcPr>
          <w:p w14:paraId="3822BC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EC7555C0_681D_45F5_BEFB_0F7BFDEF3CFB"/>
            <w:bookmarkEnd w:id="171"/>
            <w:proofErr w:type="spellStart"/>
            <w:r w:rsidRPr="00D14AF0">
              <w:rPr>
                <w:rFonts w:asciiTheme="minorHAnsi" w:hAnsiTheme="minorHAnsi" w:cs="Arial"/>
                <w:color w:val="000000"/>
                <w:sz w:val="20"/>
                <w:szCs w:val="20"/>
                <w:lang w:val="en-CA"/>
              </w:rPr>
              <w:t>deformationStyle_uri</w:t>
            </w:r>
            <w:proofErr w:type="spellEnd"/>
          </w:p>
        </w:tc>
        <w:tc>
          <w:tcPr>
            <w:tcW w:w="3245" w:type="dxa"/>
          </w:tcPr>
          <w:p w14:paraId="27B6456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16909B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44A7110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833F7F8"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1AB9A7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2" w:name="BKM_36C08EC9_BB32_4BDE_99FD_336AAA2512BB"/>
            <w:bookmarkEnd w:id="172"/>
            <w:proofErr w:type="spellStart"/>
            <w:r w:rsidRPr="00D14AF0">
              <w:rPr>
                <w:rFonts w:asciiTheme="minorHAnsi" w:hAnsiTheme="minorHAnsi" w:cs="Arial"/>
                <w:color w:val="000000"/>
                <w:sz w:val="20"/>
                <w:szCs w:val="20"/>
                <w:lang w:val="en-CA"/>
              </w:rPr>
              <w:t>representativeAge_uri</w:t>
            </w:r>
            <w:proofErr w:type="spellEnd"/>
          </w:p>
        </w:tc>
        <w:tc>
          <w:tcPr>
            <w:tcW w:w="3245" w:type="dxa"/>
          </w:tcPr>
          <w:p w14:paraId="2F50CB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49A5516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GeologicUnit. This will be defined entirely at the discretion of the data provider and may be a single event selected from the geologic feature's geological history or a value summarising the all or part of the </w:t>
            </w:r>
            <w:r w:rsidRPr="00D14AF0">
              <w:rPr>
                <w:rFonts w:asciiTheme="minorHAnsi" w:hAnsiTheme="minorHAnsi" w:cs="Arial"/>
                <w:color w:val="000000"/>
                <w:sz w:val="20"/>
                <w:szCs w:val="20"/>
                <w:lang w:val="en-CA"/>
              </w:rPr>
              <w:lastRenderedPageBreak/>
              <w:t>feature's history.</w:t>
            </w:r>
          </w:p>
          <w:p w14:paraId="6630C64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7E2AFB5" w14:textId="77777777" w:rsidTr="00D14AF0">
        <w:tc>
          <w:tcPr>
            <w:tcW w:w="3245" w:type="dxa"/>
          </w:tcPr>
          <w:p w14:paraId="7CBCE5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3" w:name="BKM_34B08950_B320_4DCA_B7B3_801822442BA1"/>
            <w:bookmarkEnd w:id="173"/>
            <w:proofErr w:type="spellStart"/>
            <w:r w:rsidRPr="00D14AF0">
              <w:rPr>
                <w:rFonts w:asciiTheme="minorHAnsi" w:hAnsiTheme="minorHAnsi" w:cs="Arial"/>
                <w:color w:val="000000"/>
                <w:sz w:val="20"/>
                <w:szCs w:val="20"/>
                <w:lang w:val="en-CA"/>
              </w:rPr>
              <w:lastRenderedPageBreak/>
              <w:t>representativeOlderAge_uri</w:t>
            </w:r>
            <w:proofErr w:type="spellEnd"/>
          </w:p>
        </w:tc>
        <w:tc>
          <w:tcPr>
            <w:tcW w:w="3245" w:type="dxa"/>
          </w:tcPr>
          <w:p w14:paraId="75B5665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4B24917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lower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14:paraId="54EE5FE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C44BDCF"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2E7B9D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4" w:name="BKM_1D369827_5E0B_4F3B_99DE_498DE4F4D001"/>
            <w:bookmarkEnd w:id="174"/>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14:paraId="5762972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7C4D4B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specifying the most representative upper value in a range of stratigraphic age intervals for the GeologicUnit. This will be defined entirely at the discretion of the data provider and may be a single event selected from the geologic feature's geological history or a value summarising the all or part of the feature's history.</w:t>
            </w:r>
          </w:p>
          <w:p w14:paraId="3C45C93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8BA760D" w14:textId="77777777" w:rsidTr="00D14AF0">
        <w:tc>
          <w:tcPr>
            <w:tcW w:w="3245" w:type="dxa"/>
          </w:tcPr>
          <w:p w14:paraId="543299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5" w:name="BKM_42115B02_1C56_42D6_B0AA_D6174F756E65"/>
            <w:bookmarkEnd w:id="175"/>
            <w:proofErr w:type="spellStart"/>
            <w:r w:rsidRPr="00D14AF0">
              <w:rPr>
                <w:rFonts w:asciiTheme="minorHAnsi" w:hAnsiTheme="minorHAnsi" w:cs="Arial"/>
                <w:color w:val="000000"/>
                <w:sz w:val="20"/>
                <w:szCs w:val="20"/>
                <w:lang w:val="en-CA"/>
              </w:rPr>
              <w:t>specification_uri</w:t>
            </w:r>
            <w:proofErr w:type="spellEnd"/>
          </w:p>
        </w:tc>
        <w:tc>
          <w:tcPr>
            <w:tcW w:w="3245" w:type="dxa"/>
          </w:tcPr>
          <w:p w14:paraId="3448BA6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65239A9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14:paraId="21EE944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FB2A2AE"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44FB4E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6" w:name="BKM_401A0B2C_FBFD_43E2_BC4F_F4876D6A55A5"/>
            <w:bookmarkEnd w:id="176"/>
            <w:proofErr w:type="spellStart"/>
            <w:r w:rsidRPr="00D14AF0">
              <w:rPr>
                <w:rFonts w:asciiTheme="minorHAnsi" w:hAnsiTheme="minorHAnsi" w:cs="Arial"/>
                <w:color w:val="000000"/>
                <w:sz w:val="20"/>
                <w:szCs w:val="20"/>
                <w:lang w:val="en-CA"/>
              </w:rPr>
              <w:t>metadata_uri</w:t>
            </w:r>
            <w:proofErr w:type="spellEnd"/>
          </w:p>
        </w:tc>
        <w:tc>
          <w:tcPr>
            <w:tcW w:w="3245" w:type="dxa"/>
          </w:tcPr>
          <w:p w14:paraId="00DBD62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14:paraId="0CB2DCD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14:paraId="44CF4C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797E06B" w14:textId="77777777" w:rsidTr="00D14AF0">
        <w:tc>
          <w:tcPr>
            <w:tcW w:w="3245" w:type="dxa"/>
          </w:tcPr>
          <w:p w14:paraId="6317E99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7" w:name="BKM_AA3C91BB_B0F8_4E56_A1E5_9C3530C146AE"/>
            <w:bookmarkEnd w:id="177"/>
            <w:proofErr w:type="spellStart"/>
            <w:r w:rsidRPr="00D14AF0">
              <w:rPr>
                <w:rFonts w:asciiTheme="minorHAnsi" w:hAnsiTheme="minorHAnsi" w:cs="Arial"/>
                <w:color w:val="000000"/>
                <w:sz w:val="20"/>
                <w:szCs w:val="20"/>
                <w:lang w:val="en-CA"/>
              </w:rPr>
              <w:t>genericSymbolizer</w:t>
            </w:r>
            <w:proofErr w:type="spellEnd"/>
          </w:p>
        </w:tc>
        <w:tc>
          <w:tcPr>
            <w:tcW w:w="3245" w:type="dxa"/>
          </w:tcPr>
          <w:p w14:paraId="276933C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14:paraId="09F41EA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14:paraId="7549B45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E08752F" w14:textId="77777777" w:rsidTr="00D14AF0">
        <w:trPr>
          <w:cnfStyle w:val="000000100000" w:firstRow="0" w:lastRow="0" w:firstColumn="0" w:lastColumn="0" w:oddVBand="0" w:evenVBand="0" w:oddHBand="1" w:evenHBand="0" w:firstRowFirstColumn="0" w:firstRowLastColumn="0" w:lastRowFirstColumn="0" w:lastRowLastColumn="0"/>
        </w:trPr>
        <w:tc>
          <w:tcPr>
            <w:tcW w:w="3245" w:type="dxa"/>
          </w:tcPr>
          <w:p w14:paraId="088943E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8" w:name="BKM_C202EED3_CA3B_4848_8F51_4E4216E311CB"/>
            <w:bookmarkEnd w:id="178"/>
            <w:r w:rsidRPr="00D14AF0">
              <w:rPr>
                <w:rFonts w:asciiTheme="minorHAnsi" w:hAnsiTheme="minorHAnsi" w:cs="Arial"/>
                <w:color w:val="000000"/>
                <w:sz w:val="20"/>
                <w:szCs w:val="20"/>
                <w:lang w:val="en-CA"/>
              </w:rPr>
              <w:t>shape</w:t>
            </w:r>
          </w:p>
        </w:tc>
        <w:tc>
          <w:tcPr>
            <w:tcW w:w="3245" w:type="dxa"/>
          </w:tcPr>
          <w:p w14:paraId="14FF0FB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3245" w:type="dxa"/>
          </w:tcPr>
          <w:p w14:paraId="180AEA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14:paraId="75C0BC6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0CBBE6BA" w14:textId="77777777" w:rsidTr="00D14AF0">
        <w:tc>
          <w:tcPr>
            <w:tcW w:w="3245" w:type="dxa"/>
          </w:tcPr>
          <w:p w14:paraId="25848E1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9" w:name="BKM_F61C54B5_53A3_4B3D_8747_890B595FF05F"/>
            <w:bookmarkEnd w:id="179"/>
            <w:r w:rsidRPr="00D14AF0">
              <w:rPr>
                <w:rFonts w:asciiTheme="minorHAnsi" w:hAnsiTheme="minorHAnsi" w:cs="Arial"/>
                <w:color w:val="000000"/>
                <w:sz w:val="20"/>
                <w:szCs w:val="20"/>
                <w:lang w:val="en-CA"/>
              </w:rPr>
              <w:t>any</w:t>
            </w:r>
          </w:p>
        </w:tc>
        <w:tc>
          <w:tcPr>
            <w:tcW w:w="3245" w:type="dxa"/>
          </w:tcPr>
          <w:p w14:paraId="694B4E6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14:paraId="090CE8DF"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14:paraId="4F4E5FB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1F8F13DC" w14:textId="77777777"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4E371D26" w14:textId="77777777" w:rsidTr="003E1755">
        <w:trPr>
          <w:cantSplit/>
        </w:trPr>
        <w:tc>
          <w:tcPr>
            <w:tcW w:w="4219" w:type="dxa"/>
            <w:tcBorders>
              <w:right w:val="nil"/>
            </w:tcBorders>
            <w:shd w:val="clear" w:color="auto" w:fill="auto"/>
          </w:tcPr>
          <w:p w14:paraId="4EF9B1CB"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14:paraId="5C268E8A" w14:textId="77777777" w:rsidR="00BA576A" w:rsidRPr="00D12552" w:rsidRDefault="00BA576A" w:rsidP="00BA576A">
            <w:pPr>
              <w:pStyle w:val="Tabletext10"/>
              <w:jc w:val="left"/>
              <w:rPr>
                <w:rStyle w:val="reqtext"/>
                <w:lang w:val="en-CA"/>
              </w:rPr>
            </w:pPr>
            <w:r>
              <w:rPr>
                <w:rStyle w:val="reqtext"/>
                <w:lang w:val="en-CA"/>
              </w:rPr>
              <w:t>Identifier SHALL correspond to a representation of GeoSciML MappedFeature</w:t>
            </w:r>
          </w:p>
        </w:tc>
      </w:tr>
    </w:tbl>
    <w:p w14:paraId="33660C8D"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7319B4FF" w14:textId="77777777" w:rsidTr="003E1755">
        <w:trPr>
          <w:cantSplit/>
        </w:trPr>
        <w:tc>
          <w:tcPr>
            <w:tcW w:w="4219" w:type="dxa"/>
            <w:tcBorders>
              <w:right w:val="nil"/>
            </w:tcBorders>
            <w:shd w:val="clear" w:color="auto" w:fill="auto"/>
          </w:tcPr>
          <w:p w14:paraId="6CFC5D94" w14:textId="77777777"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14:paraId="289EE73C" w14:textId="77777777"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14:paraId="3C41906D"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D32AD9E" w14:textId="77777777" w:rsidTr="003E1755">
        <w:trPr>
          <w:cantSplit/>
        </w:trPr>
        <w:tc>
          <w:tcPr>
            <w:tcW w:w="4219" w:type="dxa"/>
            <w:tcBorders>
              <w:right w:val="nil"/>
            </w:tcBorders>
            <w:shd w:val="clear" w:color="auto" w:fill="auto"/>
          </w:tcPr>
          <w:p w14:paraId="3A4E6DC1"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14:paraId="6DD55BE1" w14:textId="77777777"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14:paraId="0C3B4903"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14:paraId="2663A5F0" w14:textId="77777777" w:rsidTr="003E1755">
        <w:trPr>
          <w:cantSplit/>
        </w:trPr>
        <w:tc>
          <w:tcPr>
            <w:tcW w:w="4219" w:type="dxa"/>
            <w:tcBorders>
              <w:right w:val="nil"/>
            </w:tcBorders>
            <w:shd w:val="clear" w:color="auto" w:fill="auto"/>
          </w:tcPr>
          <w:p w14:paraId="596CBDEC"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14:paraId="3BBEEBAA" w14:textId="77777777"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14:paraId="2C614E53" w14:textId="77777777" w:rsidTr="00BA576A">
        <w:trPr>
          <w:cantSplit/>
        </w:trPr>
        <w:tc>
          <w:tcPr>
            <w:tcW w:w="4219" w:type="dxa"/>
            <w:tcBorders>
              <w:top w:val="single" w:sz="4" w:space="0" w:color="auto"/>
              <w:left w:val="single" w:sz="4" w:space="0" w:color="auto"/>
              <w:bottom w:val="single" w:sz="4" w:space="0" w:color="auto"/>
              <w:right w:val="nil"/>
            </w:tcBorders>
            <w:shd w:val="clear" w:color="auto" w:fill="auto"/>
          </w:tcPr>
          <w:p w14:paraId="57E19F1C" w14:textId="77777777"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14:paraId="05A1D47C" w14:textId="77777777"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of GeoSciML GeologicAge</w:t>
            </w:r>
          </w:p>
        </w:tc>
      </w:tr>
    </w:tbl>
    <w:p w14:paraId="2C067F40" w14:textId="77777777"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461E2F5" w14:textId="77777777" w:rsidTr="003E1755">
        <w:trPr>
          <w:cantSplit/>
        </w:trPr>
        <w:tc>
          <w:tcPr>
            <w:tcW w:w="4219" w:type="dxa"/>
            <w:tcBorders>
              <w:right w:val="nil"/>
            </w:tcBorders>
            <w:shd w:val="clear" w:color="auto" w:fill="auto"/>
          </w:tcPr>
          <w:p w14:paraId="104C7D77" w14:textId="77777777"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14:paraId="6175EF15" w14:textId="77777777"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GeoSciML GeologicAge</w:t>
            </w:r>
          </w:p>
        </w:tc>
      </w:tr>
    </w:tbl>
    <w:p w14:paraId="3A4C7AD1"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D187FD9" w14:textId="77777777" w:rsidTr="003E1755">
        <w:trPr>
          <w:cantSplit/>
        </w:trPr>
        <w:tc>
          <w:tcPr>
            <w:tcW w:w="4219" w:type="dxa"/>
            <w:tcBorders>
              <w:right w:val="nil"/>
            </w:tcBorders>
            <w:shd w:val="clear" w:color="auto" w:fill="auto"/>
          </w:tcPr>
          <w:p w14:paraId="2310650A" w14:textId="77777777"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14:paraId="4701048D" w14:textId="77777777"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GeoSciML GeologicAge</w:t>
            </w:r>
          </w:p>
        </w:tc>
      </w:tr>
    </w:tbl>
    <w:p w14:paraId="7FED6D83"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5CB5BD49" w14:textId="77777777" w:rsidTr="003E1755">
        <w:trPr>
          <w:cantSplit/>
        </w:trPr>
        <w:tc>
          <w:tcPr>
            <w:tcW w:w="4219" w:type="dxa"/>
            <w:tcBorders>
              <w:right w:val="nil"/>
            </w:tcBorders>
            <w:shd w:val="clear" w:color="auto" w:fill="auto"/>
          </w:tcPr>
          <w:p w14:paraId="528F37F2" w14:textId="77777777"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14:paraId="5B621468" w14:textId="77777777"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14:paraId="432B7BC0" w14:textId="77777777"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6E5D732E" w14:textId="77777777" w:rsidTr="003E1755">
        <w:trPr>
          <w:cantSplit/>
        </w:trPr>
        <w:tc>
          <w:tcPr>
            <w:tcW w:w="4219" w:type="dxa"/>
            <w:tcBorders>
              <w:right w:val="nil"/>
            </w:tcBorders>
            <w:shd w:val="clear" w:color="auto" w:fill="auto"/>
          </w:tcPr>
          <w:p w14:paraId="7637539B"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438F5FDD" w14:textId="77777777"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14:paraId="12189A02" w14:textId="77777777" w:rsidR="00911F72" w:rsidRDefault="00911F72" w:rsidP="00D14AF0">
      <w:pPr>
        <w:autoSpaceDE w:val="0"/>
        <w:autoSpaceDN w:val="0"/>
        <w:adjustRightInd w:val="0"/>
        <w:spacing w:after="0" w:line="240" w:lineRule="atLeast"/>
        <w:rPr>
          <w:rFonts w:cs="Arial"/>
          <w:color w:val="000000"/>
          <w:lang w:val="en-CA"/>
        </w:rPr>
      </w:pPr>
    </w:p>
    <w:p w14:paraId="54D90096" w14:textId="77777777" w:rsidR="00D14AF0" w:rsidRDefault="00D14AF0" w:rsidP="00D14AF0">
      <w:pPr>
        <w:pStyle w:val="Heading3"/>
        <w:rPr>
          <w:lang w:val="en-CA"/>
        </w:rPr>
      </w:pPr>
      <w:proofErr w:type="spellStart"/>
      <w:r w:rsidRPr="00D14AF0">
        <w:rPr>
          <w:lang w:val="en-CA"/>
        </w:rPr>
        <w:t>S</w:t>
      </w:r>
      <w:bookmarkStart w:id="180" w:name="BKM_A518DA4F_2CA4_4758_BC7A_4790DC092913"/>
      <w:bookmarkEnd w:id="180"/>
      <w:r w:rsidRPr="00D14AF0">
        <w:rPr>
          <w:lang w:val="en-CA"/>
        </w:rPr>
        <w:t>iteObservationView</w:t>
      </w:r>
      <w:proofErr w:type="spellEnd"/>
    </w:p>
    <w:p w14:paraId="23F86DBC" w14:textId="77777777" w:rsidR="00D14AF0" w:rsidRDefault="00D14AF0" w:rsidP="00D14AF0">
      <w:pPr>
        <w:autoSpaceDE w:val="0"/>
        <w:autoSpaceDN w:val="0"/>
        <w:adjustRightInd w:val="0"/>
        <w:spacing w:after="0" w:line="240" w:lineRule="atLeast"/>
        <w:rPr>
          <w:rFonts w:cs="Arial"/>
          <w:color w:val="000000"/>
          <w:lang w:val="en-CA"/>
        </w:rPr>
      </w:pPr>
    </w:p>
    <w:p w14:paraId="0C9686B6" w14:textId="77777777" w:rsidR="001810D7" w:rsidRDefault="001810D7" w:rsidP="001810D7">
      <w:pPr>
        <w:keepNext/>
        <w:autoSpaceDE w:val="0"/>
        <w:autoSpaceDN w:val="0"/>
        <w:adjustRightInd w:val="0"/>
        <w:spacing w:after="0" w:line="240" w:lineRule="atLeast"/>
      </w:pPr>
      <w:r w:rsidRPr="001810D7">
        <w:rPr>
          <w:rFonts w:cs="Arial"/>
          <w:noProof/>
          <w:color w:val="000000"/>
        </w:rPr>
        <w:lastRenderedPageBreak/>
        <w:drawing>
          <wp:inline distT="0" distB="0" distL="0" distR="0" wp14:anchorId="0B5BDD8C" wp14:editId="5E4EFFCD">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951" cy="3057952"/>
                    </a:xfrm>
                    <a:prstGeom prst="rect">
                      <a:avLst/>
                    </a:prstGeom>
                  </pic:spPr>
                </pic:pic>
              </a:graphicData>
            </a:graphic>
          </wp:inline>
        </w:drawing>
      </w:r>
    </w:p>
    <w:p w14:paraId="05BABD8D" w14:textId="77777777" w:rsidR="001810D7" w:rsidRDefault="001810D7" w:rsidP="001810D7">
      <w:pPr>
        <w:pStyle w:val="Caption"/>
        <w:rPr>
          <w:rFonts w:cs="Arial"/>
          <w:color w:val="000000"/>
          <w:lang w:val="en-CA"/>
        </w:rPr>
      </w:pPr>
      <w:r>
        <w:t xml:space="preserve">Figure </w:t>
      </w:r>
      <w:fldSimple w:instr=" SEQ Figure \* ARABIC ">
        <w:r w:rsidR="00DA2FDF">
          <w:rPr>
            <w:noProof/>
          </w:rPr>
          <w:t>14</w:t>
        </w:r>
      </w:fldSimple>
      <w:r>
        <w:t xml:space="preserve">: </w:t>
      </w:r>
      <w:proofErr w:type="spellStart"/>
      <w:r>
        <w:t>SiteObservationView</w:t>
      </w:r>
      <w:proofErr w:type="spellEnd"/>
      <w:r>
        <w:t xml:space="preserve"> class</w:t>
      </w:r>
    </w:p>
    <w:p w14:paraId="68067DFF" w14:textId="77777777" w:rsidR="001810D7" w:rsidRDefault="001810D7" w:rsidP="00D14AF0">
      <w:pPr>
        <w:autoSpaceDE w:val="0"/>
        <w:autoSpaceDN w:val="0"/>
        <w:adjustRightInd w:val="0"/>
        <w:spacing w:after="0" w:line="240" w:lineRule="atLeast"/>
        <w:rPr>
          <w:rFonts w:cs="Arial"/>
          <w:color w:val="000000"/>
          <w:lang w:val="en-CA"/>
        </w:rPr>
      </w:pPr>
    </w:p>
    <w:p w14:paraId="5C1C8D2E" w14:textId="77777777"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Simplified view of a point-located geological observation, like a structural measurement. This is a simplified instance of a sampling point from Observations &amp; Measurements (ISO19156) with an associated geological observation. Key property values are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14:paraId="4E610CFB" w14:textId="77777777" w:rsidR="00D14AF0" w:rsidRPr="00D14AF0" w:rsidRDefault="00D14AF0" w:rsidP="00D14AF0">
      <w:pPr>
        <w:autoSpaceDE w:val="0"/>
        <w:autoSpaceDN w:val="0"/>
        <w:adjustRightInd w:val="0"/>
        <w:spacing w:after="0" w:line="240" w:lineRule="atLeast"/>
        <w:rPr>
          <w:rFonts w:cs="Arial"/>
          <w:color w:val="000000"/>
          <w:lang w:val="en-CA"/>
        </w:rPr>
      </w:pPr>
    </w:p>
    <w:p w14:paraId="7C3BC8E7" w14:textId="77777777" w:rsidR="00D14AF0" w:rsidRPr="00D14AF0" w:rsidRDefault="00D14AF0" w:rsidP="00D14AF0">
      <w:pPr>
        <w:autoSpaceDE w:val="0"/>
        <w:autoSpaceDN w:val="0"/>
        <w:adjustRightInd w:val="0"/>
        <w:spacing w:after="0" w:line="240" w:lineRule="atLeast"/>
        <w:rPr>
          <w:rFonts w:cs="Arial"/>
          <w:color w:val="000000"/>
          <w:lang w:val="en-CA"/>
        </w:rPr>
      </w:pPr>
    </w:p>
    <w:p w14:paraId="1C975050" w14:textId="77777777" w:rsidR="00D14AF0" w:rsidRDefault="00D14AF0" w:rsidP="00D14AF0">
      <w:pPr>
        <w:pStyle w:val="Caption"/>
        <w:keepNext/>
      </w:pPr>
      <w:r>
        <w:t xml:space="preserve">Table </w:t>
      </w:r>
      <w:fldSimple w:instr=" SEQ Table \* ARABIC ">
        <w:r w:rsidR="00A07C65">
          <w:rPr>
            <w:noProof/>
          </w:rPr>
          <w:t>7</w:t>
        </w:r>
      </w:fldSimple>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14:paraId="192F8136" w14:textId="77777777" w:rsidTr="00D14AF0">
        <w:trPr>
          <w:cnfStyle w:val="100000000000" w:firstRow="1" w:lastRow="0" w:firstColumn="0" w:lastColumn="0" w:oddVBand="0" w:evenVBand="0" w:oddHBand="0" w:evenHBand="0" w:firstRowFirstColumn="0" w:firstRowLastColumn="0" w:lastRowFirstColumn="0" w:lastRowLastColumn="0"/>
        </w:trPr>
        <w:tc>
          <w:tcPr>
            <w:tcW w:w="2093" w:type="dxa"/>
          </w:tcPr>
          <w:p w14:paraId="73F0D3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1" w:name="BKM_EC69FC11_247D_4B96_A882_7E9D1AD588E0"/>
            <w:bookmarkEnd w:id="181"/>
            <w:r w:rsidRPr="00D14AF0">
              <w:rPr>
                <w:rFonts w:asciiTheme="minorHAnsi" w:hAnsiTheme="minorHAnsi" w:cs="Arial"/>
                <w:color w:val="000000"/>
                <w:sz w:val="20"/>
                <w:szCs w:val="20"/>
                <w:lang w:val="en-CA"/>
              </w:rPr>
              <w:t>Name</w:t>
            </w:r>
          </w:p>
        </w:tc>
        <w:tc>
          <w:tcPr>
            <w:tcW w:w="1701" w:type="dxa"/>
          </w:tcPr>
          <w:p w14:paraId="78EB9F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14:paraId="0247D7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14:paraId="4F6871BB"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4E7CBA0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14:paraId="21F88A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56E593E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14:paraId="406720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7B48BD7" w14:textId="77777777" w:rsidTr="00D14AF0">
        <w:tc>
          <w:tcPr>
            <w:tcW w:w="2093" w:type="dxa"/>
          </w:tcPr>
          <w:p w14:paraId="74DFF02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2" w:name="BKM_ADCD2F69_DA9B_47AD_AAD9_CD10F85583D7"/>
            <w:bookmarkEnd w:id="182"/>
            <w:proofErr w:type="spellStart"/>
            <w:r w:rsidRPr="00D14AF0">
              <w:rPr>
                <w:rFonts w:asciiTheme="minorHAnsi" w:hAnsiTheme="minorHAnsi" w:cs="Arial"/>
                <w:color w:val="000000"/>
                <w:sz w:val="20"/>
                <w:szCs w:val="20"/>
                <w:lang w:val="en-CA"/>
              </w:rPr>
              <w:t>siteName</w:t>
            </w:r>
            <w:proofErr w:type="spellEnd"/>
          </w:p>
        </w:tc>
        <w:tc>
          <w:tcPr>
            <w:tcW w:w="1701" w:type="dxa"/>
          </w:tcPr>
          <w:p w14:paraId="4E0C93C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538E3F7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14:paraId="1326847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2086970"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465A34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3" w:name="BKM_07E8099B_7BEC_4F52_A9CB_2057EB65CA46"/>
            <w:bookmarkEnd w:id="183"/>
            <w:proofErr w:type="spellStart"/>
            <w:r w:rsidRPr="00D14AF0">
              <w:rPr>
                <w:rFonts w:asciiTheme="minorHAnsi" w:hAnsiTheme="minorHAnsi" w:cs="Arial"/>
                <w:color w:val="000000"/>
                <w:sz w:val="20"/>
                <w:szCs w:val="20"/>
                <w:lang w:val="en-CA"/>
              </w:rPr>
              <w:t>observationName</w:t>
            </w:r>
            <w:proofErr w:type="spellEnd"/>
          </w:p>
        </w:tc>
        <w:tc>
          <w:tcPr>
            <w:tcW w:w="1701" w:type="dxa"/>
          </w:tcPr>
          <w:p w14:paraId="7A36A5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1D875C2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14:paraId="6CE7C1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86C9721" w14:textId="77777777" w:rsidTr="00D14AF0">
        <w:tc>
          <w:tcPr>
            <w:tcW w:w="2093" w:type="dxa"/>
          </w:tcPr>
          <w:p w14:paraId="67C19F5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4" w:name="BKM_803B49B5_5346_4ECB_84C0_E9285F22A260"/>
            <w:bookmarkEnd w:id="184"/>
            <w:r w:rsidRPr="00D14AF0">
              <w:rPr>
                <w:rFonts w:asciiTheme="minorHAnsi" w:hAnsiTheme="minorHAnsi" w:cs="Arial"/>
                <w:color w:val="000000"/>
                <w:sz w:val="20"/>
                <w:szCs w:val="20"/>
                <w:lang w:val="en-CA"/>
              </w:rPr>
              <w:t>label</w:t>
            </w:r>
          </w:p>
        </w:tc>
        <w:tc>
          <w:tcPr>
            <w:tcW w:w="1701" w:type="dxa"/>
          </w:tcPr>
          <w:p w14:paraId="0A0B9D0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7A942B7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14:paraId="2154AC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190DCAC7"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08EEBB2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5" w:name="BKM_EF622FE6_F231_4466_80B5_7C9E00C1AF26"/>
            <w:bookmarkEnd w:id="185"/>
            <w:r w:rsidRPr="00D14AF0">
              <w:rPr>
                <w:rFonts w:asciiTheme="minorHAnsi" w:hAnsiTheme="minorHAnsi" w:cs="Arial"/>
                <w:color w:val="000000"/>
                <w:sz w:val="20"/>
                <w:szCs w:val="20"/>
                <w:lang w:val="en-CA"/>
              </w:rPr>
              <w:t>description</w:t>
            </w:r>
          </w:p>
        </w:tc>
        <w:tc>
          <w:tcPr>
            <w:tcW w:w="1701" w:type="dxa"/>
          </w:tcPr>
          <w:p w14:paraId="498DE1A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631625B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14:paraId="63B104B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7D1F07" w14:textId="77777777" w:rsidTr="00D14AF0">
        <w:tc>
          <w:tcPr>
            <w:tcW w:w="2093" w:type="dxa"/>
          </w:tcPr>
          <w:p w14:paraId="4128EAE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6" w:name="BKM_314D3BAE_F7C9_4B36_ADB6_C72D030F3753"/>
            <w:bookmarkEnd w:id="186"/>
            <w:proofErr w:type="spellStart"/>
            <w:r w:rsidRPr="00D14AF0">
              <w:rPr>
                <w:rFonts w:asciiTheme="minorHAnsi" w:hAnsiTheme="minorHAnsi" w:cs="Arial"/>
                <w:color w:val="000000"/>
                <w:sz w:val="20"/>
                <w:szCs w:val="20"/>
                <w:lang w:val="en-CA"/>
              </w:rPr>
              <w:t>featureOfInterest</w:t>
            </w:r>
            <w:proofErr w:type="spellEnd"/>
          </w:p>
        </w:tc>
        <w:tc>
          <w:tcPr>
            <w:tcW w:w="1701" w:type="dxa"/>
          </w:tcPr>
          <w:p w14:paraId="59C8FCC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0E9756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14:paraId="5EEFD2F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0FB03D5"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281C2C7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7" w:name="BKM_39715309_7964_43D3_8714_66E5FE3F5A42"/>
            <w:bookmarkEnd w:id="187"/>
            <w:proofErr w:type="spellStart"/>
            <w:r w:rsidRPr="00D14AF0">
              <w:rPr>
                <w:rFonts w:asciiTheme="minorHAnsi" w:hAnsiTheme="minorHAnsi" w:cs="Arial"/>
                <w:color w:val="000000"/>
                <w:sz w:val="20"/>
                <w:szCs w:val="20"/>
                <w:lang w:val="en-CA"/>
              </w:rPr>
              <w:t>observedProperty</w:t>
            </w:r>
            <w:proofErr w:type="spellEnd"/>
          </w:p>
        </w:tc>
        <w:tc>
          <w:tcPr>
            <w:tcW w:w="1701" w:type="dxa"/>
          </w:tcPr>
          <w:p w14:paraId="5BE240F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11E35A5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orientation, age, density, gold content). Preferably a term from a controlled vocabulary.</w:t>
            </w:r>
          </w:p>
          <w:p w14:paraId="5A0D72D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D5A7905" w14:textId="77777777" w:rsidTr="00D14AF0">
        <w:tc>
          <w:tcPr>
            <w:tcW w:w="2093" w:type="dxa"/>
          </w:tcPr>
          <w:p w14:paraId="48CEF3E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8" w:name="BKM_154B13F8_8CD9_473E_98B5_93572A0EB3BB"/>
            <w:bookmarkEnd w:id="188"/>
            <w:proofErr w:type="spellStart"/>
            <w:r w:rsidRPr="00D14AF0">
              <w:rPr>
                <w:rFonts w:asciiTheme="minorHAnsi" w:hAnsiTheme="minorHAnsi" w:cs="Arial"/>
                <w:color w:val="000000"/>
                <w:sz w:val="20"/>
                <w:szCs w:val="20"/>
                <w:lang w:val="en-CA"/>
              </w:rPr>
              <w:lastRenderedPageBreak/>
              <w:t>observedValue</w:t>
            </w:r>
            <w:proofErr w:type="spellEnd"/>
          </w:p>
        </w:tc>
        <w:tc>
          <w:tcPr>
            <w:tcW w:w="1701" w:type="dxa"/>
          </w:tcPr>
          <w:p w14:paraId="466F792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3D87824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(eg; 235 degrees, 50 ppm) or textual (eg; red).</w:t>
            </w:r>
          </w:p>
          <w:p w14:paraId="129E48C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7DFEC24"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2E18B4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89" w:name="BKM_2C39BB23_51CD_4C07_BC3D_DFD062118A45"/>
            <w:bookmarkEnd w:id="189"/>
            <w:proofErr w:type="spellStart"/>
            <w:r w:rsidRPr="00D14AF0">
              <w:rPr>
                <w:rFonts w:asciiTheme="minorHAnsi" w:hAnsiTheme="minorHAnsi" w:cs="Arial"/>
                <w:color w:val="000000"/>
                <w:sz w:val="20"/>
                <w:szCs w:val="20"/>
                <w:lang w:val="en-CA"/>
              </w:rPr>
              <w:t>observedValueUom</w:t>
            </w:r>
            <w:proofErr w:type="spellEnd"/>
          </w:p>
        </w:tc>
        <w:tc>
          <w:tcPr>
            <w:tcW w:w="1701" w:type="dxa"/>
          </w:tcPr>
          <w:p w14:paraId="51A93A8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6436F9C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14:paraId="2C190BA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799783D" w14:textId="77777777" w:rsidTr="00D14AF0">
        <w:tc>
          <w:tcPr>
            <w:tcW w:w="2093" w:type="dxa"/>
          </w:tcPr>
          <w:p w14:paraId="4472F3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0" w:name="BKM_60CAAB90_52E0_4214_AE69_D0060C7423ED"/>
            <w:bookmarkEnd w:id="190"/>
            <w:proofErr w:type="spellStart"/>
            <w:r w:rsidRPr="00D14AF0">
              <w:rPr>
                <w:rFonts w:asciiTheme="minorHAnsi" w:hAnsiTheme="minorHAnsi" w:cs="Arial"/>
                <w:color w:val="000000"/>
                <w:sz w:val="20"/>
                <w:szCs w:val="20"/>
                <w:lang w:val="en-CA"/>
              </w:rPr>
              <w:t>observationMethod</w:t>
            </w:r>
            <w:proofErr w:type="spellEnd"/>
          </w:p>
        </w:tc>
        <w:tc>
          <w:tcPr>
            <w:tcW w:w="1701" w:type="dxa"/>
          </w:tcPr>
          <w:p w14:paraId="0905871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341B96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14:paraId="216B975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3BE1936"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15A6864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1" w:name="BKM_E7AC1443_775C_4DF5_9107_5B1DF4E1D651"/>
            <w:bookmarkEnd w:id="191"/>
            <w:proofErr w:type="spellStart"/>
            <w:r w:rsidRPr="00D14AF0">
              <w:rPr>
                <w:rFonts w:asciiTheme="minorHAnsi" w:hAnsiTheme="minorHAnsi" w:cs="Arial"/>
                <w:color w:val="000000"/>
                <w:sz w:val="20"/>
                <w:szCs w:val="20"/>
                <w:lang w:val="en-CA"/>
              </w:rPr>
              <w:t>positionalAccuracy</w:t>
            </w:r>
            <w:proofErr w:type="spellEnd"/>
          </w:p>
        </w:tc>
        <w:tc>
          <w:tcPr>
            <w:tcW w:w="1701" w:type="dxa"/>
          </w:tcPr>
          <w:p w14:paraId="3079AAD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469B75D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gramStart"/>
            <w:r w:rsidRPr="00D14AF0">
              <w:rPr>
                <w:rFonts w:asciiTheme="minorHAnsi" w:hAnsiTheme="minorHAnsi" w:cs="Arial"/>
                <w:color w:val="000000"/>
                <w:sz w:val="20"/>
                <w:szCs w:val="20"/>
                <w:lang w:val="en-CA"/>
              </w:rPr>
              <w:t>eg</w:t>
            </w:r>
            <w:proofErr w:type="gramEnd"/>
            <w:r w:rsidRPr="00D14AF0">
              <w:rPr>
                <w:rFonts w:asciiTheme="minorHAnsi" w:hAnsiTheme="minorHAnsi" w:cs="Arial"/>
                <w:color w:val="000000"/>
                <w:sz w:val="20"/>
                <w:szCs w:val="20"/>
                <w:lang w:val="en-CA"/>
              </w:rPr>
              <w:t>, 50 metres, poor, good).</w:t>
            </w:r>
          </w:p>
          <w:p w14:paraId="55045F0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37D6EA" w14:textId="77777777" w:rsidTr="00D14AF0">
        <w:tc>
          <w:tcPr>
            <w:tcW w:w="2093" w:type="dxa"/>
          </w:tcPr>
          <w:p w14:paraId="4ED9F0A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2" w:name="BKM_EF3CAFA8_84A6_43F7_816F_7C74C3A3DFE7"/>
            <w:bookmarkEnd w:id="192"/>
            <w:r w:rsidRPr="00D14AF0">
              <w:rPr>
                <w:rFonts w:asciiTheme="minorHAnsi" w:hAnsiTheme="minorHAnsi" w:cs="Arial"/>
                <w:color w:val="000000"/>
                <w:sz w:val="20"/>
                <w:szCs w:val="20"/>
                <w:lang w:val="en-CA"/>
              </w:rPr>
              <w:t>source</w:t>
            </w:r>
          </w:p>
        </w:tc>
        <w:tc>
          <w:tcPr>
            <w:tcW w:w="1701" w:type="dxa"/>
          </w:tcPr>
          <w:p w14:paraId="19F20DD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7608A18D"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14:paraId="442A98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BCC85E"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463CAD6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3" w:name="BKM_71BA9B79_BC0A_41B7_9630_0B047D9D4660"/>
            <w:bookmarkEnd w:id="193"/>
            <w:proofErr w:type="spellStart"/>
            <w:r w:rsidRPr="00D14AF0">
              <w:rPr>
                <w:rFonts w:asciiTheme="minorHAnsi" w:hAnsiTheme="minorHAnsi" w:cs="Arial"/>
                <w:color w:val="000000"/>
                <w:sz w:val="20"/>
                <w:szCs w:val="20"/>
                <w:lang w:val="en-CA"/>
              </w:rPr>
              <w:t>observation_uri</w:t>
            </w:r>
            <w:proofErr w:type="spellEnd"/>
          </w:p>
        </w:tc>
        <w:tc>
          <w:tcPr>
            <w:tcW w:w="1701" w:type="dxa"/>
          </w:tcPr>
          <w:p w14:paraId="20D5B6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41CB8F9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14:paraId="39502C35"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E7057A2" w14:textId="77777777" w:rsidTr="00D14AF0">
        <w:tc>
          <w:tcPr>
            <w:tcW w:w="2093" w:type="dxa"/>
          </w:tcPr>
          <w:p w14:paraId="0C5F933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4" w:name="BKM_9A13DBF6_70E2_469B_9B7C_F26D7AD812B4"/>
            <w:bookmarkEnd w:id="194"/>
            <w:proofErr w:type="spellStart"/>
            <w:r w:rsidRPr="00D14AF0">
              <w:rPr>
                <w:rFonts w:asciiTheme="minorHAnsi" w:hAnsiTheme="minorHAnsi" w:cs="Arial"/>
                <w:color w:val="000000"/>
                <w:sz w:val="20"/>
                <w:szCs w:val="20"/>
                <w:lang w:val="en-CA"/>
              </w:rPr>
              <w:t>featureOfInterest_uri</w:t>
            </w:r>
            <w:proofErr w:type="spellEnd"/>
          </w:p>
        </w:tc>
        <w:tc>
          <w:tcPr>
            <w:tcW w:w="1701" w:type="dxa"/>
          </w:tcPr>
          <w:p w14:paraId="499E9ED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65413284"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(eg, a GeoSciML geologic unit or structure).</w:t>
            </w:r>
          </w:p>
          <w:p w14:paraId="113BCE9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4CFC0EAD"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76DEBC3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5" w:name="BKM_9A6DFACA_1D0A_423A_BF5D_1157B46A0AC1"/>
            <w:bookmarkEnd w:id="195"/>
            <w:proofErr w:type="spellStart"/>
            <w:r w:rsidRPr="00D14AF0">
              <w:rPr>
                <w:rFonts w:asciiTheme="minorHAnsi" w:hAnsiTheme="minorHAnsi" w:cs="Arial"/>
                <w:color w:val="000000"/>
                <w:sz w:val="20"/>
                <w:szCs w:val="20"/>
                <w:lang w:val="en-CA"/>
              </w:rPr>
              <w:t>propertyType_uri</w:t>
            </w:r>
            <w:proofErr w:type="spellEnd"/>
          </w:p>
        </w:tc>
        <w:tc>
          <w:tcPr>
            <w:tcW w:w="1701" w:type="dxa"/>
          </w:tcPr>
          <w:p w14:paraId="59E7661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1D437D2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to a term from a controlled vocabulary of observed property types.</w:t>
            </w:r>
          </w:p>
          <w:p w14:paraId="41253F5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6B04C03E" w14:textId="77777777" w:rsidTr="00D14AF0">
        <w:tc>
          <w:tcPr>
            <w:tcW w:w="2093" w:type="dxa"/>
          </w:tcPr>
          <w:p w14:paraId="7CCBD86A"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6" w:name="BKM_33E68653_BDB1_481F_9DFE_82E9A91DF147"/>
            <w:bookmarkEnd w:id="196"/>
            <w:proofErr w:type="spellStart"/>
            <w:r w:rsidRPr="00D14AF0">
              <w:rPr>
                <w:rFonts w:asciiTheme="minorHAnsi" w:hAnsiTheme="minorHAnsi" w:cs="Arial"/>
                <w:color w:val="000000"/>
                <w:sz w:val="20"/>
                <w:szCs w:val="20"/>
                <w:lang w:val="en-CA"/>
              </w:rPr>
              <w:t>metadata_uri</w:t>
            </w:r>
            <w:proofErr w:type="spellEnd"/>
          </w:p>
        </w:tc>
        <w:tc>
          <w:tcPr>
            <w:tcW w:w="1701" w:type="dxa"/>
          </w:tcPr>
          <w:p w14:paraId="333A44F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14:paraId="5D752F5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14:paraId="73A70F59"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314DE403"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304FEE8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7" w:name="BKM_F3F9B426_BC9F_4BBA_B792_A96166218E9B"/>
            <w:bookmarkEnd w:id="197"/>
            <w:proofErr w:type="spellStart"/>
            <w:r w:rsidRPr="00D14AF0">
              <w:rPr>
                <w:rFonts w:asciiTheme="minorHAnsi" w:hAnsiTheme="minorHAnsi" w:cs="Arial"/>
                <w:color w:val="000000"/>
                <w:sz w:val="20"/>
                <w:szCs w:val="20"/>
                <w:lang w:val="en-CA"/>
              </w:rPr>
              <w:t>genericSymbolizer</w:t>
            </w:r>
            <w:proofErr w:type="spellEnd"/>
          </w:p>
        </w:tc>
        <w:tc>
          <w:tcPr>
            <w:tcW w:w="1701" w:type="dxa"/>
          </w:tcPr>
          <w:p w14:paraId="057F83F3"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14:paraId="07F5A3E6"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14:paraId="759D5EE1"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2498948B" w14:textId="77777777" w:rsidTr="00D14AF0">
        <w:tc>
          <w:tcPr>
            <w:tcW w:w="2093" w:type="dxa"/>
          </w:tcPr>
          <w:p w14:paraId="14310DC0"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8" w:name="BKM_86911221_5DFE_449B_9D0A_484F8F57F8F9"/>
            <w:bookmarkEnd w:id="198"/>
            <w:proofErr w:type="spellStart"/>
            <w:r w:rsidRPr="00D14AF0">
              <w:rPr>
                <w:rFonts w:asciiTheme="minorHAnsi" w:hAnsiTheme="minorHAnsi" w:cs="Arial"/>
                <w:color w:val="000000"/>
                <w:sz w:val="20"/>
                <w:szCs w:val="20"/>
                <w:lang w:val="en-CA"/>
              </w:rPr>
              <w:t>symbolRotation</w:t>
            </w:r>
            <w:proofErr w:type="spellEnd"/>
          </w:p>
        </w:tc>
        <w:tc>
          <w:tcPr>
            <w:tcW w:w="1701" w:type="dxa"/>
          </w:tcPr>
          <w:p w14:paraId="38E93D3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14:paraId="66DF39B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14:paraId="1CB69C5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74963F2E" w14:textId="77777777" w:rsidTr="00D14AF0">
        <w:trPr>
          <w:cnfStyle w:val="000000100000" w:firstRow="0" w:lastRow="0" w:firstColumn="0" w:lastColumn="0" w:oddVBand="0" w:evenVBand="0" w:oddHBand="1" w:evenHBand="0" w:firstRowFirstColumn="0" w:firstRowLastColumn="0" w:lastRowFirstColumn="0" w:lastRowLastColumn="0"/>
        </w:trPr>
        <w:tc>
          <w:tcPr>
            <w:tcW w:w="2093" w:type="dxa"/>
          </w:tcPr>
          <w:p w14:paraId="0C87514C"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99" w:name="BKM_07EEDF2F_1AA2_45F8_B145_4B7F189B0502"/>
            <w:bookmarkEnd w:id="199"/>
            <w:r w:rsidRPr="00D14AF0">
              <w:rPr>
                <w:rFonts w:asciiTheme="minorHAnsi" w:hAnsiTheme="minorHAnsi" w:cs="Arial"/>
                <w:color w:val="000000"/>
                <w:sz w:val="20"/>
                <w:szCs w:val="20"/>
                <w:lang w:val="en-CA"/>
              </w:rPr>
              <w:t>shape</w:t>
            </w:r>
          </w:p>
        </w:tc>
        <w:tc>
          <w:tcPr>
            <w:tcW w:w="1701" w:type="dxa"/>
          </w:tcPr>
          <w:p w14:paraId="3E4677F2"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GM_Object</w:t>
            </w:r>
          </w:p>
        </w:tc>
        <w:tc>
          <w:tcPr>
            <w:tcW w:w="5941" w:type="dxa"/>
          </w:tcPr>
          <w:p w14:paraId="3074669E"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14:paraId="7C917DDB"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14:paraId="5340F9F4" w14:textId="77777777" w:rsidTr="00D14AF0">
        <w:tc>
          <w:tcPr>
            <w:tcW w:w="2093" w:type="dxa"/>
          </w:tcPr>
          <w:p w14:paraId="4302B50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200" w:name="BKM_4A997C54_C45D_4E40_AC91_CE1E1615770B"/>
            <w:bookmarkEnd w:id="200"/>
            <w:r w:rsidRPr="00D14AF0">
              <w:rPr>
                <w:rFonts w:asciiTheme="minorHAnsi" w:hAnsiTheme="minorHAnsi" w:cs="Arial"/>
                <w:color w:val="000000"/>
                <w:sz w:val="20"/>
                <w:szCs w:val="20"/>
                <w:lang w:val="en-CA"/>
              </w:rPr>
              <w:t>any</w:t>
            </w:r>
          </w:p>
        </w:tc>
        <w:tc>
          <w:tcPr>
            <w:tcW w:w="1701" w:type="dxa"/>
          </w:tcPr>
          <w:p w14:paraId="59E7CE58"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14:paraId="2CE3E90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14:paraId="3E6F69F7" w14:textId="77777777"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14:paraId="7EC1DB94" w14:textId="77777777" w:rsidR="00D14AF0" w:rsidRPr="00D14AF0" w:rsidRDefault="00D14AF0" w:rsidP="00D14AF0">
      <w:pPr>
        <w:autoSpaceDE w:val="0"/>
        <w:autoSpaceDN w:val="0"/>
        <w:adjustRightInd w:val="0"/>
        <w:spacing w:after="0" w:line="240" w:lineRule="atLeast"/>
        <w:rPr>
          <w:rFonts w:cs="Arial"/>
          <w:sz w:val="20"/>
          <w:lang w:val="en-CA"/>
        </w:rPr>
      </w:pPr>
    </w:p>
    <w:p w14:paraId="6E11CA14" w14:textId="77777777"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564A3394" w14:textId="77777777" w:rsidTr="003E1755">
        <w:trPr>
          <w:cantSplit/>
        </w:trPr>
        <w:tc>
          <w:tcPr>
            <w:tcW w:w="4219" w:type="dxa"/>
            <w:tcBorders>
              <w:right w:val="nil"/>
            </w:tcBorders>
            <w:shd w:val="clear" w:color="auto" w:fill="auto"/>
          </w:tcPr>
          <w:p w14:paraId="3B825149"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14:paraId="11752647" w14:textId="77777777" w:rsidR="00911F72" w:rsidRPr="00D12552" w:rsidRDefault="00911F72" w:rsidP="00911F72">
            <w:pPr>
              <w:pStyle w:val="Tabletext10"/>
              <w:jc w:val="left"/>
              <w:rPr>
                <w:rStyle w:val="reqtext"/>
                <w:lang w:val="en-CA"/>
              </w:rPr>
            </w:pPr>
            <w:commentRangeStart w:id="201"/>
            <w:r>
              <w:rPr>
                <w:rStyle w:val="reqtext"/>
                <w:lang w:val="en-CA"/>
              </w:rPr>
              <w:t>Identifier SHALL correspond to a representation of (?)</w:t>
            </w:r>
            <w:commentRangeEnd w:id="201"/>
            <w:r>
              <w:rPr>
                <w:rStyle w:val="CommentReference"/>
                <w:rFonts w:ascii="Times New Roman" w:eastAsia="Times New Roman" w:hAnsi="Times New Roman"/>
                <w:lang w:val="en-US" w:eastAsia="en-US"/>
              </w:rPr>
              <w:commentReference w:id="201"/>
            </w:r>
          </w:p>
        </w:tc>
      </w:tr>
    </w:tbl>
    <w:p w14:paraId="77A9A109" w14:textId="77777777"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1CFC2E83" w14:textId="77777777" w:rsidTr="003E1755">
        <w:trPr>
          <w:cantSplit/>
        </w:trPr>
        <w:tc>
          <w:tcPr>
            <w:tcW w:w="4219" w:type="dxa"/>
            <w:tcBorders>
              <w:right w:val="nil"/>
            </w:tcBorders>
            <w:shd w:val="clear" w:color="auto" w:fill="auto"/>
          </w:tcPr>
          <w:p w14:paraId="4193C22B" w14:textId="77777777" w:rsidR="00911F72" w:rsidRPr="00D12552" w:rsidRDefault="00911F72" w:rsidP="00911F72">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14:paraId="5C8CB4AD" w14:textId="77777777"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14:paraId="11910D04"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3F6AE034" w14:textId="77777777" w:rsidTr="003E1755">
        <w:trPr>
          <w:cantSplit/>
        </w:trPr>
        <w:tc>
          <w:tcPr>
            <w:tcW w:w="4219" w:type="dxa"/>
            <w:tcBorders>
              <w:right w:val="nil"/>
            </w:tcBorders>
            <w:shd w:val="clear" w:color="auto" w:fill="auto"/>
          </w:tcPr>
          <w:p w14:paraId="04AD197D"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14:paraId="7FB78B60" w14:textId="77777777"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14:paraId="02280E53"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74F09C35" w14:textId="77777777" w:rsidTr="003E1755">
        <w:trPr>
          <w:cantSplit/>
        </w:trPr>
        <w:tc>
          <w:tcPr>
            <w:tcW w:w="4219" w:type="dxa"/>
            <w:tcBorders>
              <w:right w:val="nil"/>
            </w:tcBorders>
            <w:shd w:val="clear" w:color="auto" w:fill="auto"/>
          </w:tcPr>
          <w:p w14:paraId="55BA3B0D"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14:paraId="647844B4" w14:textId="77777777"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14:paraId="4DA58FE5" w14:textId="77777777"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14:paraId="0873D5F8" w14:textId="77777777" w:rsidTr="003E1755">
        <w:trPr>
          <w:cantSplit/>
        </w:trPr>
        <w:tc>
          <w:tcPr>
            <w:tcW w:w="4219" w:type="dxa"/>
            <w:tcBorders>
              <w:right w:val="nil"/>
            </w:tcBorders>
            <w:shd w:val="clear" w:color="auto" w:fill="auto"/>
          </w:tcPr>
          <w:p w14:paraId="638E1ABB" w14:textId="77777777"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14:paraId="5DA47044" w14:textId="77777777"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14:paraId="5EE448D5" w14:textId="77777777" w:rsidR="00911F72" w:rsidRDefault="00911F72" w:rsidP="00276AD3"/>
    <w:p w14:paraId="76CB06FE" w14:textId="77777777"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14:paraId="65D82287" w14:textId="77777777"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p w14:paraId="2FB17062" w14:textId="77777777" w:rsidR="000D2F14" w:rsidRDefault="000D2F14" w:rsidP="00355CAB">
      <w:pPr>
        <w:rPr>
          <w:lang w:val="en-CA"/>
        </w:rPr>
      </w:pP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14:paraId="091FBC23" w14:textId="77777777" w:rsidTr="00D10719">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5312330" w14:textId="77777777" w:rsidR="002D4285" w:rsidRPr="00D12552" w:rsidRDefault="002D4285" w:rsidP="00D10719">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t>Requirements Class</w:t>
            </w:r>
          </w:p>
        </w:tc>
      </w:tr>
      <w:tr w:rsidR="002D4285" w:rsidRPr="00D12552" w14:paraId="759D9695" w14:textId="77777777" w:rsidTr="00D10719">
        <w:tc>
          <w:tcPr>
            <w:tcW w:w="8897" w:type="dxa"/>
            <w:gridSpan w:val="2"/>
            <w:tcBorders>
              <w:top w:val="single" w:sz="12" w:space="0" w:color="auto"/>
              <w:left w:val="single" w:sz="12" w:space="0" w:color="auto"/>
              <w:bottom w:val="single" w:sz="12" w:space="0" w:color="auto"/>
              <w:right w:val="single" w:sz="12" w:space="0" w:color="auto"/>
            </w:tcBorders>
          </w:tcPr>
          <w:p w14:paraId="21813A12" w14:textId="77777777"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/gsml4-basic</w:t>
            </w:r>
          </w:p>
        </w:tc>
      </w:tr>
      <w:tr w:rsidR="002D4285" w:rsidRPr="00D12552" w14:paraId="04F54627" w14:textId="77777777" w:rsidTr="00D10719">
        <w:tc>
          <w:tcPr>
            <w:tcW w:w="1809" w:type="dxa"/>
            <w:tcBorders>
              <w:top w:val="single" w:sz="12" w:space="0" w:color="auto"/>
              <w:left w:val="single" w:sz="12" w:space="0" w:color="auto"/>
              <w:bottom w:val="single" w:sz="4" w:space="0" w:color="auto"/>
              <w:right w:val="single" w:sz="4" w:space="0" w:color="auto"/>
            </w:tcBorders>
          </w:tcPr>
          <w:p w14:paraId="39A6CE5C" w14:textId="77777777" w:rsidR="002D4285" w:rsidRPr="00D12552" w:rsidRDefault="002D4285" w:rsidP="00D10719">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F477F8E"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14:paraId="5A1EEE64" w14:textId="77777777" w:rsidTr="00D10719">
        <w:tc>
          <w:tcPr>
            <w:tcW w:w="1809" w:type="dxa"/>
            <w:tcBorders>
              <w:top w:val="single" w:sz="4" w:space="0" w:color="auto"/>
              <w:left w:val="single" w:sz="12" w:space="0" w:color="auto"/>
              <w:bottom w:val="single" w:sz="4" w:space="0" w:color="auto"/>
              <w:right w:val="single" w:sz="4" w:space="0" w:color="auto"/>
            </w:tcBorders>
          </w:tcPr>
          <w:p w14:paraId="5090F84B"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649242F0" w14:textId="77777777" w:rsidR="002D4285" w:rsidRPr="00D12552" w:rsidRDefault="002D4285" w:rsidP="00D1071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14:paraId="66DD8A84" w14:textId="77777777" w:rsidTr="00D10719">
        <w:tc>
          <w:tcPr>
            <w:tcW w:w="1809" w:type="dxa"/>
            <w:tcBorders>
              <w:top w:val="single" w:sz="4" w:space="0" w:color="auto"/>
              <w:left w:val="single" w:sz="12" w:space="0" w:color="auto"/>
              <w:bottom w:val="single" w:sz="4" w:space="0" w:color="auto"/>
              <w:right w:val="single" w:sz="4" w:space="0" w:color="auto"/>
            </w:tcBorders>
          </w:tcPr>
          <w:p w14:paraId="6FAC602C" w14:textId="77777777" w:rsidR="002D4285" w:rsidRPr="00D12552" w:rsidRDefault="002D4285" w:rsidP="00D10719">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42F25CC3" w14:textId="77777777" w:rsidR="002D4285" w:rsidRPr="00D12552" w:rsidRDefault="002D4285" w:rsidP="00D10719">
            <w:pPr>
              <w:spacing w:before="100" w:beforeAutospacing="1" w:after="100" w:afterAutospacing="1" w:line="230" w:lineRule="atLeast"/>
              <w:jc w:val="both"/>
              <w:rPr>
                <w:rFonts w:eastAsia="MS Mincho"/>
                <w:b/>
                <w:color w:val="0000FF"/>
                <w:sz w:val="22"/>
                <w:lang w:val="en-CA"/>
              </w:rPr>
            </w:pPr>
          </w:p>
        </w:tc>
      </w:tr>
    </w:tbl>
    <w:p w14:paraId="5C17D673" w14:textId="77777777" w:rsidR="002D4285" w:rsidRDefault="002D4285" w:rsidP="00355CAB">
      <w:pPr>
        <w:rPr>
          <w:lang w:val="en-CA"/>
        </w:rPr>
      </w:pPr>
    </w:p>
    <w:p w14:paraId="198AD438" w14:textId="77777777" w:rsidR="002D4285" w:rsidRDefault="002D4285" w:rsidP="00355CAB">
      <w:pPr>
        <w:rPr>
          <w:lang w:val="en-CA"/>
        </w:rPr>
      </w:pPr>
    </w:p>
    <w:p w14:paraId="7DFC2508" w14:textId="77777777" w:rsidR="002D4285" w:rsidRDefault="002D4285" w:rsidP="00355CAB">
      <w:pPr>
        <w:rPr>
          <w:lang w:val="en-CA"/>
        </w:rPr>
      </w:pPr>
    </w:p>
    <w:p w14:paraId="4D25A90E" w14:textId="77777777" w:rsidR="003E1755" w:rsidRDefault="003E1755" w:rsidP="003E1755">
      <w:pPr>
        <w:pStyle w:val="Heading3"/>
        <w:rPr>
          <w:lang w:val="en-CA"/>
        </w:rPr>
      </w:pPr>
      <w:r>
        <w:rPr>
          <w:lang w:val="en-CA"/>
        </w:rPr>
        <w:t>Geologic Feature</w:t>
      </w:r>
    </w:p>
    <w:p w14:paraId="38D34F62" w14:textId="77777777" w:rsidR="005166DF" w:rsidRDefault="005166DF" w:rsidP="00355CAB">
      <w:pPr>
        <w:rPr>
          <w:lang w:val="en-CA"/>
        </w:rPr>
      </w:pPr>
    </w:p>
    <w:p w14:paraId="1D993F84" w14:textId="77777777" w:rsidR="009E67D9" w:rsidRDefault="009E67D9" w:rsidP="009E67D9">
      <w:pPr>
        <w:keepNext/>
      </w:pPr>
      <w:r>
        <w:rPr>
          <w:noProof/>
        </w:rPr>
        <w:lastRenderedPageBreak/>
        <w:drawing>
          <wp:inline distT="0" distB="0" distL="0" distR="0" wp14:anchorId="17B8414E" wp14:editId="12ADFB0C">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14:paraId="1B26676C" w14:textId="77777777" w:rsidR="009E67D9" w:rsidRDefault="009E67D9" w:rsidP="009E67D9">
      <w:pPr>
        <w:pStyle w:val="Caption"/>
      </w:pPr>
      <w:r>
        <w:t xml:space="preserve">Figure </w:t>
      </w:r>
      <w:fldSimple w:instr=" SEQ Figure \* ARABIC ">
        <w:r w:rsidR="00DA2FDF">
          <w:rPr>
            <w:noProof/>
          </w:rPr>
          <w:t>15</w:t>
        </w:r>
      </w:fldSimple>
      <w:r>
        <w:t xml:space="preserve"> : Geologic Feature and MappedFeature</w:t>
      </w:r>
    </w:p>
    <w:p w14:paraId="2B5A641E" w14:textId="77777777" w:rsidR="001050D1" w:rsidRDefault="001050D1" w:rsidP="001050D1">
      <w:pPr>
        <w:pStyle w:val="Heading4"/>
      </w:pPr>
      <w:r>
        <w:t>GeologicFeature</w:t>
      </w:r>
    </w:p>
    <w:p w14:paraId="45BF8A1F" w14:textId="77777777" w:rsidR="00ED2525" w:rsidRDefault="00ED2525" w:rsidP="00ED2525">
      <w:r>
        <w:t>The abstract GeologicFeature class represents a conceptual feature that is hypothesized to exist coherently in the world.  It corresponds with a "legend item" from a traditional geologic map and its instance acts as the "description package".   The description package is classified according to its purpose as an Instance</w:t>
      </w:r>
      <w:proofErr w:type="gramStart"/>
      <w:r>
        <w:t xml:space="preserve">;  </w:t>
      </w:r>
      <w:proofErr w:type="spellStart"/>
      <w:r w:rsidRPr="00ED2525">
        <w:rPr>
          <w:i/>
        </w:rPr>
        <w:t>TypicalNorm</w:t>
      </w:r>
      <w:proofErr w:type="spellEnd"/>
      <w:proofErr w:type="gramEnd"/>
      <w:r>
        <w:t xml:space="preserve">,  </w:t>
      </w:r>
      <w:proofErr w:type="spellStart"/>
      <w:r w:rsidRPr="00ED2525">
        <w:rPr>
          <w:i/>
        </w:rPr>
        <w:t>DefiningNorm</w:t>
      </w:r>
      <w:proofErr w:type="spellEnd"/>
      <w:r>
        <w:rPr>
          <w:i/>
        </w:rPr>
        <w:t xml:space="preserve"> or Instance</w:t>
      </w:r>
      <w:r>
        <w:t xml:space="preserve">.  </w:t>
      </w:r>
    </w:p>
    <w:p w14:paraId="60229C14" w14:textId="77777777" w:rsidR="00D10719" w:rsidRPr="00D10719" w:rsidRDefault="00D10719" w:rsidP="00D10719">
      <w:pPr>
        <w:autoSpaceDE w:val="0"/>
        <w:autoSpaceDN w:val="0"/>
        <w:adjustRightInd w:val="0"/>
        <w:spacing w:after="0"/>
        <w:rPr>
          <w:color w:val="000000"/>
          <w:sz w:val="20"/>
          <w:szCs w:val="20"/>
          <w:lang w:val="en-CA"/>
        </w:rPr>
      </w:pPr>
      <w:bookmarkStart w:id="202" w:name="BKM_6A81087A_0778_4235_8F6A_3CADBB0E9016"/>
      <w:bookmarkEnd w:id="202"/>
    </w:p>
    <w:p w14:paraId="2ACA9CC9" w14:textId="77777777" w:rsidR="00D10719" w:rsidRDefault="00D10719" w:rsidP="00D10719">
      <w:pPr>
        <w:pStyle w:val="Caption"/>
        <w:keepNext/>
      </w:pPr>
      <w:r>
        <w:t xml:space="preserve">Table </w:t>
      </w:r>
      <w:fldSimple w:instr=" SEQ Table \* ARABIC ">
        <w:r w:rsidR="00A07C65">
          <w:rPr>
            <w:noProof/>
          </w:rPr>
          <w:t>8</w:t>
        </w:r>
      </w:fldSimple>
      <w:r>
        <w:t xml:space="preserve"> : GeologicFeature properties</w:t>
      </w:r>
    </w:p>
    <w:tbl>
      <w:tblPr>
        <w:tblStyle w:val="LightShading"/>
        <w:tblW w:w="9735" w:type="dxa"/>
        <w:tblLayout w:type="fixed"/>
        <w:tblLook w:val="0420" w:firstRow="1" w:lastRow="0" w:firstColumn="0" w:lastColumn="0" w:noHBand="0" w:noVBand="1"/>
      </w:tblPr>
      <w:tblGrid>
        <w:gridCol w:w="1951"/>
        <w:gridCol w:w="1985"/>
        <w:gridCol w:w="5799"/>
      </w:tblGrid>
      <w:tr w:rsidR="00D10719" w:rsidRPr="00D10719" w14:paraId="72A2AF57" w14:textId="77777777" w:rsidTr="00D10719">
        <w:trPr>
          <w:cnfStyle w:val="100000000000" w:firstRow="1" w:lastRow="0" w:firstColumn="0" w:lastColumn="0" w:oddVBand="0" w:evenVBand="0" w:oddHBand="0" w:evenHBand="0" w:firstRowFirstColumn="0" w:firstRowLastColumn="0" w:lastRowFirstColumn="0" w:lastRowLastColumn="0"/>
        </w:trPr>
        <w:tc>
          <w:tcPr>
            <w:tcW w:w="1951" w:type="dxa"/>
          </w:tcPr>
          <w:p w14:paraId="39ED859D"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203" w:name="BKM_F1244213_660C_4D77_8475_08F73D4EC81C"/>
            <w:bookmarkEnd w:id="203"/>
            <w:r w:rsidRPr="00D10719">
              <w:rPr>
                <w:rFonts w:asciiTheme="minorHAnsi" w:hAnsiTheme="minorHAnsi"/>
                <w:color w:val="000000"/>
                <w:sz w:val="20"/>
                <w:szCs w:val="20"/>
                <w:lang w:val="en-CA"/>
              </w:rPr>
              <w:t>Name</w:t>
            </w:r>
          </w:p>
        </w:tc>
        <w:tc>
          <w:tcPr>
            <w:tcW w:w="1985" w:type="dxa"/>
          </w:tcPr>
          <w:p w14:paraId="682BB385"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Type</w:t>
            </w:r>
          </w:p>
        </w:tc>
        <w:tc>
          <w:tcPr>
            <w:tcW w:w="5799" w:type="dxa"/>
          </w:tcPr>
          <w:p w14:paraId="6F92ED33"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Notes</w:t>
            </w:r>
          </w:p>
        </w:tc>
      </w:tr>
      <w:tr w:rsidR="00D10719" w:rsidRPr="00D10719" w14:paraId="2EB5A867" w14:textId="77777777" w:rsidTr="00D10719">
        <w:trPr>
          <w:cnfStyle w:val="000000100000" w:firstRow="0" w:lastRow="0" w:firstColumn="0" w:lastColumn="0" w:oddVBand="0" w:evenVBand="0" w:oddHBand="1" w:evenHBand="0" w:firstRowFirstColumn="0" w:firstRowLastColumn="0" w:lastRowFirstColumn="0" w:lastRowLastColumn="0"/>
        </w:trPr>
        <w:tc>
          <w:tcPr>
            <w:tcW w:w="1951" w:type="dxa"/>
          </w:tcPr>
          <w:p w14:paraId="662D9982"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observationMethod</w:t>
            </w:r>
            <w:proofErr w:type="spellEnd"/>
          </w:p>
        </w:tc>
        <w:tc>
          <w:tcPr>
            <w:tcW w:w="1985" w:type="dxa"/>
          </w:tcPr>
          <w:p w14:paraId="7E6708A2"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14:paraId="51C32B15"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Feature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specifies the approach to acquiring the collection of attribute values that constitute an individual feature instance (e.g. point count, </w:t>
            </w:r>
            <w:proofErr w:type="spellStart"/>
            <w:r w:rsidRPr="00D10719">
              <w:rPr>
                <w:rFonts w:asciiTheme="minorHAnsi" w:hAnsiTheme="minorHAnsi"/>
                <w:color w:val="000000"/>
                <w:sz w:val="20"/>
                <w:szCs w:val="20"/>
                <w:lang w:val="en-CA"/>
              </w:rPr>
              <w:t>brunton</w:t>
            </w:r>
            <w:proofErr w:type="spellEnd"/>
            <w:r w:rsidRPr="00D10719">
              <w:rPr>
                <w:rFonts w:asciiTheme="minorHAnsi" w:hAnsiTheme="minorHAnsi"/>
                <w:color w:val="000000"/>
                <w:sz w:val="20"/>
                <w:szCs w:val="20"/>
                <w:lang w:val="en-CA"/>
              </w:rPr>
              <w:t xml:space="preserve"> compass on site, air photo interpretation,</w:t>
            </w:r>
            <w:proofErr w:type="gramStart"/>
            <w:r w:rsidRPr="00D10719">
              <w:rPr>
                <w:rFonts w:asciiTheme="minorHAnsi" w:hAnsiTheme="minorHAnsi"/>
                <w:color w:val="000000"/>
                <w:sz w:val="20"/>
                <w:szCs w:val="20"/>
                <w:lang w:val="en-CA"/>
              </w:rPr>
              <w:t>  field</w:t>
            </w:r>
            <w:proofErr w:type="gramEnd"/>
            <w:r w:rsidRPr="00D10719">
              <w:rPr>
                <w:rFonts w:asciiTheme="minorHAnsi" w:hAnsiTheme="minorHAnsi"/>
                <w:color w:val="000000"/>
                <w:sz w:val="20"/>
                <w:szCs w:val="20"/>
                <w:lang w:val="en-CA"/>
              </w:rPr>
              <w:t xml:space="preserve"> observation, hand specimen, laboratory, aerial photography, creative imagination). </w:t>
            </w:r>
            <w:proofErr w:type="spellStart"/>
            <w:r w:rsidRPr="00D10719">
              <w:rPr>
                <w:rFonts w:asciiTheme="minorHAnsi" w:hAnsiTheme="minorHAnsi"/>
                <w:color w:val="000000"/>
                <w:sz w:val="20"/>
                <w:szCs w:val="20"/>
                <w:lang w:val="en-CA"/>
              </w:rPr>
              <w:t>ObservationMethod</w:t>
            </w:r>
            <w:proofErr w:type="spellEnd"/>
            <w:r w:rsidRPr="00D10719">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For a borehole, the GeologicFeature observation method specifies how the geologic properties were determined (eg, visual observation, or standard </w:t>
            </w:r>
            <w:proofErr w:type="spellStart"/>
            <w:r w:rsidRPr="00D10719">
              <w:rPr>
                <w:rFonts w:asciiTheme="minorHAnsi" w:hAnsiTheme="minorHAnsi"/>
                <w:color w:val="000000"/>
                <w:sz w:val="20"/>
                <w:szCs w:val="20"/>
                <w:lang w:val="en-CA"/>
              </w:rPr>
              <w:t>AzGS</w:t>
            </w:r>
            <w:proofErr w:type="spellEnd"/>
            <w:r w:rsidRPr="00D10719">
              <w:rPr>
                <w:rFonts w:asciiTheme="minorHAnsi" w:hAnsiTheme="minorHAnsi"/>
                <w:color w:val="000000"/>
                <w:sz w:val="20"/>
                <w:szCs w:val="20"/>
                <w:lang w:val="en-CA"/>
              </w:rPr>
              <w:t xml:space="preserve"> logging procedure (described in detail somewhere else)).  This property corresponds (loosely) to ISO19115 Lineage.</w:t>
            </w:r>
          </w:p>
          <w:p w14:paraId="4758A4C3"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14:paraId="7B630F16" w14:textId="77777777" w:rsidTr="00D10719">
        <w:tc>
          <w:tcPr>
            <w:tcW w:w="1951" w:type="dxa"/>
          </w:tcPr>
          <w:p w14:paraId="0A0A4FE9"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204" w:name="BKM_3B089F6A_116B_4A4A_91A0_17A52F7181FF"/>
            <w:bookmarkEnd w:id="204"/>
            <w:r w:rsidRPr="00D10719">
              <w:rPr>
                <w:rFonts w:asciiTheme="minorHAnsi" w:hAnsiTheme="minorHAnsi"/>
                <w:color w:val="000000"/>
                <w:sz w:val="20"/>
                <w:szCs w:val="20"/>
                <w:lang w:val="en-CA"/>
              </w:rPr>
              <w:t>purpose</w:t>
            </w:r>
          </w:p>
        </w:tc>
        <w:tc>
          <w:tcPr>
            <w:tcW w:w="1985" w:type="dxa"/>
          </w:tcPr>
          <w:p w14:paraId="48A864FA"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roofErr w:type="spellStart"/>
            <w:r w:rsidRPr="00D10719">
              <w:rPr>
                <w:rFonts w:asciiTheme="minorHAnsi" w:hAnsiTheme="minorHAnsi"/>
                <w:color w:val="000000"/>
                <w:sz w:val="20"/>
                <w:szCs w:val="20"/>
                <w:lang w:val="en-CA"/>
              </w:rPr>
              <w:t>DescriptionPurpose</w:t>
            </w:r>
            <w:proofErr w:type="spellEnd"/>
          </w:p>
        </w:tc>
        <w:tc>
          <w:tcPr>
            <w:tcW w:w="5799" w:type="dxa"/>
          </w:tcPr>
          <w:p w14:paraId="7F36A1A9"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 xml:space="preserve">Specification of the intended purpose/level of abstraction for a given feature or object instance. Scoped name because intention is asserted by author of the data instance. Values are: instance, </w:t>
            </w:r>
            <w:proofErr w:type="spellStart"/>
            <w:r w:rsidRPr="00D10719">
              <w:rPr>
                <w:rFonts w:asciiTheme="minorHAnsi" w:hAnsiTheme="minorHAnsi"/>
                <w:color w:val="000000"/>
                <w:sz w:val="20"/>
                <w:szCs w:val="20"/>
                <w:lang w:val="en-CA"/>
              </w:rPr>
              <w:t>typicalNorm</w:t>
            </w:r>
            <w:proofErr w:type="spellEnd"/>
            <w:r w:rsidRPr="00D10719">
              <w:rPr>
                <w:rFonts w:asciiTheme="minorHAnsi" w:hAnsiTheme="minorHAnsi"/>
                <w:color w:val="000000"/>
                <w:sz w:val="20"/>
                <w:szCs w:val="20"/>
                <w:lang w:val="en-CA"/>
              </w:rPr>
              <w:t xml:space="preserve">, </w:t>
            </w:r>
            <w:proofErr w:type="spellStart"/>
            <w:r w:rsidRPr="00D10719">
              <w:rPr>
                <w:rFonts w:asciiTheme="minorHAnsi" w:hAnsiTheme="minorHAnsi"/>
                <w:color w:val="000000"/>
                <w:sz w:val="20"/>
                <w:szCs w:val="20"/>
                <w:lang w:val="en-CA"/>
              </w:rPr>
              <w:t>definingNorm</w:t>
            </w:r>
            <w:proofErr w:type="spellEnd"/>
            <w:r w:rsidRPr="00D10719">
              <w:rPr>
                <w:rFonts w:asciiTheme="minorHAnsi" w:hAnsiTheme="minorHAnsi"/>
                <w:color w:val="000000"/>
                <w:sz w:val="20"/>
                <w:szCs w:val="20"/>
                <w:lang w:val="en-CA"/>
              </w:rPr>
              <w:t xml:space="preserve">. </w:t>
            </w:r>
          </w:p>
          <w:p w14:paraId="6DE4BE3D"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p>
        </w:tc>
      </w:tr>
      <w:tr w:rsidR="00D10719" w:rsidRPr="00D10719" w14:paraId="7955CF66" w14:textId="77777777" w:rsidTr="00D10719">
        <w:trPr>
          <w:cnfStyle w:val="000000100000" w:firstRow="0" w:lastRow="0" w:firstColumn="0" w:lastColumn="0" w:oddVBand="0" w:evenVBand="0" w:oddHBand="1" w:evenHBand="0" w:firstRowFirstColumn="0" w:firstRowLastColumn="0" w:lastRowFirstColumn="0" w:lastRowLastColumn="0"/>
        </w:trPr>
        <w:tc>
          <w:tcPr>
            <w:tcW w:w="1951" w:type="dxa"/>
          </w:tcPr>
          <w:p w14:paraId="2246B29C"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bookmarkStart w:id="205" w:name="BKM_26B10141_733E_4FC5_A8B6_E0EA8C9C1A8A"/>
            <w:bookmarkEnd w:id="205"/>
            <w:r w:rsidRPr="00D10719">
              <w:rPr>
                <w:rFonts w:asciiTheme="minorHAnsi" w:hAnsiTheme="minorHAnsi"/>
                <w:color w:val="000000"/>
                <w:sz w:val="20"/>
                <w:szCs w:val="20"/>
                <w:lang w:val="en-CA"/>
              </w:rPr>
              <w:lastRenderedPageBreak/>
              <w:t>classifier</w:t>
            </w:r>
          </w:p>
        </w:tc>
        <w:tc>
          <w:tcPr>
            <w:tcW w:w="1985" w:type="dxa"/>
          </w:tcPr>
          <w:p w14:paraId="0D3EC8A4"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Category</w:t>
            </w:r>
          </w:p>
        </w:tc>
        <w:tc>
          <w:tcPr>
            <w:tcW w:w="5799" w:type="dxa"/>
          </w:tcPr>
          <w:p w14:paraId="3CA3F75F" w14:textId="77777777" w:rsidR="00D10719" w:rsidRPr="00D10719" w:rsidRDefault="00D10719" w:rsidP="00D10719">
            <w:pPr>
              <w:autoSpaceDE w:val="0"/>
              <w:autoSpaceDN w:val="0"/>
              <w:adjustRightInd w:val="0"/>
              <w:spacing w:after="0"/>
              <w:rPr>
                <w:rFonts w:asciiTheme="minorHAnsi" w:hAnsiTheme="minorHAnsi"/>
                <w:color w:val="000000"/>
                <w:sz w:val="20"/>
                <w:szCs w:val="20"/>
                <w:lang w:val="en-CA"/>
              </w:rPr>
            </w:pPr>
            <w:r w:rsidRPr="00D10719">
              <w:rPr>
                <w:rFonts w:asciiTheme="minorHAnsi" w:hAnsiTheme="minorHAnsi"/>
                <w:color w:val="000000"/>
                <w:sz w:val="20"/>
                <w:szCs w:val="20"/>
                <w:lang w:val="en-CA"/>
              </w:rPr>
              <w:t>A standard description or definition of the feature type (eg; the definition of a particular Geologic Unit in a stratigraphic lexicon)</w:t>
            </w:r>
          </w:p>
        </w:tc>
      </w:tr>
    </w:tbl>
    <w:p w14:paraId="6C027EBA" w14:textId="77777777" w:rsidR="00D10719" w:rsidRDefault="00D10719" w:rsidP="00ED2525"/>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D10719" w:rsidRPr="00D12552" w14:paraId="528C6F73" w14:textId="77777777" w:rsidTr="00D10719">
        <w:trPr>
          <w:cantSplit/>
        </w:trPr>
        <w:tc>
          <w:tcPr>
            <w:tcW w:w="4219" w:type="dxa"/>
            <w:tcBorders>
              <w:right w:val="nil"/>
            </w:tcBorders>
            <w:shd w:val="clear" w:color="auto" w:fill="auto"/>
          </w:tcPr>
          <w:p w14:paraId="36C49D62" w14:textId="77777777" w:rsidR="00D10719" w:rsidRPr="00D12552" w:rsidRDefault="00D10719" w:rsidP="00D10719">
            <w:pPr>
              <w:pStyle w:val="Tabletext10"/>
              <w:rPr>
                <w:rStyle w:val="requri"/>
                <w:lang w:val="en-CA"/>
              </w:rPr>
            </w:pPr>
            <w:commentRangeStart w:id="206"/>
            <w:r>
              <w:rPr>
                <w:rStyle w:val="requri"/>
                <w:lang w:val="en-CA"/>
              </w:rPr>
              <w:t>/</w:t>
            </w:r>
            <w:proofErr w:type="spellStart"/>
            <w:r>
              <w:rPr>
                <w:rStyle w:val="requri"/>
                <w:lang w:val="en-CA"/>
              </w:rPr>
              <w:t>req</w:t>
            </w:r>
            <w:proofErr w:type="spellEnd"/>
            <w:r>
              <w:rPr>
                <w:rStyle w:val="requri"/>
                <w:lang w:val="en-CA"/>
              </w:rPr>
              <w:t>/gsml4-basic</w:t>
            </w:r>
            <w:r w:rsidRPr="00D12552">
              <w:rPr>
                <w:rStyle w:val="requri"/>
                <w:lang w:val="en-CA"/>
              </w:rPr>
              <w:t>/</w:t>
            </w:r>
            <w:proofErr w:type="spellStart"/>
            <w:r>
              <w:rPr>
                <w:rStyle w:val="requri"/>
                <w:lang w:val="en-CA"/>
              </w:rPr>
              <w:t>geologicfeature</w:t>
            </w:r>
            <w:proofErr w:type="spellEnd"/>
            <w:r>
              <w:rPr>
                <w:rStyle w:val="requri"/>
                <w:lang w:val="en-CA"/>
              </w:rPr>
              <w:t>-purpose</w:t>
            </w:r>
          </w:p>
        </w:tc>
        <w:tc>
          <w:tcPr>
            <w:tcW w:w="4678" w:type="dxa"/>
            <w:tcBorders>
              <w:left w:val="nil"/>
            </w:tcBorders>
            <w:shd w:val="clear" w:color="auto" w:fill="auto"/>
          </w:tcPr>
          <w:p w14:paraId="2FD67D2A" w14:textId="77777777" w:rsidR="00D10719" w:rsidRPr="00D12552" w:rsidRDefault="00D10719" w:rsidP="00D10719">
            <w:pPr>
              <w:pStyle w:val="Tabletext10"/>
              <w:jc w:val="left"/>
              <w:rPr>
                <w:rStyle w:val="reqtext"/>
                <w:lang w:val="en-CA"/>
              </w:rPr>
            </w:pPr>
            <w:r>
              <w:rPr>
                <w:rStyle w:val="reqtext"/>
                <w:lang w:val="en-CA"/>
              </w:rPr>
              <w:t xml:space="preserve">Purpose SHALL be a values from </w:t>
            </w:r>
            <w:r>
              <w:rPr>
                <w:rStyle w:val="reqtext"/>
                <w:lang w:val="en-CA"/>
              </w:rPr>
              <w:fldChar w:fldCharType="begin"/>
            </w:r>
            <w:r>
              <w:rPr>
                <w:rStyle w:val="reqtext"/>
                <w:lang w:val="en-CA"/>
              </w:rPr>
              <w:instrText xml:space="preserve"> REF _Ref432008415 \h </w:instrText>
            </w:r>
            <w:r>
              <w:rPr>
                <w:rStyle w:val="reqtext"/>
                <w:lang w:val="en-CA"/>
              </w:rPr>
            </w:r>
            <w:r>
              <w:rPr>
                <w:rStyle w:val="reqtext"/>
                <w:lang w:val="en-CA"/>
              </w:rPr>
              <w:fldChar w:fldCharType="separate"/>
            </w:r>
            <w:r>
              <w:t xml:space="preserve">Table </w:t>
            </w:r>
            <w:r>
              <w:rPr>
                <w:noProof/>
              </w:rPr>
              <w:t>9</w:t>
            </w:r>
            <w:r>
              <w:rPr>
                <w:rStyle w:val="reqtext"/>
                <w:lang w:val="en-CA"/>
              </w:rPr>
              <w:fldChar w:fldCharType="end"/>
            </w:r>
            <w:commentRangeEnd w:id="206"/>
            <w:r>
              <w:rPr>
                <w:rStyle w:val="CommentReference"/>
                <w:rFonts w:ascii="Times New Roman" w:eastAsia="Times New Roman" w:hAnsi="Times New Roman"/>
                <w:lang w:val="en-US" w:eastAsia="en-US"/>
              </w:rPr>
              <w:commentReference w:id="206"/>
            </w:r>
          </w:p>
        </w:tc>
      </w:tr>
    </w:tbl>
    <w:p w14:paraId="709C7BA5" w14:textId="77777777" w:rsidR="00D10719" w:rsidRDefault="00D10719" w:rsidP="00ED2525"/>
    <w:p w14:paraId="3E406639" w14:textId="77777777" w:rsidR="00D10719" w:rsidRDefault="00D10719" w:rsidP="00ED2525"/>
    <w:p w14:paraId="479E6728" w14:textId="77777777" w:rsidR="00ED2525" w:rsidRDefault="00ED2525" w:rsidP="00ED2525">
      <w:pPr>
        <w:pStyle w:val="Caption"/>
        <w:keepNext/>
      </w:pPr>
      <w:bookmarkStart w:id="207" w:name="_Ref432008415"/>
      <w:r>
        <w:t xml:space="preserve">Table </w:t>
      </w:r>
      <w:fldSimple w:instr=" SEQ Table \* ARABIC ">
        <w:r w:rsidR="00A07C65">
          <w:rPr>
            <w:noProof/>
          </w:rPr>
          <w:t>9</w:t>
        </w:r>
      </w:fldSimple>
      <w:bookmarkEnd w:id="207"/>
      <w:r>
        <w:t>: GeologicFeature purposes</w:t>
      </w:r>
    </w:p>
    <w:tbl>
      <w:tblPr>
        <w:tblStyle w:val="LightShading"/>
        <w:tblW w:w="0" w:type="auto"/>
        <w:tblLook w:val="04A0" w:firstRow="1" w:lastRow="0" w:firstColumn="1" w:lastColumn="0" w:noHBand="0" w:noVBand="1"/>
      </w:tblPr>
      <w:tblGrid>
        <w:gridCol w:w="1526"/>
        <w:gridCol w:w="7330"/>
      </w:tblGrid>
      <w:tr w:rsidR="00ED2525" w:rsidRPr="00ED2525" w14:paraId="09D73985" w14:textId="77777777"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E84A31" w14:textId="77777777"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14:paraId="4472F96A" w14:textId="77777777"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14:paraId="65C7E070" w14:textId="77777777"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C646E9" w14:textId="77777777"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14:paraId="719B16D5" w14:textId="77777777"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specifies properties to be expected of some occurrence associated with the geologic 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For example, the fact that granite is typically light-colored is not a defining property, but is certainly a useful typical property. These kinds of descriptions 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14:paraId="5F4864A9" w14:textId="77777777" w:rsidTr="00ED2525">
        <w:tc>
          <w:tcPr>
            <w:cnfStyle w:val="001000000000" w:firstRow="0" w:lastRow="0" w:firstColumn="1" w:lastColumn="0" w:oddVBand="0" w:evenVBand="0" w:oddHBand="0" w:evenHBand="0" w:firstRowFirstColumn="0" w:firstRowLastColumn="0" w:lastRowFirstColumn="0" w:lastRowLastColumn="0"/>
            <w:tcW w:w="1526" w:type="dxa"/>
          </w:tcPr>
          <w:p w14:paraId="3FFA1AA7" w14:textId="77777777"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DefiningNorm</w:t>
            </w:r>
            <w:proofErr w:type="spellEnd"/>
          </w:p>
        </w:tc>
        <w:tc>
          <w:tcPr>
            <w:tcW w:w="7330" w:type="dxa"/>
          </w:tcPr>
          <w:p w14:paraId="78DD5D12" w14:textId="77777777"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14:paraId="2F5401E7" w14:textId="77777777"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AA199" w14:textId="77777777"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14:paraId="0526749B" w14:textId="77777777"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It might be worth considering a different relationship between MappedFeature and an Instance geologic entity, with the geologic entity role being 'description'.</w:t>
            </w:r>
          </w:p>
        </w:tc>
      </w:tr>
    </w:tbl>
    <w:p w14:paraId="44D9B91C" w14:textId="77777777" w:rsidR="00ED2525" w:rsidRDefault="00ED2525" w:rsidP="00ED2525"/>
    <w:p w14:paraId="6F9F37DE" w14:textId="77777777" w:rsidR="00ED2525" w:rsidRDefault="001050D1" w:rsidP="001050D1">
      <w:pPr>
        <w:pStyle w:val="Heading4"/>
      </w:pPr>
      <w:r>
        <w:t>MappedFeature</w:t>
      </w:r>
    </w:p>
    <w:p w14:paraId="4A2F318A" w14:textId="77777777" w:rsidR="00E52A0E" w:rsidRDefault="00E52A0E" w:rsidP="001050D1"/>
    <w:p w14:paraId="0F8C5892" w14:textId="77777777" w:rsidR="00FE38C3" w:rsidRDefault="001050D1" w:rsidP="001050D1">
      <w:r>
        <w:t>A MappedFeature is part of a geological interpretation. It provides a link between a notional feature (description package) and one spatial repr</w:t>
      </w:r>
      <w:r w:rsidR="00EA3CAB">
        <w:t>esentation of it, or part of it</w:t>
      </w:r>
      <w:r>
        <w:t xml:space="preserve"> (Exposures, Surface Traces and Intercepts, etc)</w:t>
      </w:r>
      <w:r w:rsidR="00EA3CAB">
        <w:t>.  The Mapped Feature</w:t>
      </w:r>
      <w:r w:rsidR="00FE38C3">
        <w:t>s</w:t>
      </w:r>
      <w:r w:rsidR="00EA3CAB">
        <w:t xml:space="preserve"> </w:t>
      </w:r>
      <w:r w:rsidR="00FE38C3">
        <w:t xml:space="preserve">are the elements that compose a map, a cross-section, a borehole log or any other representation.  The </w:t>
      </w:r>
      <w:proofErr w:type="spellStart"/>
      <w:r w:rsidR="00FE38C3">
        <w:t>mappingFrame</w:t>
      </w:r>
      <w:proofErr w:type="spellEnd"/>
      <w:r w:rsidR="00FE38C3">
        <w:t xml:space="preserve"> identifies the domain being mapped by the geometries.  </w:t>
      </w:r>
      <w:r w:rsidR="00E52A0E">
        <w:t>For typical geological maps, the mapping frame is the surface of the earth (the 2.5D interface between the surface of the bedrock and whatever sits on it), but it could be different domains, such as the arbitrary place that forms a mine level or a cross-section, the 3D volume enclosing an ore body or the line that approximate the path of a borehole</w:t>
      </w:r>
      <w:r w:rsidR="00AA535D">
        <w:t>.</w:t>
      </w:r>
    </w:p>
    <w:p w14:paraId="162E9FED" w14:textId="77777777" w:rsidR="00E52A0E" w:rsidRDefault="00E52A0E" w:rsidP="001050D1">
      <w:r>
        <w:lastRenderedPageBreak/>
        <w:t>The occurrence association identifies what notional feature is being mapped.  This specification does not constrain what kind of feature can be represented, but for typical geological maps (or other representation), the MappedFeature occurrence</w:t>
      </w:r>
      <w:r w:rsidR="00AA535D">
        <w:t>s</w:t>
      </w:r>
      <w:r>
        <w:t xml:space="preserve"> will </w:t>
      </w:r>
      <w:proofErr w:type="gramStart"/>
      <w:r>
        <w:t xml:space="preserve">be  </w:t>
      </w:r>
      <w:proofErr w:type="spellStart"/>
      <w:r>
        <w:t>GeologicalFeature</w:t>
      </w:r>
      <w:r w:rsidR="00AA535D">
        <w:t>s</w:t>
      </w:r>
      <w:proofErr w:type="spellEnd"/>
      <w:proofErr w:type="gramEnd"/>
      <w:r>
        <w:t>.</w:t>
      </w:r>
    </w:p>
    <w:p w14:paraId="15B9F422" w14:textId="77777777" w:rsidR="001050D1" w:rsidRDefault="00FE38C3" w:rsidP="001050D1">
      <w:r>
        <w:t xml:space="preserve">  </w:t>
      </w:r>
    </w:p>
    <w:p w14:paraId="19D77633" w14:textId="77777777" w:rsidR="001050D1" w:rsidRDefault="001050D1" w:rsidP="001050D1">
      <w:pPr>
        <w:pStyle w:val="ListParagraph"/>
        <w:numPr>
          <w:ilvl w:val="0"/>
          <w:numId w:val="15"/>
        </w:numPr>
      </w:pPr>
      <w:commentRangeStart w:id="208"/>
      <w:r>
        <w:t>the specific bounded occurrence, such as an outcrop or map polygon</w:t>
      </w:r>
    </w:p>
    <w:p w14:paraId="79DE3EB1" w14:textId="77777777" w:rsidR="001050D1" w:rsidRDefault="001050D1" w:rsidP="001050D1">
      <w:pPr>
        <w:pStyle w:val="ListParagraph"/>
        <w:numPr>
          <w:ilvl w:val="0"/>
          <w:numId w:val="15"/>
        </w:numPr>
      </w:pPr>
      <w:r>
        <w:t>the association with a Geologic Feature (legend item) provides specification of all the other descriptors</w:t>
      </w:r>
    </w:p>
    <w:p w14:paraId="5E180708" w14:textId="77777777" w:rsidR="001050D1" w:rsidRDefault="001050D1" w:rsidP="001050D1">
      <w:pPr>
        <w:pStyle w:val="ListParagraph"/>
        <w:numPr>
          <w:ilvl w:val="0"/>
          <w:numId w:val="15"/>
        </w:numPr>
      </w:pPr>
      <w:r>
        <w:t xml:space="preserve">the association with a Sampling Feature provides the context and dimensionality </w:t>
      </w:r>
      <w:commentRangeEnd w:id="208"/>
      <w:r w:rsidR="00EA3CAB">
        <w:rPr>
          <w:rStyle w:val="CommentReference"/>
        </w:rPr>
        <w:commentReference w:id="208"/>
      </w:r>
    </w:p>
    <w:p w14:paraId="5AD2AC20" w14:textId="77777777" w:rsidR="001050D1" w:rsidRDefault="001050D1" w:rsidP="001050D1"/>
    <w:p w14:paraId="5F2228E1" w14:textId="77777777" w:rsidR="00ED2525" w:rsidRDefault="001050D1" w:rsidP="001050D1">
      <w:commentRangeStart w:id="209"/>
      <w:r>
        <w:t xml:space="preserve">A Mapped Feature is always associated with some sampling feature - e.g. a mapping surface, a section, a Borehole (see Borehole) etc. </w:t>
      </w:r>
      <w:r w:rsidR="00E52A0E">
        <w:t xml:space="preserve"> </w:t>
      </w:r>
      <w:r>
        <w:t>As noted on the diagram, if the associated sampling feature is a Borehole, then the shape associated with the MappedFeature will usually be either a point or an interval. This reconciles the 2-D ("map", section) and 1-D (borehole, traverse) viewpoints in a common abstraction.</w:t>
      </w:r>
      <w:commentRangeEnd w:id="209"/>
      <w:r w:rsidR="00E52A0E">
        <w:rPr>
          <w:rStyle w:val="CommentReference"/>
        </w:rPr>
        <w:commentReference w:id="209"/>
      </w:r>
    </w:p>
    <w:p w14:paraId="3C873719" w14:textId="77777777" w:rsidR="002E694E" w:rsidRPr="002E694E" w:rsidRDefault="002E694E" w:rsidP="002E694E">
      <w:pPr>
        <w:autoSpaceDE w:val="0"/>
        <w:autoSpaceDN w:val="0"/>
        <w:adjustRightInd w:val="0"/>
        <w:spacing w:after="0"/>
        <w:rPr>
          <w:color w:val="000000"/>
          <w:sz w:val="20"/>
          <w:szCs w:val="20"/>
          <w:lang w:val="en-CA"/>
        </w:rPr>
      </w:pPr>
      <w:bookmarkStart w:id="210" w:name="BKM_FD0714CD_89E3_4F6A_B187_CB7A50E6C5C0"/>
      <w:bookmarkEnd w:id="210"/>
    </w:p>
    <w:p w14:paraId="2A59A17C" w14:textId="77777777" w:rsidR="00884FA7" w:rsidRDefault="00884FA7" w:rsidP="00884FA7">
      <w:pPr>
        <w:pStyle w:val="Caption"/>
        <w:keepNext/>
      </w:pPr>
      <w:r>
        <w:t xml:space="preserve">Table </w:t>
      </w:r>
      <w:fldSimple w:instr=" SEQ Table \* ARABIC ">
        <w:r w:rsidR="00A07C65">
          <w:rPr>
            <w:noProof/>
          </w:rPr>
          <w:t>10</w:t>
        </w:r>
      </w:fldSimple>
      <w:r>
        <w:t>: MappedFeature properties</w:t>
      </w:r>
    </w:p>
    <w:tbl>
      <w:tblPr>
        <w:tblStyle w:val="LightShading"/>
        <w:tblW w:w="9735" w:type="dxa"/>
        <w:tblLayout w:type="fixed"/>
        <w:tblLook w:val="04A0" w:firstRow="1" w:lastRow="0" w:firstColumn="1" w:lastColumn="0" w:noHBand="0" w:noVBand="1"/>
      </w:tblPr>
      <w:tblGrid>
        <w:gridCol w:w="2093"/>
        <w:gridCol w:w="1417"/>
        <w:gridCol w:w="142"/>
        <w:gridCol w:w="6083"/>
      </w:tblGrid>
      <w:tr w:rsidR="002E694E" w:rsidRPr="002E694E" w14:paraId="01324C29" w14:textId="77777777" w:rsidTr="00884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94DEFF"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1" w:name="BKM_37DE5892_2942_443B_A8C3_8C1AB5CBE877"/>
            <w:bookmarkEnd w:id="211"/>
            <w:r w:rsidRPr="002E694E">
              <w:rPr>
                <w:rFonts w:asciiTheme="minorHAnsi" w:hAnsiTheme="minorHAnsi"/>
                <w:color w:val="000000"/>
                <w:sz w:val="20"/>
                <w:szCs w:val="20"/>
                <w:lang w:val="en-CA"/>
              </w:rPr>
              <w:t>Name</w:t>
            </w:r>
          </w:p>
        </w:tc>
        <w:tc>
          <w:tcPr>
            <w:tcW w:w="1417" w:type="dxa"/>
          </w:tcPr>
          <w:p w14:paraId="293BCB62" w14:textId="77777777"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Type</w:t>
            </w:r>
          </w:p>
        </w:tc>
        <w:tc>
          <w:tcPr>
            <w:tcW w:w="6225" w:type="dxa"/>
            <w:gridSpan w:val="2"/>
          </w:tcPr>
          <w:p w14:paraId="75F633E8" w14:textId="77777777" w:rsidR="002E694E" w:rsidRPr="002E694E" w:rsidRDefault="002E694E" w:rsidP="002E694E">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w:t>
            </w:r>
          </w:p>
        </w:tc>
      </w:tr>
      <w:tr w:rsidR="002E694E" w:rsidRPr="002E694E" w14:paraId="5A01A2DA"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A0848F"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observationMethod</w:t>
            </w:r>
            <w:proofErr w:type="spellEnd"/>
          </w:p>
        </w:tc>
        <w:tc>
          <w:tcPr>
            <w:tcW w:w="1417" w:type="dxa"/>
          </w:tcPr>
          <w:p w14:paraId="060A1641"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Category</w:t>
            </w:r>
          </w:p>
        </w:tc>
        <w:tc>
          <w:tcPr>
            <w:tcW w:w="6225" w:type="dxa"/>
            <w:gridSpan w:val="2"/>
          </w:tcPr>
          <w:p w14:paraId="4C047258"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metadata snippet indicating how the spatial extent of the mapped feature was determined, and the basis for association of the geometry with some GeologicFeature specification to define a MappedFeature. For a borehole, the MappedInterval observation method indicates how the boundaries of the interval were defined (eg, linear measurement from borehole collar). </w:t>
            </w:r>
            <w:proofErr w:type="spellStart"/>
            <w:r w:rsidRPr="002E694E">
              <w:rPr>
                <w:rFonts w:asciiTheme="minorHAnsi" w:hAnsiTheme="minorHAnsi"/>
                <w:color w:val="000000"/>
                <w:sz w:val="20"/>
                <w:szCs w:val="20"/>
                <w:lang w:val="en-CA"/>
              </w:rPr>
              <w:t>ObservationMethod</w:t>
            </w:r>
            <w:proofErr w:type="spellEnd"/>
            <w:r w:rsidRPr="002E694E">
              <w:rPr>
                <w:rFonts w:asciiTheme="minorHAnsi" w:hAnsiTheme="minorHAnsi"/>
                <w:color w:val="000000"/>
                <w:sz w:val="20"/>
                <w:szCs w:val="20"/>
                <w:lang w:val="en-CA"/>
              </w:rPr>
              <w:t xml:space="preserve"> is a convenience property that provides a quick and dirty approach to observation metadata when data are reported using a feature view (as opposed to observation view). This property corresponds (loosely) to ISO19115 Lineage.  (eg: digitised, Global Positioning System, published map, </w:t>
            </w:r>
            <w:proofErr w:type="spellStart"/>
            <w:r w:rsidRPr="002E694E">
              <w:rPr>
                <w:rFonts w:asciiTheme="minorHAnsi" w:hAnsiTheme="minorHAnsi"/>
                <w:color w:val="000000"/>
                <w:sz w:val="20"/>
                <w:szCs w:val="20"/>
                <w:lang w:val="en-CA"/>
              </w:rPr>
              <w:t>fieldObservation</w:t>
            </w:r>
            <w:proofErr w:type="spellEnd"/>
            <w:r w:rsidRPr="002E694E">
              <w:rPr>
                <w:rFonts w:asciiTheme="minorHAnsi" w:hAnsiTheme="minorHAnsi"/>
                <w:color w:val="000000"/>
                <w:sz w:val="20"/>
                <w:szCs w:val="20"/>
                <w:lang w:val="en-CA"/>
              </w:rPr>
              <w:t>, downhole survey, aerial photography, field survey)</w:t>
            </w:r>
          </w:p>
          <w:p w14:paraId="61A38A68"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3CB8656D" w14:textId="77777777" w:rsidTr="00884FA7">
        <w:tc>
          <w:tcPr>
            <w:cnfStyle w:val="001000000000" w:firstRow="0" w:lastRow="0" w:firstColumn="1" w:lastColumn="0" w:oddVBand="0" w:evenVBand="0" w:oddHBand="0" w:evenHBand="0" w:firstRowFirstColumn="0" w:firstRowLastColumn="0" w:lastRowFirstColumn="0" w:lastRowLastColumn="0"/>
            <w:tcW w:w="2093" w:type="dxa"/>
          </w:tcPr>
          <w:p w14:paraId="0BD174B1"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2" w:name="BKM_6B3E10C1_3AAE_4196_94F0_B9A235705FCC"/>
            <w:bookmarkEnd w:id="212"/>
            <w:proofErr w:type="spellStart"/>
            <w:r w:rsidRPr="002E694E">
              <w:rPr>
                <w:rFonts w:asciiTheme="minorHAnsi" w:hAnsiTheme="minorHAnsi"/>
                <w:color w:val="000000"/>
                <w:sz w:val="20"/>
                <w:szCs w:val="20"/>
                <w:lang w:val="en-CA"/>
              </w:rPr>
              <w:t>positionalAccuracy</w:t>
            </w:r>
            <w:proofErr w:type="spellEnd"/>
          </w:p>
        </w:tc>
        <w:tc>
          <w:tcPr>
            <w:tcW w:w="1417" w:type="dxa"/>
          </w:tcPr>
          <w:p w14:paraId="7D766890"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Quantity</w:t>
            </w:r>
          </w:p>
        </w:tc>
        <w:tc>
          <w:tcPr>
            <w:tcW w:w="6225" w:type="dxa"/>
            <w:gridSpan w:val="2"/>
          </w:tcPr>
          <w:p w14:paraId="42965A58"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 xml:space="preserve">Quantitative values define the radius of an uncertainty buffer around a </w:t>
            </w:r>
            <w:proofErr w:type="spellStart"/>
            <w:r w:rsidRPr="002E694E">
              <w:rPr>
                <w:rFonts w:asciiTheme="minorHAnsi" w:hAnsiTheme="minorHAnsi"/>
                <w:color w:val="000000"/>
                <w:sz w:val="20"/>
                <w:szCs w:val="20"/>
                <w:lang w:val="en-CA"/>
              </w:rPr>
              <w:t>mappedFeature</w:t>
            </w:r>
            <w:proofErr w:type="spellEnd"/>
            <w:r w:rsidRPr="002E694E">
              <w:rPr>
                <w:rFonts w:asciiTheme="minorHAnsi" w:hAnsiTheme="minorHAnsi"/>
                <w:color w:val="000000"/>
                <w:sz w:val="20"/>
                <w:szCs w:val="20"/>
                <w:lang w:val="en-CA"/>
              </w:rPr>
              <w:t xml:space="preserve"> (</w:t>
            </w:r>
            <w:proofErr w:type="spellStart"/>
            <w:r w:rsidRPr="002E694E">
              <w:rPr>
                <w:rFonts w:asciiTheme="minorHAnsi" w:hAnsiTheme="minorHAnsi"/>
                <w:color w:val="000000"/>
                <w:sz w:val="20"/>
                <w:szCs w:val="20"/>
                <w:lang w:val="en-CA"/>
              </w:rPr>
              <w:t>eg</w:t>
            </w:r>
            <w:proofErr w:type="spellEnd"/>
            <w:r w:rsidRPr="002E694E">
              <w:rPr>
                <w:rFonts w:asciiTheme="minorHAnsi" w:hAnsiTheme="minorHAnsi"/>
                <w:color w:val="000000"/>
                <w:sz w:val="20"/>
                <w:szCs w:val="20"/>
                <w:lang w:val="en-CA"/>
              </w:rPr>
              <w:t xml:space="preserve">: a </w:t>
            </w:r>
            <w:proofErr w:type="spellStart"/>
            <w:r w:rsidRPr="002E694E">
              <w:rPr>
                <w:rFonts w:asciiTheme="minorHAnsi" w:hAnsiTheme="minorHAnsi"/>
                <w:color w:val="000000"/>
                <w:sz w:val="20"/>
                <w:szCs w:val="20"/>
                <w:lang w:val="en-CA"/>
              </w:rPr>
              <w:t>positionAccuracy</w:t>
            </w:r>
            <w:proofErr w:type="spellEnd"/>
            <w:r w:rsidRPr="002E694E">
              <w:rPr>
                <w:rFonts w:asciiTheme="minorHAnsi" w:hAnsiTheme="minorHAnsi"/>
                <w:color w:val="000000"/>
                <w:sz w:val="20"/>
                <w:szCs w:val="20"/>
                <w:lang w:val="en-CA"/>
              </w:rPr>
              <w:t xml:space="preserve"> of 100 m for a line feature defines a buffer polygon of total width 200 m centred on the line). Corresponds to ISO19115 </w:t>
            </w:r>
            <w:proofErr w:type="spellStart"/>
            <w:r w:rsidRPr="002E694E">
              <w:rPr>
                <w:rFonts w:asciiTheme="minorHAnsi" w:hAnsiTheme="minorHAnsi"/>
                <w:color w:val="000000"/>
                <w:sz w:val="20"/>
                <w:szCs w:val="20"/>
                <w:lang w:val="en-CA"/>
              </w:rPr>
              <w:t>DQ_PositionalAccuracy</w:t>
            </w:r>
            <w:proofErr w:type="spellEnd"/>
            <w:r w:rsidRPr="002E694E">
              <w:rPr>
                <w:rFonts w:asciiTheme="minorHAnsi" w:hAnsiTheme="minorHAnsi"/>
                <w:color w:val="000000"/>
                <w:sz w:val="20"/>
                <w:szCs w:val="20"/>
                <w:lang w:val="en-CA"/>
              </w:rPr>
              <w:t>.</w:t>
            </w:r>
          </w:p>
          <w:p w14:paraId="1D14A987"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14:paraId="123849A6"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917E815"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3" w:name="BKM_1FCE659F_6DE4_40C1_996C_C1E6E981D3A0"/>
            <w:bookmarkEnd w:id="213"/>
            <w:proofErr w:type="spellStart"/>
            <w:r w:rsidRPr="002E694E">
              <w:rPr>
                <w:rFonts w:asciiTheme="minorHAnsi" w:hAnsiTheme="minorHAnsi"/>
                <w:color w:val="000000"/>
                <w:sz w:val="20"/>
                <w:szCs w:val="20"/>
                <w:lang w:val="en-CA"/>
              </w:rPr>
              <w:t>resolutionRepresentativeFraction</w:t>
            </w:r>
            <w:proofErr w:type="spellEnd"/>
          </w:p>
        </w:tc>
        <w:tc>
          <w:tcPr>
            <w:tcW w:w="1417" w:type="dxa"/>
          </w:tcPr>
          <w:p w14:paraId="752F2D2A"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Integer</w:t>
            </w:r>
          </w:p>
        </w:tc>
        <w:tc>
          <w:tcPr>
            <w:tcW w:w="6225" w:type="dxa"/>
            <w:gridSpan w:val="2"/>
          </w:tcPr>
          <w:p w14:paraId="2DE4A5A9"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An integer representing the denominator of the representative scale of the spatial feature.  (ie, 10,000 = the spatial feature is represented at 1:10,000 scale)</w:t>
            </w:r>
          </w:p>
          <w:p w14:paraId="37B4128C"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5FC73D25" w14:textId="77777777" w:rsidTr="00884FA7">
        <w:tc>
          <w:tcPr>
            <w:cnfStyle w:val="001000000000" w:firstRow="0" w:lastRow="0" w:firstColumn="1" w:lastColumn="0" w:oddVBand="0" w:evenVBand="0" w:oddHBand="0" w:evenHBand="0" w:firstRowFirstColumn="0" w:firstRowLastColumn="0" w:lastRowFirstColumn="0" w:lastRowLastColumn="0"/>
            <w:tcW w:w="2093" w:type="dxa"/>
            <w:tcBorders>
              <w:bottom w:val="nil"/>
            </w:tcBorders>
          </w:tcPr>
          <w:p w14:paraId="146E0F0B"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4" w:name="BKM_E9804216_8300_4609_B607_127F0178BAB6"/>
            <w:bookmarkEnd w:id="214"/>
            <w:proofErr w:type="spellStart"/>
            <w:r w:rsidRPr="002E694E">
              <w:rPr>
                <w:rFonts w:asciiTheme="minorHAnsi" w:hAnsiTheme="minorHAnsi"/>
                <w:color w:val="000000"/>
                <w:sz w:val="20"/>
                <w:szCs w:val="20"/>
                <w:lang w:val="en-CA"/>
              </w:rPr>
              <w:t>mappingFrame</w:t>
            </w:r>
            <w:proofErr w:type="spellEnd"/>
          </w:p>
        </w:tc>
        <w:tc>
          <w:tcPr>
            <w:tcW w:w="1417" w:type="dxa"/>
            <w:tcBorders>
              <w:bottom w:val="nil"/>
            </w:tcBorders>
          </w:tcPr>
          <w:p w14:paraId="5D43D324"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MappingFrameTerm</w:t>
            </w:r>
            <w:proofErr w:type="spellEnd"/>
          </w:p>
        </w:tc>
        <w:tc>
          <w:tcPr>
            <w:tcW w:w="6225" w:type="dxa"/>
            <w:gridSpan w:val="2"/>
            <w:tcBorders>
              <w:bottom w:val="nil"/>
            </w:tcBorders>
          </w:tcPr>
          <w:p w14:paraId="0E07E41F"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r w:rsidR="002E694E" w:rsidRPr="002E694E" w14:paraId="228F485C" w14:textId="77777777" w:rsidTr="00884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il"/>
              <w:bottom w:val="nil"/>
            </w:tcBorders>
          </w:tcPr>
          <w:p w14:paraId="7981A402"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5" w:name="BKM_E3A6BA8A_712F_4182_95C4_285048E21544"/>
            <w:bookmarkEnd w:id="215"/>
            <w:r w:rsidRPr="002E694E">
              <w:rPr>
                <w:rFonts w:asciiTheme="minorHAnsi" w:hAnsiTheme="minorHAnsi"/>
                <w:color w:val="000000"/>
                <w:sz w:val="20"/>
                <w:szCs w:val="20"/>
                <w:lang w:val="en-CA"/>
              </w:rPr>
              <w:t>exposure</w:t>
            </w:r>
          </w:p>
        </w:tc>
        <w:tc>
          <w:tcPr>
            <w:tcW w:w="1559" w:type="dxa"/>
            <w:gridSpan w:val="2"/>
            <w:tcBorders>
              <w:top w:val="nil"/>
              <w:bottom w:val="nil"/>
            </w:tcBorders>
          </w:tcPr>
          <w:p w14:paraId="7D7DCC5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2E694E">
              <w:rPr>
                <w:rFonts w:asciiTheme="minorHAnsi" w:hAnsiTheme="minorHAnsi"/>
                <w:color w:val="000000"/>
                <w:sz w:val="20"/>
                <w:szCs w:val="20"/>
                <w:lang w:val="en-CA"/>
              </w:rPr>
              <w:t>ExposureTerm</w:t>
            </w:r>
            <w:proofErr w:type="spellEnd"/>
          </w:p>
        </w:tc>
        <w:tc>
          <w:tcPr>
            <w:tcW w:w="6083" w:type="dxa"/>
            <w:tcBorders>
              <w:top w:val="nil"/>
              <w:bottom w:val="nil"/>
            </w:tcBorders>
          </w:tcPr>
          <w:p w14:paraId="5E145FB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Description of the nature of the expression of the mapped feature at the earth's surface (eg, exposed, concealed)</w:t>
            </w:r>
          </w:p>
          <w:p w14:paraId="4EA81DE2" w14:textId="77777777" w:rsidR="002E694E" w:rsidRPr="002E694E" w:rsidRDefault="002E694E" w:rsidP="002E694E">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2E694E" w:rsidRPr="002E694E" w14:paraId="6405EFDB" w14:textId="77777777" w:rsidTr="00884FA7">
        <w:tc>
          <w:tcPr>
            <w:cnfStyle w:val="001000000000" w:firstRow="0" w:lastRow="0" w:firstColumn="1" w:lastColumn="0" w:oddVBand="0" w:evenVBand="0" w:oddHBand="0" w:evenHBand="0" w:firstRowFirstColumn="0" w:firstRowLastColumn="0" w:lastRowFirstColumn="0" w:lastRowLastColumn="0"/>
            <w:tcW w:w="2093" w:type="dxa"/>
            <w:tcBorders>
              <w:top w:val="nil"/>
            </w:tcBorders>
          </w:tcPr>
          <w:p w14:paraId="6DD7C26B" w14:textId="77777777" w:rsidR="002E694E" w:rsidRPr="002E694E" w:rsidRDefault="002E694E" w:rsidP="002E694E">
            <w:pPr>
              <w:autoSpaceDE w:val="0"/>
              <w:autoSpaceDN w:val="0"/>
              <w:adjustRightInd w:val="0"/>
              <w:spacing w:after="0"/>
              <w:rPr>
                <w:rFonts w:asciiTheme="minorHAnsi" w:hAnsiTheme="minorHAnsi"/>
                <w:color w:val="000000"/>
                <w:sz w:val="20"/>
                <w:szCs w:val="20"/>
                <w:lang w:val="en-CA"/>
              </w:rPr>
            </w:pPr>
            <w:bookmarkStart w:id="216" w:name="BKM_2EB23880_DDF1_4995_AB7F_3DC0E40E7A89"/>
            <w:bookmarkEnd w:id="216"/>
            <w:r w:rsidRPr="002E694E">
              <w:rPr>
                <w:rFonts w:asciiTheme="minorHAnsi" w:hAnsiTheme="minorHAnsi"/>
                <w:color w:val="000000"/>
                <w:sz w:val="20"/>
                <w:szCs w:val="20"/>
                <w:lang w:val="en-CA"/>
              </w:rPr>
              <w:lastRenderedPageBreak/>
              <w:t>shape</w:t>
            </w:r>
          </w:p>
        </w:tc>
        <w:tc>
          <w:tcPr>
            <w:tcW w:w="1417" w:type="dxa"/>
            <w:tcBorders>
              <w:top w:val="nil"/>
            </w:tcBorders>
          </w:tcPr>
          <w:p w14:paraId="094A6A47"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GM_Object</w:t>
            </w:r>
          </w:p>
        </w:tc>
        <w:tc>
          <w:tcPr>
            <w:tcW w:w="6225" w:type="dxa"/>
            <w:gridSpan w:val="2"/>
            <w:tcBorders>
              <w:top w:val="nil"/>
            </w:tcBorders>
          </w:tcPr>
          <w:p w14:paraId="06DBCC63"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2E694E">
              <w:rPr>
                <w:rFonts w:asciiTheme="minorHAnsi" w:hAnsiTheme="minorHAnsi"/>
                <w:color w:val="000000"/>
                <w:sz w:val="20"/>
                <w:szCs w:val="20"/>
                <w:lang w:val="en-CA"/>
              </w:rPr>
              <w:t>map geometry</w:t>
            </w:r>
          </w:p>
          <w:p w14:paraId="393C93FC" w14:textId="77777777" w:rsidR="002E694E" w:rsidRPr="002E694E" w:rsidRDefault="002E694E" w:rsidP="002E694E">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52CF7F12" w14:textId="77777777" w:rsidR="00ED2525" w:rsidRDefault="00ED2525" w:rsidP="00ED2525"/>
    <w:p w14:paraId="7D4ABF8F" w14:textId="77777777" w:rsidR="00884FA7" w:rsidRDefault="00F92942" w:rsidP="00ED2525">
      <w:pPr>
        <w:pStyle w:val="Heading3"/>
      </w:pPr>
      <w:r>
        <w:t>GeologicUnit</w:t>
      </w:r>
    </w:p>
    <w:p w14:paraId="37A3D1FA" w14:textId="77777777" w:rsidR="00F92942" w:rsidRDefault="00F92942" w:rsidP="00F92942"/>
    <w:p w14:paraId="22BB3592" w14:textId="77777777" w:rsidR="00F92942" w:rsidRDefault="00F92942" w:rsidP="00F92942">
      <w:r>
        <w:t xml:space="preserve">Operationally, a GeologicUnit is a container used to associate geologic properties with some mapped occurrence (through </w:t>
      </w:r>
      <w:proofErr w:type="spellStart"/>
      <w:r>
        <w:t>GeologicFeature.occurrence</w:t>
      </w:r>
      <w:proofErr w:type="spellEnd"/>
      <w:r>
        <w:t xml:space="preserve"> -&gt; </w:t>
      </w:r>
      <w:proofErr w:type="spellStart"/>
      <w:r>
        <w:t>MappedFeature</w:t>
      </w:r>
      <w:proofErr w:type="spellEnd"/>
      <w:r>
        <w:t xml:space="preserve"> link), or with a geologic unit with a vocabulary (through the </w:t>
      </w:r>
      <w:proofErr w:type="spellStart"/>
      <w:proofErr w:type="gramStart"/>
      <w:r>
        <w:t>GeologicUnit.classifier</w:t>
      </w:r>
      <w:proofErr w:type="spellEnd"/>
      <w:r>
        <w:t xml:space="preserve"> )</w:t>
      </w:r>
      <w:proofErr w:type="gramEnd"/>
      <w:r>
        <w:t>.</w:t>
      </w:r>
    </w:p>
    <w:p w14:paraId="0302DC0A" w14:textId="77777777" w:rsidR="00F92942" w:rsidRDefault="00F92942" w:rsidP="00F92942">
      <w:r>
        <w:t>Conceptually, it may represent a body of material in the Earth whose complete and precise extent is inferred to exist (North American Data Model GeologicUnit, Stratigraphic unit in sense of NACSN or International Stratigraphic Code), or a classifier used to characterize parts of the Earth (e.g. lithologic map unit like 'granitic rock' or 'alluvial deposit', surficial units like 'till' or 'old alluvium').</w:t>
      </w:r>
    </w:p>
    <w:p w14:paraId="1FC00F60" w14:textId="77777777" w:rsidR="00884FA7" w:rsidRDefault="00F92942" w:rsidP="00F92942">
      <w:r>
        <w:t xml:space="preserve">Spatial properties are only available through association with a MappedFeature. It includes both formal units (i.e. formally adopted and named in the official lexicon) and informal units (i.e. named but not promoted to the lexicon) and unnamed units (i.e. </w:t>
      </w:r>
      <w:proofErr w:type="spellStart"/>
      <w:r>
        <w:t>recognisable</w:t>
      </w:r>
      <w:proofErr w:type="spellEnd"/>
      <w:r>
        <w:t xml:space="preserve"> and described and delineable in the field but not otherwise </w:t>
      </w:r>
      <w:proofErr w:type="spellStart"/>
      <w:r>
        <w:t>formalised</w:t>
      </w:r>
      <w:proofErr w:type="spellEnd"/>
      <w:r>
        <w:t>).</w:t>
      </w:r>
    </w:p>
    <w:p w14:paraId="261AA202" w14:textId="77777777" w:rsidR="00F92942" w:rsidRDefault="00F92942" w:rsidP="00F92942">
      <w:proofErr w:type="spellStart"/>
      <w:r w:rsidRPr="00F92942">
        <w:t>GeologicUnit</w:t>
      </w:r>
      <w:r>
        <w:t>Hierarchy</w:t>
      </w:r>
      <w:proofErr w:type="spellEnd"/>
      <w:r w:rsidRPr="00F92942">
        <w:t xml:space="preserve"> associates a </w:t>
      </w:r>
      <w:proofErr w:type="spellStart"/>
      <w:r w:rsidRPr="00F92942">
        <w:t>GeologicUnit</w:t>
      </w:r>
      <w:proofErr w:type="spellEnd"/>
      <w:r w:rsidRPr="00F92942">
        <w:t xml:space="preserve"> with another GeologicUnit that is a proper part of that unit. Parts may be formal or notional. Formal parts refer to a specific body of rock, as in formal stratigraphic members. Notional parts refer to assemblages of particular </w:t>
      </w:r>
      <w:proofErr w:type="spellStart"/>
      <w:r w:rsidRPr="00F92942">
        <w:t>EarthMaterials</w:t>
      </w:r>
      <w:proofErr w:type="spellEnd"/>
      <w:r w:rsidRPr="00F92942">
        <w:t xml:space="preserve"> with particular internal structure, which may be repeated in various places within a unit (e.g. '</w:t>
      </w:r>
      <w:proofErr w:type="spellStart"/>
      <w:r w:rsidRPr="00F92942">
        <w:t>turbidite</w:t>
      </w:r>
      <w:proofErr w:type="spellEnd"/>
      <w:r w:rsidRPr="00F92942">
        <w:t xml:space="preserve"> sequence', 'point bar assemblage', '</w:t>
      </w:r>
      <w:proofErr w:type="spellStart"/>
      <w:r w:rsidRPr="00F92942">
        <w:t>leucosome</w:t>
      </w:r>
      <w:proofErr w:type="spellEnd"/>
      <w:r w:rsidRPr="00F92942">
        <w:t xml:space="preserve"> veins')</w:t>
      </w:r>
    </w:p>
    <w:p w14:paraId="66C5DFD2" w14:textId="77777777" w:rsidR="00F3223D" w:rsidRDefault="00F3223D" w:rsidP="00F92942">
      <w:proofErr w:type="spellStart"/>
      <w:r>
        <w:t>CompositionPart</w:t>
      </w:r>
      <w:proofErr w:type="spellEnd"/>
      <w:r>
        <w:t xml:space="preserve"> </w:t>
      </w:r>
      <w:r w:rsidRPr="00F3223D">
        <w:t>represent</w:t>
      </w:r>
      <w:r>
        <w:t>s</w:t>
      </w:r>
      <w:r w:rsidRPr="00F3223D">
        <w:t xml:space="preserve"> composition of a geologic unit in terms</w:t>
      </w:r>
      <w:r>
        <w:t xml:space="preserve"> of earth material constituents (</w:t>
      </w:r>
      <w:proofErr w:type="spellStart"/>
      <w:r>
        <w:t>CompoundMaterial</w:t>
      </w:r>
      <w:proofErr w:type="spellEnd"/>
      <w:r>
        <w:t>)</w:t>
      </w:r>
    </w:p>
    <w:p w14:paraId="502864DD" w14:textId="77777777" w:rsidR="00322A93" w:rsidRDefault="00322A93" w:rsidP="00322A93">
      <w:pPr>
        <w:keepNext/>
      </w:pPr>
      <w:r>
        <w:rPr>
          <w:noProof/>
        </w:rPr>
        <w:lastRenderedPageBreak/>
        <w:drawing>
          <wp:inline distT="0" distB="0" distL="0" distR="0" wp14:anchorId="3784A731" wp14:editId="770EE69A">
            <wp:extent cx="5486400" cy="3359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359238"/>
                    </a:xfrm>
                    <a:prstGeom prst="rect">
                      <a:avLst/>
                    </a:prstGeom>
                    <a:noFill/>
                    <a:ln>
                      <a:noFill/>
                    </a:ln>
                  </pic:spPr>
                </pic:pic>
              </a:graphicData>
            </a:graphic>
          </wp:inline>
        </w:drawing>
      </w:r>
    </w:p>
    <w:p w14:paraId="38B24981" w14:textId="77777777" w:rsidR="00F92942" w:rsidRDefault="00322A93" w:rsidP="00322A93">
      <w:pPr>
        <w:pStyle w:val="Caption"/>
      </w:pPr>
      <w:r>
        <w:t xml:space="preserve">Figure </w:t>
      </w:r>
      <w:fldSimple w:instr=" SEQ Figure \* ARABIC ">
        <w:r w:rsidR="00DA2FDF">
          <w:rPr>
            <w:noProof/>
          </w:rPr>
          <w:t>16</w:t>
        </w:r>
      </w:fldSimple>
      <w:r>
        <w:t xml:space="preserve"> : GeologicUnit </w:t>
      </w:r>
      <w:r w:rsidR="00A07C65">
        <w:t>and related classes</w:t>
      </w:r>
    </w:p>
    <w:p w14:paraId="2ABA9DD3" w14:textId="77777777" w:rsidR="00884FA7" w:rsidRDefault="00A07C65" w:rsidP="00A07C65">
      <w:pPr>
        <w:pStyle w:val="Heading4"/>
      </w:pPr>
      <w:r>
        <w:t>GeologicUnit</w:t>
      </w:r>
    </w:p>
    <w:p w14:paraId="544577D3" w14:textId="77777777" w:rsidR="00884FA7" w:rsidRDefault="00884FA7" w:rsidP="00ED2525"/>
    <w:p w14:paraId="0812C122" w14:textId="77777777" w:rsidR="00A07C65" w:rsidRDefault="00A07C65" w:rsidP="00A07C65">
      <w:pPr>
        <w:pStyle w:val="Caption"/>
        <w:keepNext/>
      </w:pPr>
      <w:r>
        <w:t xml:space="preserve">Table </w:t>
      </w:r>
      <w:fldSimple w:instr=" SEQ Table \* ARABIC ">
        <w:r>
          <w:rPr>
            <w:noProof/>
          </w:rPr>
          <w:t>11</w:t>
        </w:r>
      </w:fldSimple>
      <w:r>
        <w:t xml:space="preserve"> : GeologicUnit properties</w:t>
      </w:r>
    </w:p>
    <w:tbl>
      <w:tblPr>
        <w:tblStyle w:val="LightShading"/>
        <w:tblW w:w="9735" w:type="dxa"/>
        <w:tblLayout w:type="fixed"/>
        <w:tblLook w:val="04A0" w:firstRow="1" w:lastRow="0" w:firstColumn="1" w:lastColumn="0" w:noHBand="0" w:noVBand="1"/>
      </w:tblPr>
      <w:tblGrid>
        <w:gridCol w:w="1809"/>
        <w:gridCol w:w="2127"/>
        <w:gridCol w:w="5799"/>
      </w:tblGrid>
      <w:tr w:rsidR="00A07C65" w:rsidRPr="00A07C65" w14:paraId="72E9A7B8" w14:textId="77777777"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87E2E8"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17" w:name="BKM_A1329A5F_042F_4AF8_BF84_0B471B65BC55"/>
            <w:bookmarkEnd w:id="217"/>
            <w:r w:rsidRPr="00A07C65">
              <w:rPr>
                <w:rFonts w:asciiTheme="minorHAnsi" w:hAnsiTheme="minorHAnsi"/>
                <w:color w:val="000000"/>
                <w:sz w:val="20"/>
                <w:szCs w:val="20"/>
                <w:lang w:val="en-CA"/>
              </w:rPr>
              <w:t>Name</w:t>
            </w:r>
          </w:p>
        </w:tc>
        <w:tc>
          <w:tcPr>
            <w:tcW w:w="2127" w:type="dxa"/>
          </w:tcPr>
          <w:p w14:paraId="4218C8E8"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14:paraId="4BE031F7"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1B0027BA" w14:textId="77777777"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8D439A1"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w:t>
            </w:r>
            <w:proofErr w:type="spellEnd"/>
          </w:p>
        </w:tc>
        <w:tc>
          <w:tcPr>
            <w:tcW w:w="2127" w:type="dxa"/>
          </w:tcPr>
          <w:p w14:paraId="50B38BA9"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GeologicUnitTypeTerm</w:t>
            </w:r>
            <w:proofErr w:type="spellEnd"/>
          </w:p>
        </w:tc>
        <w:tc>
          <w:tcPr>
            <w:tcW w:w="5799" w:type="dxa"/>
          </w:tcPr>
          <w:p w14:paraId="1301B8C0"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A term from a controlled vocabulary defining the type of geologic unit. Logical constraints of definition of unit and valid property cardinalities should be contained in the definition. Use of the CGI Geologic Unit Type vocabulary (eg: something like http://geosciml.org/classifierScheme/CGI/GeologicUnitType/200811) is preferred. </w:t>
            </w:r>
          </w:p>
          <w:p w14:paraId="441955DF"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5B793EE0" w14:textId="77777777" w:rsidTr="00A07C65">
        <w:tc>
          <w:tcPr>
            <w:cnfStyle w:val="001000000000" w:firstRow="0" w:lastRow="0" w:firstColumn="1" w:lastColumn="0" w:oddVBand="0" w:evenVBand="0" w:oddHBand="0" w:evenHBand="0" w:firstRowFirstColumn="0" w:firstRowLastColumn="0" w:lastRowFirstColumn="0" w:lastRowLastColumn="0"/>
            <w:tcW w:w="1809" w:type="dxa"/>
          </w:tcPr>
          <w:p w14:paraId="7000CAA2"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18" w:name="BKM_7F4D7787_7293_418E_8B38_1A72EA1F4CC0"/>
            <w:bookmarkEnd w:id="218"/>
            <w:r w:rsidRPr="00A07C65">
              <w:rPr>
                <w:rFonts w:asciiTheme="minorHAnsi" w:hAnsiTheme="minorHAnsi"/>
                <w:color w:val="000000"/>
                <w:sz w:val="20"/>
                <w:szCs w:val="20"/>
                <w:lang w:val="en-CA"/>
              </w:rPr>
              <w:t>rank</w:t>
            </w:r>
          </w:p>
        </w:tc>
        <w:tc>
          <w:tcPr>
            <w:tcW w:w="2127" w:type="dxa"/>
          </w:tcPr>
          <w:p w14:paraId="696A8E4D"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RankTerm</w:t>
            </w:r>
            <w:proofErr w:type="spellEnd"/>
          </w:p>
        </w:tc>
        <w:tc>
          <w:tcPr>
            <w:tcW w:w="5799" w:type="dxa"/>
          </w:tcPr>
          <w:p w14:paraId="37E21E14"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Term that classifies the geologic unit in a generalization hierarchy from most local/smallest volume to most regional. </w:t>
            </w:r>
            <w:commentRangeStart w:id="219"/>
            <w:r w:rsidRPr="00A07C65">
              <w:rPr>
                <w:rFonts w:asciiTheme="minorHAnsi" w:hAnsiTheme="minorHAnsi"/>
                <w:color w:val="000000"/>
                <w:sz w:val="20"/>
                <w:szCs w:val="20"/>
                <w:lang w:val="en-CA"/>
              </w:rPr>
              <w:t>Scoped name because classification is asserted, not based on observational data.</w:t>
            </w:r>
            <w:commentRangeEnd w:id="219"/>
            <w:r>
              <w:rPr>
                <w:rStyle w:val="CommentReference"/>
                <w:color w:val="auto"/>
              </w:rPr>
              <w:commentReference w:id="219"/>
            </w:r>
          </w:p>
          <w:p w14:paraId="78A8B3A3"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Examples: group, subgroup, formation, member, bed, intrusion, complex, batholith</w:t>
            </w:r>
          </w:p>
          <w:p w14:paraId="7B007444" w14:textId="77777777" w:rsidR="00A07C65" w:rsidRPr="00A07C65" w:rsidRDefault="00A07C65" w:rsidP="00A07C65">
            <w:pPr>
              <w:keepNext/>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556E000D" w14:textId="77777777" w:rsidR="00A07C65" w:rsidRDefault="00A07C65" w:rsidP="00ED2525"/>
    <w:p w14:paraId="7804C30B" w14:textId="77777777" w:rsidR="00A07C65" w:rsidRDefault="00A07C65" w:rsidP="00A07C65">
      <w:pPr>
        <w:pStyle w:val="Heading4"/>
      </w:pPr>
      <w:proofErr w:type="spellStart"/>
      <w:r>
        <w:t>GeologicUnitHierarchy</w:t>
      </w:r>
      <w:proofErr w:type="spellEnd"/>
    </w:p>
    <w:p w14:paraId="69BB7268" w14:textId="77777777" w:rsidR="00A07C65" w:rsidRDefault="00A07C65" w:rsidP="00ED2525"/>
    <w:p w14:paraId="5720F1E5" w14:textId="77777777" w:rsidR="00A07C65" w:rsidRDefault="00A07C65" w:rsidP="00A07C65">
      <w:pPr>
        <w:pStyle w:val="Caption"/>
        <w:keepNext/>
      </w:pPr>
      <w:r>
        <w:t xml:space="preserve">Table </w:t>
      </w:r>
      <w:fldSimple w:instr=" SEQ Table \* ARABIC ">
        <w:r>
          <w:rPr>
            <w:noProof/>
          </w:rPr>
          <w:t>12</w:t>
        </w:r>
      </w:fldSimple>
      <w:r>
        <w:t xml:space="preserve"> : </w:t>
      </w:r>
      <w:proofErr w:type="spellStart"/>
      <w:r>
        <w:t>GeologicUnitHierarchy</w:t>
      </w:r>
      <w:proofErr w:type="spellEnd"/>
      <w:r>
        <w:t xml:space="preserve"> properties</w:t>
      </w:r>
    </w:p>
    <w:tbl>
      <w:tblPr>
        <w:tblStyle w:val="LightShading"/>
        <w:tblW w:w="9735" w:type="dxa"/>
        <w:tblLayout w:type="fixed"/>
        <w:tblLook w:val="04A0" w:firstRow="1" w:lastRow="0" w:firstColumn="1" w:lastColumn="0" w:noHBand="0" w:noVBand="1"/>
      </w:tblPr>
      <w:tblGrid>
        <w:gridCol w:w="1384"/>
        <w:gridCol w:w="2977"/>
        <w:gridCol w:w="5374"/>
      </w:tblGrid>
      <w:tr w:rsidR="00A07C65" w:rsidRPr="00A07C65" w14:paraId="48A58610" w14:textId="77777777" w:rsidTr="00A07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5ECD089"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0" w:name="BKM_F1AE88A3_ADC1_4E05_8AA4_DF5F90DB4C60"/>
            <w:bookmarkEnd w:id="220"/>
            <w:r w:rsidRPr="00A07C65">
              <w:rPr>
                <w:rFonts w:asciiTheme="minorHAnsi" w:hAnsiTheme="minorHAnsi"/>
                <w:color w:val="000000"/>
                <w:sz w:val="20"/>
                <w:szCs w:val="20"/>
                <w:lang w:val="en-CA"/>
              </w:rPr>
              <w:t>Name</w:t>
            </w:r>
          </w:p>
        </w:tc>
        <w:tc>
          <w:tcPr>
            <w:tcW w:w="2977" w:type="dxa"/>
          </w:tcPr>
          <w:p w14:paraId="0908D24B"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374" w:type="dxa"/>
          </w:tcPr>
          <w:p w14:paraId="32783567"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14A2C959" w14:textId="77777777" w:rsidTr="00A07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114DEE5"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lastRenderedPageBreak/>
              <w:t>role</w:t>
            </w:r>
          </w:p>
        </w:tc>
        <w:tc>
          <w:tcPr>
            <w:tcW w:w="2977" w:type="dxa"/>
          </w:tcPr>
          <w:p w14:paraId="68B7AAD1"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GeologicUnitHierarchyRoleTerm</w:t>
            </w:r>
            <w:proofErr w:type="spellEnd"/>
          </w:p>
        </w:tc>
        <w:tc>
          <w:tcPr>
            <w:tcW w:w="5374" w:type="dxa"/>
          </w:tcPr>
          <w:p w14:paraId="6920F388"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Nature of the parts, e.g. facies, stratigraphic, </w:t>
            </w:r>
            <w:proofErr w:type="spellStart"/>
            <w:r w:rsidRPr="00A07C65">
              <w:rPr>
                <w:rFonts w:asciiTheme="minorHAnsi" w:hAnsiTheme="minorHAnsi"/>
                <w:color w:val="000000"/>
                <w:sz w:val="20"/>
                <w:szCs w:val="20"/>
                <w:lang w:val="en-CA"/>
              </w:rPr>
              <w:t>interbeds</w:t>
            </w:r>
            <w:proofErr w:type="spellEnd"/>
            <w:r w:rsidRPr="00A07C65">
              <w:rPr>
                <w:rFonts w:asciiTheme="minorHAnsi" w:hAnsiTheme="minorHAnsi"/>
                <w:color w:val="000000"/>
                <w:sz w:val="20"/>
                <w:szCs w:val="20"/>
                <w:lang w:val="en-CA"/>
              </w:rPr>
              <w:t xml:space="preserve">, geographic, eastern facies, </w:t>
            </w:r>
          </w:p>
          <w:p w14:paraId="302B9FEB"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7CBA2D8F" w14:textId="77777777" w:rsidTr="00A07C65">
        <w:tc>
          <w:tcPr>
            <w:cnfStyle w:val="001000000000" w:firstRow="0" w:lastRow="0" w:firstColumn="1" w:lastColumn="0" w:oddVBand="0" w:evenVBand="0" w:oddHBand="0" w:evenHBand="0" w:firstRowFirstColumn="0" w:firstRowLastColumn="0" w:lastRowFirstColumn="0" w:lastRowLastColumn="0"/>
            <w:tcW w:w="1384" w:type="dxa"/>
          </w:tcPr>
          <w:p w14:paraId="4413200B"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1" w:name="BKM_C5C77165_16DE_4DA6_948B_748CCB10594C"/>
            <w:bookmarkEnd w:id="221"/>
            <w:r w:rsidRPr="00A07C65">
              <w:rPr>
                <w:rFonts w:asciiTheme="minorHAnsi" w:hAnsiTheme="minorHAnsi"/>
                <w:color w:val="000000"/>
                <w:sz w:val="20"/>
                <w:szCs w:val="20"/>
                <w:lang w:val="en-CA"/>
              </w:rPr>
              <w:t>proportion</w:t>
            </w:r>
          </w:p>
        </w:tc>
        <w:tc>
          <w:tcPr>
            <w:tcW w:w="2977" w:type="dxa"/>
          </w:tcPr>
          <w:p w14:paraId="2CC10F21"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374" w:type="dxa"/>
          </w:tcPr>
          <w:p w14:paraId="056E2342"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formed by the part.</w:t>
            </w:r>
          </w:p>
          <w:p w14:paraId="6D4B4C47"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0D72CB33" w14:textId="77777777" w:rsidR="00A07C65" w:rsidRDefault="00A07C65" w:rsidP="00ED2525"/>
    <w:p w14:paraId="07EA2DEF" w14:textId="77777777" w:rsidR="00A07C65" w:rsidRDefault="00A07C65" w:rsidP="00A07C65">
      <w:pPr>
        <w:pStyle w:val="Heading4"/>
      </w:pPr>
      <w:proofErr w:type="spellStart"/>
      <w:r>
        <w:t>CompositionPart</w:t>
      </w:r>
      <w:proofErr w:type="spellEnd"/>
    </w:p>
    <w:p w14:paraId="3DF0EB76" w14:textId="77777777" w:rsidR="00A07C65" w:rsidRDefault="00A07C65" w:rsidP="00ED2525"/>
    <w:tbl>
      <w:tblPr>
        <w:tblStyle w:val="LightShading"/>
        <w:tblW w:w="9735" w:type="dxa"/>
        <w:tblLayout w:type="fixed"/>
        <w:tblLook w:val="04A0" w:firstRow="1" w:lastRow="0" w:firstColumn="1" w:lastColumn="0" w:noHBand="0" w:noVBand="1"/>
      </w:tblPr>
      <w:tblGrid>
        <w:gridCol w:w="1242"/>
        <w:gridCol w:w="2694"/>
        <w:gridCol w:w="5799"/>
      </w:tblGrid>
      <w:tr w:rsidR="00A07C65" w:rsidRPr="00A07C65" w14:paraId="07E1F64E" w14:textId="77777777" w:rsidTr="000D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E85EC33"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2" w:name="BKM_D0CF8372_E2E7_44FE_8452_567F1CFF1C66"/>
            <w:bookmarkEnd w:id="222"/>
            <w:r w:rsidRPr="00A07C65">
              <w:rPr>
                <w:rFonts w:asciiTheme="minorHAnsi" w:hAnsiTheme="minorHAnsi"/>
                <w:color w:val="000000"/>
                <w:sz w:val="20"/>
                <w:szCs w:val="20"/>
                <w:lang w:val="en-CA"/>
              </w:rPr>
              <w:t>Name</w:t>
            </w:r>
          </w:p>
        </w:tc>
        <w:tc>
          <w:tcPr>
            <w:tcW w:w="2694" w:type="dxa"/>
          </w:tcPr>
          <w:p w14:paraId="52C354AA"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Type</w:t>
            </w:r>
          </w:p>
        </w:tc>
        <w:tc>
          <w:tcPr>
            <w:tcW w:w="5799" w:type="dxa"/>
          </w:tcPr>
          <w:p w14:paraId="2A93EC6E" w14:textId="77777777" w:rsidR="00A07C65" w:rsidRPr="00A07C65" w:rsidRDefault="00A07C65" w:rsidP="00A07C65">
            <w:pPr>
              <w:autoSpaceDE w:val="0"/>
              <w:autoSpaceDN w:val="0"/>
              <w:adjustRightInd w:val="0"/>
              <w:spacing w:after="0"/>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Description</w:t>
            </w:r>
          </w:p>
        </w:tc>
      </w:tr>
      <w:tr w:rsidR="00A07C65" w:rsidRPr="00A07C65" w14:paraId="0DE7896D" w14:textId="77777777" w:rsidTr="000D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2B2C69C"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r w:rsidRPr="00A07C65">
              <w:rPr>
                <w:rFonts w:asciiTheme="minorHAnsi" w:hAnsiTheme="minorHAnsi"/>
                <w:color w:val="000000"/>
                <w:sz w:val="20"/>
                <w:szCs w:val="20"/>
                <w:lang w:val="en-CA"/>
              </w:rPr>
              <w:t>role</w:t>
            </w:r>
          </w:p>
        </w:tc>
        <w:tc>
          <w:tcPr>
            <w:tcW w:w="2694" w:type="dxa"/>
          </w:tcPr>
          <w:p w14:paraId="1F7A11F6"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CompositionPartRoleTerm</w:t>
            </w:r>
            <w:proofErr w:type="spellEnd"/>
          </w:p>
        </w:tc>
        <w:tc>
          <w:tcPr>
            <w:tcW w:w="5799" w:type="dxa"/>
          </w:tcPr>
          <w:p w14:paraId="290FC231"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 xml:space="preserve">Defines the relationship of the </w:t>
            </w:r>
            <w:proofErr w:type="spellStart"/>
            <w:r w:rsidR="000D2F14">
              <w:rPr>
                <w:rFonts w:asciiTheme="minorHAnsi" w:hAnsiTheme="minorHAnsi"/>
                <w:color w:val="000000"/>
                <w:sz w:val="20"/>
                <w:szCs w:val="20"/>
                <w:lang w:val="en-CA"/>
              </w:rPr>
              <w:t>CompoundMaterial</w:t>
            </w:r>
            <w:proofErr w:type="spellEnd"/>
            <w:r w:rsidRPr="00A07C65">
              <w:rPr>
                <w:rFonts w:asciiTheme="minorHAnsi" w:hAnsiTheme="minorHAnsi"/>
                <w:color w:val="000000"/>
                <w:sz w:val="20"/>
                <w:szCs w:val="20"/>
                <w:lang w:val="en-CA"/>
              </w:rPr>
              <w:t xml:space="preserve"> constituent in the geologic unit, e.g. vein, </w:t>
            </w:r>
            <w:proofErr w:type="gramStart"/>
            <w:r w:rsidRPr="00A07C65">
              <w:rPr>
                <w:rFonts w:asciiTheme="minorHAnsi" w:hAnsiTheme="minorHAnsi"/>
                <w:color w:val="000000"/>
                <w:sz w:val="20"/>
                <w:szCs w:val="20"/>
                <w:lang w:val="en-CA"/>
              </w:rPr>
              <w:t>interbedded</w:t>
            </w:r>
            <w:proofErr w:type="gramEnd"/>
            <w:r w:rsidRPr="00A07C65">
              <w:rPr>
                <w:rFonts w:asciiTheme="minorHAnsi" w:hAnsiTheme="minorHAnsi"/>
                <w:color w:val="000000"/>
                <w:sz w:val="20"/>
                <w:szCs w:val="20"/>
                <w:lang w:val="en-CA"/>
              </w:rPr>
              <w:t xml:space="preserve"> constituent, layers, dominant constituent. </w:t>
            </w:r>
            <w:commentRangeStart w:id="223"/>
            <w:r w:rsidRPr="00A07C65">
              <w:rPr>
                <w:rFonts w:asciiTheme="minorHAnsi" w:hAnsiTheme="minorHAnsi"/>
                <w:color w:val="000000"/>
                <w:sz w:val="20"/>
                <w:szCs w:val="20"/>
                <w:lang w:val="en-CA"/>
              </w:rPr>
              <w:t>Scoped name because role is asserted by the geologist building the description.</w:t>
            </w:r>
            <w:commentRangeEnd w:id="223"/>
            <w:r w:rsidR="000D2F14">
              <w:rPr>
                <w:rStyle w:val="CommentReference"/>
                <w:color w:val="auto"/>
              </w:rPr>
              <w:commentReference w:id="223"/>
            </w:r>
          </w:p>
          <w:p w14:paraId="5C99A8A4" w14:textId="77777777" w:rsidR="00A07C65" w:rsidRPr="00A07C65" w:rsidRDefault="00A07C65" w:rsidP="00A07C65">
            <w:pPr>
              <w:autoSpaceDE w:val="0"/>
              <w:autoSpaceDN w:val="0"/>
              <w:adjustRightInd w:val="0"/>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lang w:val="en-CA"/>
              </w:rPr>
            </w:pPr>
          </w:p>
        </w:tc>
      </w:tr>
      <w:tr w:rsidR="00A07C65" w:rsidRPr="00A07C65" w14:paraId="33400516" w14:textId="77777777" w:rsidTr="000D2F14">
        <w:tc>
          <w:tcPr>
            <w:cnfStyle w:val="001000000000" w:firstRow="0" w:lastRow="0" w:firstColumn="1" w:lastColumn="0" w:oddVBand="0" w:evenVBand="0" w:oddHBand="0" w:evenHBand="0" w:firstRowFirstColumn="0" w:firstRowLastColumn="0" w:lastRowFirstColumn="0" w:lastRowLastColumn="0"/>
            <w:tcW w:w="1242" w:type="dxa"/>
          </w:tcPr>
          <w:p w14:paraId="068FD904" w14:textId="77777777" w:rsidR="00A07C65" w:rsidRPr="00A07C65" w:rsidRDefault="00A07C65" w:rsidP="00A07C65">
            <w:pPr>
              <w:autoSpaceDE w:val="0"/>
              <w:autoSpaceDN w:val="0"/>
              <w:adjustRightInd w:val="0"/>
              <w:spacing w:after="0"/>
              <w:rPr>
                <w:rFonts w:asciiTheme="minorHAnsi" w:hAnsiTheme="minorHAnsi"/>
                <w:color w:val="000000"/>
                <w:sz w:val="20"/>
                <w:szCs w:val="20"/>
                <w:lang w:val="en-CA"/>
              </w:rPr>
            </w:pPr>
            <w:bookmarkStart w:id="224" w:name="BKM_F115EB74_32B6_4EFC_8D26_C2D2AD40E6EB"/>
            <w:bookmarkEnd w:id="224"/>
            <w:r w:rsidRPr="00A07C65">
              <w:rPr>
                <w:rFonts w:asciiTheme="minorHAnsi" w:hAnsiTheme="minorHAnsi"/>
                <w:color w:val="000000"/>
                <w:sz w:val="20"/>
                <w:szCs w:val="20"/>
                <w:lang w:val="en-CA"/>
              </w:rPr>
              <w:t>proportion</w:t>
            </w:r>
          </w:p>
        </w:tc>
        <w:tc>
          <w:tcPr>
            <w:tcW w:w="2694" w:type="dxa"/>
          </w:tcPr>
          <w:p w14:paraId="57852DB1"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roofErr w:type="spellStart"/>
            <w:r w:rsidRPr="00A07C65">
              <w:rPr>
                <w:rFonts w:asciiTheme="minorHAnsi" w:hAnsiTheme="minorHAnsi"/>
                <w:color w:val="000000"/>
                <w:sz w:val="20"/>
                <w:szCs w:val="20"/>
                <w:lang w:val="en-CA"/>
              </w:rPr>
              <w:t>QuantityRange</w:t>
            </w:r>
            <w:proofErr w:type="spellEnd"/>
          </w:p>
        </w:tc>
        <w:tc>
          <w:tcPr>
            <w:tcW w:w="5799" w:type="dxa"/>
          </w:tcPr>
          <w:p w14:paraId="2B36C4D5"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r w:rsidRPr="00A07C65">
              <w:rPr>
                <w:rFonts w:asciiTheme="minorHAnsi" w:hAnsiTheme="minorHAnsi"/>
                <w:color w:val="000000"/>
                <w:sz w:val="20"/>
                <w:szCs w:val="20"/>
                <w:lang w:val="en-CA"/>
              </w:rPr>
              <w:t>Quantity that specifies the fraction of the geologic unit composed of the compound material.</w:t>
            </w:r>
          </w:p>
          <w:p w14:paraId="6F29D793" w14:textId="77777777" w:rsidR="00A07C65" w:rsidRPr="00A07C65" w:rsidRDefault="00A07C65" w:rsidP="00A07C65">
            <w:pPr>
              <w:autoSpaceDE w:val="0"/>
              <w:autoSpaceDN w:val="0"/>
              <w:adjustRightInd w:val="0"/>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lang w:val="en-CA"/>
              </w:rPr>
            </w:pPr>
          </w:p>
        </w:tc>
      </w:tr>
    </w:tbl>
    <w:p w14:paraId="3A0FD903" w14:textId="77777777" w:rsidR="00A07C65" w:rsidRDefault="00A07C65" w:rsidP="00ED2525"/>
    <w:p w14:paraId="0D050E87" w14:textId="77777777" w:rsidR="00A07C65" w:rsidRPr="00ED2525" w:rsidRDefault="00A07C65" w:rsidP="00ED2525"/>
    <w:p w14:paraId="160AFAA2" w14:textId="77777777"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14:paraId="3E3DC50F" w14:textId="77777777"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14:paraId="62BDB0BB" w14:textId="77777777"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14:paraId="2231DF6F" w14:textId="77777777"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14:paraId="6E557592" w14:textId="77777777"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14:paraId="5F8C507B" w14:textId="77777777"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14:paraId="24F874FF" w14:textId="77777777"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14:paraId="6AAD2D35" w14:textId="77777777"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14:paraId="10AC2A8A" w14:textId="77777777" w:rsidR="009B3BBD" w:rsidRDefault="009B3BBD" w:rsidP="009B3BBD">
      <w:pPr>
        <w:pStyle w:val="Heading1"/>
        <w:rPr>
          <w:lang w:val="en-CA"/>
        </w:rPr>
      </w:pPr>
      <w:r>
        <w:rPr>
          <w:lang w:val="en-CA"/>
        </w:rPr>
        <w:lastRenderedPageBreak/>
        <w:t>GML Encoding Requirements classes</w:t>
      </w:r>
    </w:p>
    <w:p w14:paraId="37E8B345" w14:textId="77777777"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14:paraId="75322E50" w14:textId="77777777"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14:paraId="2127A182" w14:textId="77777777"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14:paraId="3FF36FA7" w14:textId="77777777"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14:paraId="086BC82E" w14:textId="77777777"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14:paraId="29EB38EC" w14:textId="77777777"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14:paraId="1B456B2C"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0F432A"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14:paraId="599098DE" w14:textId="77777777"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14:paraId="3D670C01"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12D2763"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14:paraId="4C4CE7D7"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0" w:history="1">
              <w:r w:rsidR="001517B8" w:rsidRPr="001517B8">
                <w:rPr>
                  <w:rFonts w:ascii="Consolas" w:hAnsi="Consolas" w:cs="Consolas"/>
                  <w:color w:val="0000FF"/>
                  <w:sz w:val="20"/>
                  <w:szCs w:val="20"/>
                  <w:u w:val="single"/>
                  <w:lang w:eastAsia="en-CA"/>
                </w:rPr>
                <w:t>http://www.opengis.net/cv/0.2/gml32</w:t>
              </w:r>
            </w:hyperlink>
          </w:p>
        </w:tc>
      </w:tr>
      <w:tr w:rsidR="001517B8" w:rsidRPr="001517B8" w14:paraId="692E351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5446798"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14:paraId="1C46F4E8"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1" w:history="1">
              <w:r w:rsidR="001517B8" w:rsidRPr="001517B8">
                <w:rPr>
                  <w:rFonts w:ascii="Consolas" w:hAnsi="Consolas" w:cs="Consolas"/>
                  <w:color w:val="0000FF"/>
                  <w:sz w:val="20"/>
                  <w:szCs w:val="20"/>
                  <w:u w:val="single"/>
                  <w:lang w:eastAsia="en-CA"/>
                </w:rPr>
                <w:t>http://www.isotc211.org/2005/gco</w:t>
              </w:r>
            </w:hyperlink>
          </w:p>
        </w:tc>
      </w:tr>
      <w:tr w:rsidR="001517B8" w:rsidRPr="001517B8" w14:paraId="3D6B3AED"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CB74770"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14:paraId="0E3C613E"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2" w:history="1">
              <w:r w:rsidR="001517B8" w:rsidRPr="001517B8">
                <w:rPr>
                  <w:rFonts w:ascii="Consolas" w:hAnsi="Consolas" w:cs="Consolas"/>
                  <w:color w:val="0000FF"/>
                  <w:sz w:val="20"/>
                  <w:szCs w:val="20"/>
                  <w:u w:val="single"/>
                  <w:lang w:eastAsia="en-CA"/>
                </w:rPr>
                <w:t>http://www.isotc211.org/2005/gmd</w:t>
              </w:r>
            </w:hyperlink>
          </w:p>
        </w:tc>
      </w:tr>
      <w:tr w:rsidR="001517B8" w:rsidRPr="001517B8" w14:paraId="6D11126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5C060CD"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gml</w:t>
            </w:r>
          </w:p>
        </w:tc>
        <w:tc>
          <w:tcPr>
            <w:tcW w:w="0" w:type="auto"/>
            <w:hideMark/>
          </w:tcPr>
          <w:p w14:paraId="504E75FC"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3" w:history="1">
              <w:r w:rsidR="001517B8" w:rsidRPr="001517B8">
                <w:rPr>
                  <w:rFonts w:ascii="Consolas" w:hAnsi="Consolas" w:cs="Consolas"/>
                  <w:color w:val="0000FF"/>
                  <w:sz w:val="20"/>
                  <w:szCs w:val="20"/>
                  <w:u w:val="single"/>
                  <w:lang w:eastAsia="en-CA"/>
                </w:rPr>
                <w:t>http://www.opengis.net/gml/3.2</w:t>
              </w:r>
            </w:hyperlink>
          </w:p>
        </w:tc>
      </w:tr>
      <w:tr w:rsidR="001517B8" w:rsidRPr="001517B8" w14:paraId="772CCAD4"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2FBA25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14:paraId="4A8F513F"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http://www.opengis.net/gml/3.3/exr</w:t>
              </w:r>
            </w:hyperlink>
          </w:p>
        </w:tc>
      </w:tr>
      <w:tr w:rsidR="001517B8" w:rsidRPr="001517B8" w14:paraId="08EAE5D0"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E2B4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14:paraId="797E9A1B"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14:paraId="7066582A"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F1489"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14:paraId="4443998C"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14:paraId="0988D4A7" w14:textId="77777777"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215127F7"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14:paraId="4176E700"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7"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14:paraId="68BC2695" w14:textId="77777777"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152C27D"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14:paraId="3EFC1B9D"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8"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14:paraId="43EA51D5"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10616"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14:paraId="2EF3394F"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9"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14:paraId="0E6CA1F9"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232D2"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14:paraId="5F745EFB"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40"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14:paraId="0697AA2E"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8E7850"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14:paraId="0CAA915F"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41"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14:paraId="6EC7183A"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36850D3"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14:paraId="53F16546"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http://www.opengis.net/om/2.0</w:t>
              </w:r>
            </w:hyperlink>
          </w:p>
        </w:tc>
      </w:tr>
      <w:tr w:rsidR="001517B8" w:rsidRPr="001517B8" w14:paraId="49E6E802" w14:textId="77777777"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6F95531"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14:paraId="064616D7"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http://www.opengis.net/sampling/2.0</w:t>
              </w:r>
            </w:hyperlink>
          </w:p>
        </w:tc>
      </w:tr>
      <w:tr w:rsidR="001517B8" w:rsidRPr="001517B8" w14:paraId="6AB89F40" w14:textId="77777777"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3A5F6D84"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14:paraId="79F94428"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4"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14:paraId="6D248E71" w14:textId="77777777"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14:paraId="47C249AB" w14:textId="77777777"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14:paraId="039102C9"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5"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14:paraId="1C14575B" w14:textId="77777777"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797273"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swe</w:t>
            </w:r>
            <w:proofErr w:type="spellEnd"/>
          </w:p>
        </w:tc>
        <w:tc>
          <w:tcPr>
            <w:tcW w:w="0" w:type="auto"/>
            <w:hideMark/>
          </w:tcPr>
          <w:p w14:paraId="042860C0"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6" w:history="1">
              <w:r w:rsidR="001517B8" w:rsidRPr="001517B8">
                <w:rPr>
                  <w:rFonts w:ascii="Consolas" w:hAnsi="Consolas" w:cs="Consolas"/>
                  <w:color w:val="0000FF"/>
                  <w:sz w:val="20"/>
                  <w:szCs w:val="20"/>
                  <w:u w:val="single"/>
                  <w:lang w:eastAsia="en-CA"/>
                </w:rPr>
                <w:t>http://www.opengis.net/swe/2.0</w:t>
              </w:r>
            </w:hyperlink>
          </w:p>
        </w:tc>
      </w:tr>
      <w:tr w:rsidR="001517B8" w:rsidRPr="001517B8" w14:paraId="38A274AA" w14:textId="77777777"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5367FAF9"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14:paraId="57141625" w14:textId="77777777" w:rsidR="001517B8" w:rsidRPr="001517B8" w:rsidRDefault="00A00D3D"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7" w:history="1">
              <w:r w:rsidR="001517B8" w:rsidRPr="001517B8">
                <w:rPr>
                  <w:rFonts w:ascii="Consolas" w:hAnsi="Consolas" w:cs="Consolas"/>
                  <w:color w:val="0000FF"/>
                  <w:sz w:val="20"/>
                  <w:szCs w:val="20"/>
                  <w:u w:val="single"/>
                  <w:lang w:eastAsia="en-CA"/>
                </w:rPr>
                <w:t>http://www.opengis.net/wfs/2.0</w:t>
              </w:r>
            </w:hyperlink>
          </w:p>
        </w:tc>
      </w:tr>
      <w:tr w:rsidR="001517B8" w:rsidRPr="001517B8" w14:paraId="006A1B0D" w14:textId="77777777"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14:paraId="4B6274D3" w14:textId="77777777"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14:paraId="1B289F0B" w14:textId="77777777" w:rsidR="001517B8" w:rsidRPr="001517B8" w:rsidRDefault="00A00D3D"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8" w:history="1">
              <w:r w:rsidR="001517B8" w:rsidRPr="001517B8">
                <w:rPr>
                  <w:rFonts w:ascii="Consolas" w:hAnsi="Consolas" w:cs="Consolas"/>
                  <w:color w:val="0000FF"/>
                  <w:sz w:val="20"/>
                  <w:szCs w:val="20"/>
                  <w:u w:val="single"/>
                  <w:lang w:eastAsia="en-CA"/>
                </w:rPr>
                <w:t>http://www.w3.org/1999/xlink</w:t>
              </w:r>
            </w:hyperlink>
          </w:p>
        </w:tc>
      </w:tr>
    </w:tbl>
    <w:p w14:paraId="019C8217" w14:textId="77777777" w:rsidR="00380908" w:rsidRDefault="001517B8" w:rsidP="00380908">
      <w:r>
        <w:t xml:space="preserve"> </w:t>
      </w:r>
    </w:p>
    <w:p w14:paraId="6C3760F4" w14:textId="77777777" w:rsidR="00380908" w:rsidRPr="009B3BBD" w:rsidRDefault="00380908" w:rsidP="009B3BBD">
      <w:pPr>
        <w:rPr>
          <w:lang w:val="en-CA"/>
        </w:rPr>
      </w:pPr>
    </w:p>
    <w:p w14:paraId="238F699D" w14:textId="77777777"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14:paraId="7BEFABA7" w14:textId="77777777"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14:paraId="4FD365A8" w14:textId="77777777"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14:paraId="735721DC" w14:textId="77777777" w:rsidTr="00380908">
        <w:tc>
          <w:tcPr>
            <w:tcW w:w="8897" w:type="dxa"/>
            <w:gridSpan w:val="2"/>
            <w:tcBorders>
              <w:top w:val="single" w:sz="12" w:space="0" w:color="auto"/>
              <w:left w:val="single" w:sz="12" w:space="0" w:color="auto"/>
              <w:bottom w:val="single" w:sz="12" w:space="0" w:color="auto"/>
              <w:right w:val="single" w:sz="12" w:space="0" w:color="auto"/>
            </w:tcBorders>
          </w:tcPr>
          <w:p w14:paraId="34992CC4"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14:paraId="281868BA" w14:textId="77777777" w:rsidTr="00380908">
        <w:tc>
          <w:tcPr>
            <w:tcW w:w="1809" w:type="dxa"/>
            <w:tcBorders>
              <w:top w:val="single" w:sz="12" w:space="0" w:color="auto"/>
              <w:left w:val="single" w:sz="12" w:space="0" w:color="auto"/>
              <w:bottom w:val="single" w:sz="4" w:space="0" w:color="auto"/>
              <w:right w:val="single" w:sz="4" w:space="0" w:color="auto"/>
            </w:tcBorders>
          </w:tcPr>
          <w:p w14:paraId="70BAD9C6"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14:paraId="4B416DA6" w14:textId="77777777"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14:paraId="18F4FDB9" w14:textId="77777777" w:rsidTr="00380908">
        <w:tc>
          <w:tcPr>
            <w:tcW w:w="1809" w:type="dxa"/>
            <w:tcBorders>
              <w:top w:val="single" w:sz="4" w:space="0" w:color="auto"/>
              <w:left w:val="single" w:sz="12" w:space="0" w:color="auto"/>
              <w:bottom w:val="single" w:sz="4" w:space="0" w:color="auto"/>
              <w:right w:val="single" w:sz="4" w:space="0" w:color="auto"/>
            </w:tcBorders>
          </w:tcPr>
          <w:p w14:paraId="4B765EDE" w14:textId="77777777"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17224670"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14:paraId="7F526357" w14:textId="77777777" w:rsidTr="00380908">
        <w:tc>
          <w:tcPr>
            <w:tcW w:w="1809" w:type="dxa"/>
            <w:tcBorders>
              <w:top w:val="single" w:sz="4" w:space="0" w:color="auto"/>
              <w:left w:val="single" w:sz="12" w:space="0" w:color="auto"/>
              <w:bottom w:val="single" w:sz="4" w:space="0" w:color="auto"/>
              <w:right w:val="single" w:sz="4" w:space="0" w:color="auto"/>
            </w:tcBorders>
          </w:tcPr>
          <w:p w14:paraId="09B65D2E" w14:textId="77777777"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14:paraId="34215F51" w14:textId="77777777"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14:paraId="5045A5EE"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6B9F44C"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76DDCC77"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14:paraId="35F9EEA9" w14:textId="77777777"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14:paraId="41F9FFF7"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AFB81D1"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DAFE70C"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14:paraId="203F9313"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14:paraId="1C7D5DE2"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2EDD8C2F"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0457BEAB"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25"/>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14:paraId="353A668F" w14:textId="77777777"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xlink:href and a human readable description in </w:t>
            </w:r>
            <w:proofErr w:type="spellStart"/>
            <w:r>
              <w:rPr>
                <w:rFonts w:eastAsia="MS Mincho"/>
                <w:i/>
                <w:lang w:val="en-CA"/>
              </w:rPr>
              <w:t>xlink:title</w:t>
            </w:r>
            <w:commentRangeEnd w:id="225"/>
            <w:proofErr w:type="spellEnd"/>
            <w:r w:rsidR="00106124">
              <w:rPr>
                <w:rStyle w:val="CommentReference"/>
              </w:rPr>
              <w:commentReference w:id="225"/>
            </w:r>
          </w:p>
        </w:tc>
      </w:tr>
      <w:tr w:rsidR="00AD7649" w:rsidRPr="00D12552" w14:paraId="2A467A77" w14:textId="77777777"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14:paraId="10876A17" w14:textId="77777777"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14:paraId="35FDB6AB" w14:textId="77777777"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226"/>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14:paraId="61558E71" w14:textId="77777777"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By Reference property SHALL be encoded with HTTP URI in xlink:href, and resolve to a representation of that resource using Linked Open Data principles</w:t>
            </w:r>
            <w:commentRangeEnd w:id="226"/>
            <w:r w:rsidR="00106124">
              <w:rPr>
                <w:rStyle w:val="CommentReference"/>
              </w:rPr>
              <w:commentReference w:id="226"/>
            </w:r>
          </w:p>
        </w:tc>
      </w:tr>
    </w:tbl>
    <w:p w14:paraId="6CD4F2E8" w14:textId="77777777" w:rsidR="00AD7649" w:rsidRDefault="00AD7649" w:rsidP="00AD7649">
      <w:pPr>
        <w:rPr>
          <w:lang w:val="en-CA"/>
        </w:rPr>
      </w:pPr>
    </w:p>
    <w:p w14:paraId="407799A7" w14:textId="77777777" w:rsidR="00380908" w:rsidRDefault="00380908" w:rsidP="00380908">
      <w:pPr>
        <w:pStyle w:val="Heading3"/>
        <w:rPr>
          <w:lang w:val="en-CA"/>
        </w:rPr>
      </w:pPr>
      <w:r>
        <w:rPr>
          <w:lang w:val="en-CA"/>
        </w:rPr>
        <w:t>XML document validation</w:t>
      </w:r>
    </w:p>
    <w:p w14:paraId="474E80BF" w14:textId="77777777"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14:paraId="29ADFA80" w14:textId="77777777"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14:paraId="6C27BD2D" w14:textId="77777777" w:rsidTr="00380908">
        <w:trPr>
          <w:cantSplit/>
        </w:trPr>
        <w:tc>
          <w:tcPr>
            <w:tcW w:w="4219" w:type="dxa"/>
            <w:tcBorders>
              <w:right w:val="nil"/>
            </w:tcBorders>
            <w:shd w:val="clear" w:color="auto" w:fill="auto"/>
          </w:tcPr>
          <w:p w14:paraId="126FD58C" w14:textId="77777777"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14:paraId="6760158D" w14:textId="77777777" w:rsidR="00380908" w:rsidRPr="00D12552" w:rsidRDefault="00380908" w:rsidP="00380908">
            <w:pPr>
              <w:pStyle w:val="Tabletext10"/>
              <w:jc w:val="left"/>
              <w:rPr>
                <w:rStyle w:val="reqtext"/>
                <w:lang w:val="en-CA"/>
              </w:rPr>
            </w:pPr>
            <w:r>
              <w:rPr>
                <w:rStyle w:val="reqtext"/>
                <w:lang w:val="en-CA"/>
              </w:rPr>
              <w:t>XML instance SHALL against XSD schema</w:t>
            </w:r>
          </w:p>
        </w:tc>
      </w:tr>
    </w:tbl>
    <w:p w14:paraId="4B916A52" w14:textId="77777777"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14:paraId="582900DB" w14:textId="77777777" w:rsidTr="00380908">
        <w:trPr>
          <w:cantSplit/>
        </w:trPr>
        <w:tc>
          <w:tcPr>
            <w:tcW w:w="4219" w:type="dxa"/>
            <w:tcBorders>
              <w:right w:val="nil"/>
            </w:tcBorders>
            <w:shd w:val="clear" w:color="auto" w:fill="auto"/>
          </w:tcPr>
          <w:p w14:paraId="24A8B91D" w14:textId="77777777"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14:paraId="77D24188" w14:textId="77777777"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14:paraId="3812B48A" w14:textId="77777777" w:rsidR="00380908" w:rsidRDefault="00380908" w:rsidP="00AD7649">
      <w:pPr>
        <w:rPr>
          <w:lang w:val="en-CA"/>
        </w:rPr>
      </w:pPr>
    </w:p>
    <w:p w14:paraId="40A4E9F3" w14:textId="77777777" w:rsidR="00380908" w:rsidRDefault="00380908" w:rsidP="00380908">
      <w:pPr>
        <w:pStyle w:val="Heading3"/>
        <w:rPr>
          <w:lang w:val="en-CA"/>
        </w:rPr>
      </w:pPr>
      <w:proofErr w:type="spellStart"/>
      <w:r>
        <w:rPr>
          <w:lang w:val="en-CA"/>
        </w:rPr>
        <w:lastRenderedPageBreak/>
        <w:t>CodeList</w:t>
      </w:r>
      <w:proofErr w:type="spellEnd"/>
    </w:p>
    <w:p w14:paraId="11AFE4A0" w14:textId="77777777"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14:paraId="62936D05" w14:textId="77777777" w:rsidTr="00E50D76">
        <w:trPr>
          <w:cantSplit/>
        </w:trPr>
        <w:tc>
          <w:tcPr>
            <w:tcW w:w="4219" w:type="dxa"/>
            <w:tcBorders>
              <w:right w:val="nil"/>
            </w:tcBorders>
            <w:shd w:val="clear" w:color="auto" w:fill="auto"/>
          </w:tcPr>
          <w:p w14:paraId="23E27D55" w14:textId="77777777"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14:paraId="42EEE9FD" w14:textId="77777777"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xlink:href and a human readable description in </w:t>
            </w:r>
            <w:proofErr w:type="spellStart"/>
            <w:r w:rsidRPr="00106124">
              <w:rPr>
                <w:rStyle w:val="reqtext"/>
                <w:lang w:val="en-CA"/>
              </w:rPr>
              <w:t>xlink:title</w:t>
            </w:r>
            <w:proofErr w:type="spellEnd"/>
          </w:p>
        </w:tc>
      </w:tr>
    </w:tbl>
    <w:p w14:paraId="4CCA380D" w14:textId="77777777"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14:paraId="7205D46B" w14:textId="77777777" w:rsidTr="00E50D76">
        <w:trPr>
          <w:cantSplit/>
        </w:trPr>
        <w:tc>
          <w:tcPr>
            <w:tcW w:w="4219" w:type="dxa"/>
            <w:tcBorders>
              <w:right w:val="nil"/>
            </w:tcBorders>
            <w:shd w:val="clear" w:color="auto" w:fill="auto"/>
          </w:tcPr>
          <w:p w14:paraId="04D51F65" w14:textId="77777777"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14:paraId="7F2222E7" w14:textId="77777777"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14:paraId="5BA2077B" w14:textId="77777777" w:rsidR="00106124" w:rsidRPr="00D12552" w:rsidRDefault="00106124" w:rsidP="00106124">
            <w:pPr>
              <w:pStyle w:val="Tabletext10"/>
              <w:jc w:val="left"/>
              <w:rPr>
                <w:rStyle w:val="reqtext"/>
                <w:lang w:val="en-CA"/>
              </w:rPr>
            </w:pPr>
            <w:r w:rsidRPr="00106124">
              <w:rPr>
                <w:rStyle w:val="reqtext"/>
                <w:lang w:val="en-CA"/>
              </w:rPr>
              <w:t>By Reference property SHALL be encoded with HTTP URI in xlink:href, and resolve to a representation of that resource using Linked Open Data principles</w:t>
            </w:r>
          </w:p>
        </w:tc>
      </w:tr>
    </w:tbl>
    <w:p w14:paraId="64B30BCC" w14:textId="77777777" w:rsidR="00106124" w:rsidRDefault="00106124" w:rsidP="00AD7649">
      <w:pPr>
        <w:rPr>
          <w:lang w:val="en-CA"/>
        </w:rPr>
      </w:pPr>
      <w:r>
        <w:rPr>
          <w:lang w:val="en-CA"/>
        </w:rPr>
        <w:t xml:space="preserve"> </w:t>
      </w:r>
    </w:p>
    <w:p w14:paraId="43D885EC" w14:textId="77777777"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14:paraId="64968F64" w14:textId="77777777"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227"/>
      <w:r w:rsidRPr="008D2309">
        <w:rPr>
          <w:rFonts w:ascii="Consolas" w:hAnsi="Consolas" w:cs="Consolas"/>
          <w:sz w:val="20"/>
          <w:szCs w:val="20"/>
          <w:lang w:val="en-CA"/>
        </w:rPr>
        <w:t>http://resource.geosciml.org/classifier/cgi/simplelithology/mudstone</w:t>
      </w:r>
      <w:commentRangeEnd w:id="227"/>
      <w:r w:rsidR="008D1584">
        <w:rPr>
          <w:rStyle w:val="CommentReference"/>
        </w:rPr>
        <w:commentReference w:id="227"/>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14:paraId="7F07D54D" w14:textId="77777777"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14:paraId="6A8EF357" w14:textId="77777777"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14:paraId="091A40ED" w14:textId="77777777"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14:paraId="4F39824A" w14:textId="77777777"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14:paraId="6C482194" w14:textId="77777777"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14:paraId="263D1CA9" w14:textId="77777777"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14:paraId="11813678" w14:textId="77777777"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14:paraId="2513607A" w14:textId="77777777" w:rsidR="009B3BBD" w:rsidRPr="00D12552" w:rsidRDefault="009B3BBD" w:rsidP="00B31486">
      <w:pPr>
        <w:rPr>
          <w:color w:val="FF0000"/>
          <w:lang w:val="en-CA"/>
        </w:rPr>
      </w:pPr>
    </w:p>
    <w:p w14:paraId="7368FBB6" w14:textId="77777777" w:rsidR="009A7B37" w:rsidRPr="00D12552" w:rsidRDefault="009A7B37">
      <w:pPr>
        <w:pStyle w:val="Heading1"/>
        <w:rPr>
          <w:lang w:val="en-CA"/>
        </w:rPr>
      </w:pPr>
      <w:bookmarkStart w:id="228" w:name="_Toc337499861"/>
      <w:r w:rsidRPr="00D12552">
        <w:rPr>
          <w:lang w:val="en-CA"/>
        </w:rPr>
        <w:t>Media Types for any data encoding(s)</w:t>
      </w:r>
      <w:bookmarkEnd w:id="228"/>
    </w:p>
    <w:p w14:paraId="1D8D7BB1" w14:textId="77777777"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57CEF178" w14:textId="77777777" w:rsidR="009A7B37" w:rsidRPr="00D12552" w:rsidRDefault="009A7B37">
      <w:pPr>
        <w:rPr>
          <w:lang w:val="en-CA"/>
        </w:rPr>
      </w:pPr>
      <w:r w:rsidRPr="00D12552">
        <w:rPr>
          <w:lang w:val="en-CA"/>
        </w:rPr>
        <w:br w:type="page"/>
      </w:r>
    </w:p>
    <w:p w14:paraId="39125CF7" w14:textId="77777777" w:rsidR="009A7B37" w:rsidRPr="00D12552" w:rsidRDefault="009A7B37" w:rsidP="004A5507">
      <w:pPr>
        <w:pStyle w:val="Annex"/>
        <w:rPr>
          <w:lang w:val="en-CA"/>
        </w:rPr>
      </w:pPr>
      <w:r w:rsidRPr="00D12552">
        <w:rPr>
          <w:lang w:val="en-CA"/>
        </w:rPr>
        <w:lastRenderedPageBreak/>
        <w:t>Annex A: Conformance Class Abstract Test Suite (Normative)</w:t>
      </w:r>
    </w:p>
    <w:p w14:paraId="10853771" w14:textId="77777777" w:rsidR="009A7B37" w:rsidRPr="00D12552" w:rsidRDefault="009A7B37" w:rsidP="004A5507">
      <w:pPr>
        <w:pStyle w:val="AnnexNumbered"/>
        <w:rPr>
          <w:lang w:val="en-CA"/>
        </w:rPr>
      </w:pPr>
      <w:bookmarkStart w:id="229" w:name="_Toc254961261"/>
      <w:bookmarkStart w:id="230" w:name="_Ref259545760"/>
      <w:bookmarkStart w:id="231" w:name="_Toc276720685"/>
      <w:bookmarkStart w:id="232" w:name="_Toc279341984"/>
      <w:bookmarkStart w:id="233" w:name="_Toc337499862"/>
      <w:bookmarkStart w:id="234" w:name="_Toc443461105"/>
      <w:bookmarkStart w:id="235" w:name="_Toc9996974"/>
      <w:bookmarkStart w:id="236" w:name="_Ref207532276"/>
      <w:bookmarkStart w:id="237" w:name="_Ref207532302"/>
      <w:bookmarkStart w:id="238" w:name="_Ref207532345"/>
      <w:bookmarkStart w:id="239" w:name="_Toc219622068"/>
      <w:r w:rsidRPr="00D12552">
        <w:rPr>
          <w:lang w:val="en-CA"/>
        </w:rPr>
        <w:t xml:space="preserve">Conformance class: </w:t>
      </w:r>
      <w:bookmarkEnd w:id="229"/>
      <w:bookmarkEnd w:id="230"/>
      <w:bookmarkEnd w:id="231"/>
      <w:r w:rsidRPr="00D12552">
        <w:rPr>
          <w:lang w:val="en-CA"/>
        </w:rPr>
        <w:t xml:space="preserve">AAAA </w:t>
      </w:r>
      <w:r w:rsidRPr="00D12552">
        <w:rPr>
          <w:color w:val="FF0000"/>
          <w:lang w:val="en-CA"/>
        </w:rPr>
        <w:t>(repeat as necessary)</w:t>
      </w:r>
      <w:bookmarkEnd w:id="232"/>
      <w:bookmarkEnd w:id="233"/>
    </w:p>
    <w:p w14:paraId="61AC9702" w14:textId="77777777" w:rsidR="004A5507" w:rsidRPr="00D12552" w:rsidRDefault="004A5507" w:rsidP="004A5507">
      <w:pPr>
        <w:pStyle w:val="AnnexLevel2"/>
        <w:numPr>
          <w:ilvl w:val="0"/>
          <w:numId w:val="0"/>
        </w:numPr>
        <w:rPr>
          <w:lang w:val="en-CA"/>
        </w:rPr>
      </w:pPr>
    </w:p>
    <w:bookmarkEnd w:id="234"/>
    <w:bookmarkEnd w:id="235"/>
    <w:bookmarkEnd w:id="236"/>
    <w:bookmarkEnd w:id="237"/>
    <w:bookmarkEnd w:id="238"/>
    <w:bookmarkEnd w:id="239"/>
    <w:p w14:paraId="352A00F8" w14:textId="77777777" w:rsidR="009A7B37" w:rsidRPr="00D12552" w:rsidRDefault="009A7B37" w:rsidP="004A5507">
      <w:pPr>
        <w:pStyle w:val="Annex"/>
        <w:rPr>
          <w:lang w:val="en-CA"/>
        </w:rPr>
      </w:pPr>
      <w:r w:rsidRPr="00D12552">
        <w:rPr>
          <w:lang w:val="en-CA"/>
        </w:rPr>
        <w:br w:type="page"/>
      </w:r>
      <w:bookmarkStart w:id="240"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240"/>
    </w:p>
    <w:p w14:paraId="2773EA62" w14:textId="77777777"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14:paraId="55E0A5EA" w14:textId="77777777">
        <w:tc>
          <w:tcPr>
            <w:tcW w:w="1095" w:type="dxa"/>
            <w:tcBorders>
              <w:top w:val="single" w:sz="4" w:space="0" w:color="auto"/>
              <w:left w:val="single" w:sz="4" w:space="0" w:color="auto"/>
              <w:bottom w:val="single" w:sz="4" w:space="0" w:color="auto"/>
              <w:right w:val="single" w:sz="4" w:space="0" w:color="auto"/>
            </w:tcBorders>
          </w:tcPr>
          <w:p w14:paraId="24F38599" w14:textId="77777777"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14:paraId="2D5909D0" w14:textId="77777777"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14:paraId="4BDA3220" w14:textId="77777777"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14:paraId="0CC1CCFF" w14:textId="77777777"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14:paraId="01E1FE2D" w14:textId="77777777" w:rsidR="009A7B37" w:rsidRPr="00D12552" w:rsidRDefault="009A7B37" w:rsidP="00165E04">
            <w:pPr>
              <w:pStyle w:val="OGCtableheader"/>
              <w:rPr>
                <w:lang w:val="en-CA"/>
              </w:rPr>
            </w:pPr>
            <w:r w:rsidRPr="00D12552">
              <w:rPr>
                <w:lang w:val="en-CA"/>
              </w:rPr>
              <w:t>Description</w:t>
            </w:r>
          </w:p>
        </w:tc>
      </w:tr>
      <w:tr w:rsidR="009A7B37" w:rsidRPr="00D12552" w14:paraId="53424D37" w14:textId="77777777">
        <w:tc>
          <w:tcPr>
            <w:tcW w:w="1095" w:type="dxa"/>
            <w:tcBorders>
              <w:top w:val="single" w:sz="4" w:space="0" w:color="auto"/>
              <w:left w:val="single" w:sz="4" w:space="0" w:color="auto"/>
              <w:bottom w:val="single" w:sz="4" w:space="0" w:color="auto"/>
              <w:right w:val="single" w:sz="4" w:space="0" w:color="auto"/>
            </w:tcBorders>
          </w:tcPr>
          <w:p w14:paraId="2649EA3D" w14:textId="77777777"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14:paraId="7CABE3AC" w14:textId="77777777"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14:paraId="694A428E" w14:textId="77777777"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14:paraId="60E83234" w14:textId="77777777"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14:paraId="46DACEF4" w14:textId="77777777" w:rsidR="009A7B37" w:rsidRPr="00D12552" w:rsidRDefault="00D73AA6" w:rsidP="00165E04">
            <w:pPr>
              <w:pStyle w:val="OGCtabletext"/>
              <w:rPr>
                <w:lang w:val="en-CA"/>
              </w:rPr>
            </w:pPr>
            <w:r>
              <w:rPr>
                <w:lang w:val="en-CA"/>
              </w:rPr>
              <w:t>Moved text into standard OGC template</w:t>
            </w:r>
          </w:p>
        </w:tc>
      </w:tr>
      <w:tr w:rsidR="009A7B37" w:rsidRPr="00D12552" w14:paraId="615DDE83" w14:textId="77777777">
        <w:tc>
          <w:tcPr>
            <w:tcW w:w="1095" w:type="dxa"/>
            <w:tcBorders>
              <w:top w:val="single" w:sz="4" w:space="0" w:color="auto"/>
              <w:left w:val="single" w:sz="4" w:space="0" w:color="auto"/>
              <w:bottom w:val="single" w:sz="4" w:space="0" w:color="auto"/>
              <w:right w:val="single" w:sz="4" w:space="0" w:color="auto"/>
            </w:tcBorders>
          </w:tcPr>
          <w:p w14:paraId="31992A5F" w14:textId="77777777"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14:paraId="5BFB4DDC" w14:textId="77777777"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14:paraId="52E6D879" w14:textId="77777777"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14:paraId="7D0B74D7" w14:textId="77777777"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14:paraId="3B8E68F9" w14:textId="77777777" w:rsidR="009A7B37" w:rsidRPr="00D12552" w:rsidRDefault="009A7B37" w:rsidP="00165E04">
            <w:pPr>
              <w:pStyle w:val="OGCtabletext"/>
              <w:rPr>
                <w:lang w:val="en-CA"/>
              </w:rPr>
            </w:pPr>
          </w:p>
        </w:tc>
      </w:tr>
      <w:tr w:rsidR="009A7B37" w:rsidRPr="00D12552" w14:paraId="06F35748" w14:textId="77777777">
        <w:tc>
          <w:tcPr>
            <w:tcW w:w="1095" w:type="dxa"/>
            <w:tcBorders>
              <w:top w:val="single" w:sz="4" w:space="0" w:color="auto"/>
              <w:left w:val="single" w:sz="4" w:space="0" w:color="auto"/>
              <w:bottom w:val="single" w:sz="4" w:space="0" w:color="auto"/>
              <w:right w:val="single" w:sz="4" w:space="0" w:color="auto"/>
            </w:tcBorders>
          </w:tcPr>
          <w:p w14:paraId="692E416C" w14:textId="77777777"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14:paraId="2E90B369" w14:textId="77777777"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14:paraId="003FA18F" w14:textId="77777777"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14:paraId="24259955" w14:textId="77777777"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14:paraId="51781610" w14:textId="77777777" w:rsidR="009A7B37" w:rsidRPr="00D12552" w:rsidRDefault="009A7B37">
            <w:pPr>
              <w:pStyle w:val="ListBullet"/>
              <w:keepLines/>
              <w:ind w:left="0" w:firstLine="0"/>
              <w:rPr>
                <w:lang w:val="en-CA"/>
              </w:rPr>
            </w:pPr>
          </w:p>
        </w:tc>
      </w:tr>
    </w:tbl>
    <w:p w14:paraId="4068151C" w14:textId="77777777" w:rsidR="009A7B37" w:rsidRPr="00D12552" w:rsidRDefault="009A7B37">
      <w:pPr>
        <w:rPr>
          <w:lang w:val="en-CA"/>
        </w:rPr>
      </w:pPr>
    </w:p>
    <w:p w14:paraId="73FEB699" w14:textId="77777777"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14:paraId="0DB00D36" w14:textId="77777777"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Eric Boisvert" w:date="2015-10-06T17:27:00Z" w:initials="EB/L">
    <w:p w14:paraId="6655E12C" w14:textId="77777777" w:rsidR="00A00D3D" w:rsidRDefault="00A00D3D">
      <w:pPr>
        <w:pStyle w:val="CommentText"/>
      </w:pPr>
      <w:r>
        <w:rPr>
          <w:rStyle w:val="CommentReference"/>
        </w:rPr>
        <w:annotationRef/>
      </w:r>
      <w:proofErr w:type="gramStart"/>
      <w:r>
        <w:t>More ?</w:t>
      </w:r>
      <w:proofErr w:type="gramEnd"/>
      <w:r>
        <w:t xml:space="preserve">  What would be the rule for inclusion in this list ? I think submitting organisations must be OGC members</w:t>
      </w:r>
    </w:p>
  </w:comment>
  <w:comment w:id="5" w:author="Eric Boisvert" w:date="2015-10-06T17:25:00Z" w:initials="EB/L">
    <w:p w14:paraId="07AC35A5" w14:textId="77777777" w:rsidR="00A00D3D" w:rsidRDefault="00A00D3D">
      <w:pPr>
        <w:pStyle w:val="CommentText"/>
      </w:pPr>
      <w:r>
        <w:rPr>
          <w:rStyle w:val="CommentReference"/>
        </w:rPr>
        <w:annotationRef/>
      </w:r>
      <w:r>
        <w:t>More. Must check the OGC affiliation rule</w:t>
      </w:r>
    </w:p>
  </w:comment>
  <w:comment w:id="16" w:author="Steve Richard" w:date="2015-10-12T18:08:00Z" w:initials="SR">
    <w:p w14:paraId="7492BA8D" w14:textId="77777777" w:rsidR="00A00D3D" w:rsidRDefault="00A00D3D">
      <w:pPr>
        <w:pStyle w:val="CommentText"/>
      </w:pPr>
      <w:r>
        <w:rPr>
          <w:rStyle w:val="CommentReference"/>
        </w:rPr>
        <w:annotationRef/>
      </w:r>
      <w:r>
        <w:t>This should be numbered I assume?</w:t>
      </w:r>
    </w:p>
  </w:comment>
  <w:comment w:id="19" w:author="Steve Richard" w:date="2015-10-12T18:08:00Z" w:initials="SR">
    <w:p w14:paraId="3C0BBB98" w14:textId="77777777" w:rsidR="00A00D3D" w:rsidRDefault="00A00D3D">
      <w:pPr>
        <w:pStyle w:val="CommentText"/>
      </w:pPr>
      <w:r>
        <w:rPr>
          <w:rStyle w:val="CommentReference"/>
        </w:rPr>
        <w:annotationRef/>
      </w:r>
      <w:r>
        <w:t>Seems like the definition should not be specific to a particular GML version</w:t>
      </w:r>
    </w:p>
  </w:comment>
  <w:comment w:id="29" w:author="Steve Richard" w:date="2015-10-12T18:10:00Z" w:initials="SR">
    <w:p w14:paraId="2928802D" w14:textId="77777777" w:rsidR="00A00D3D" w:rsidRDefault="00A00D3D">
      <w:pPr>
        <w:pStyle w:val="CommentText"/>
      </w:pPr>
      <w:r>
        <w:rPr>
          <w:rStyle w:val="CommentReference"/>
        </w:rPr>
        <w:annotationRef/>
      </w:r>
      <w:r>
        <w:t>I think portrayal is an implementation of the conceptual model, not part of the conceptual model. I’ll work on the wording if I get a chance.</w:t>
      </w:r>
    </w:p>
  </w:comment>
  <w:comment w:id="61" w:author="Eric Boisvert" w:date="2015-10-01T17:39:00Z" w:initials="EB/L">
    <w:p w14:paraId="11C9FC8B" w14:textId="77777777" w:rsidR="00A00D3D" w:rsidRDefault="00A00D3D">
      <w:pPr>
        <w:pStyle w:val="CommentText"/>
      </w:pPr>
      <w:r>
        <w:rPr>
          <w:rStyle w:val="CommentReference"/>
        </w:rPr>
        <w:annotationRef/>
      </w:r>
      <w:r>
        <w:t xml:space="preserve">Adapt to </w:t>
      </w:r>
      <w:proofErr w:type="spellStart"/>
      <w:r>
        <w:t>GeoSciML</w:t>
      </w:r>
      <w:proofErr w:type="spellEnd"/>
    </w:p>
  </w:comment>
  <w:comment w:id="67" w:author="Eric Boisvert" w:date="2015-10-11T11:52:00Z" w:initials="EB/L">
    <w:p w14:paraId="0CEA0AD6" w14:textId="77777777" w:rsidR="00A00D3D" w:rsidRDefault="00A00D3D">
      <w:pPr>
        <w:pStyle w:val="CommentText"/>
      </w:pPr>
      <w:r>
        <w:rPr>
          <w:rStyle w:val="CommentReference"/>
        </w:rPr>
        <w:annotationRef/>
      </w:r>
      <w:r>
        <w:t>My pet peeves</w:t>
      </w:r>
    </w:p>
  </w:comment>
  <w:comment w:id="68" w:author="Eric Boisvert" w:date="2015-10-11T11:53:00Z" w:initials="EB/L">
    <w:p w14:paraId="09AE58E9" w14:textId="77777777" w:rsidR="00A00D3D" w:rsidRDefault="00A00D3D">
      <w:pPr>
        <w:pStyle w:val="CommentText"/>
      </w:pPr>
      <w:r>
        <w:rPr>
          <w:rStyle w:val="CommentReference"/>
        </w:rPr>
        <w:annotationRef/>
      </w:r>
      <w:r>
        <w:t xml:space="preserve">We don’t have a clear way to report this, unless we allow a nillable property to have both a nil and a content (the Organism class) </w:t>
      </w:r>
      <w:proofErr w:type="spellStart"/>
      <w:r>
        <w:t>nilReason</w:t>
      </w:r>
      <w:proofErr w:type="spellEnd"/>
      <w:r>
        <w:t xml:space="preserve"> = absent</w:t>
      </w:r>
    </w:p>
  </w:comment>
  <w:comment w:id="69" w:author="Eric Boisvert" w:date="2015-10-11T11:54:00Z" w:initials="EB/L">
    <w:p w14:paraId="009599B9" w14:textId="77777777" w:rsidR="00A00D3D" w:rsidRDefault="00A00D3D">
      <w:pPr>
        <w:pStyle w:val="CommentText"/>
      </w:pPr>
      <w:r>
        <w:rPr>
          <w:rStyle w:val="CommentReference"/>
        </w:rPr>
        <w:annotationRef/>
      </w:r>
      <w:r>
        <w:t xml:space="preserve">The way to do this in GeoSciML is to have </w:t>
      </w:r>
      <w:proofErr w:type="spellStart"/>
      <w:r>
        <w:t>ConstituentPart</w:t>
      </w:r>
      <w:proofErr w:type="spellEnd"/>
      <w:r>
        <w:t>/proportion = 0</w:t>
      </w:r>
    </w:p>
  </w:comment>
  <w:comment w:id="72" w:author="Eric Boisvert" w:date="2015-10-04T16:55:00Z" w:initials="EB/L">
    <w:p w14:paraId="0636EEBB" w14:textId="77777777" w:rsidR="00A00D3D" w:rsidRDefault="00A00D3D">
      <w:pPr>
        <w:pStyle w:val="CommentText"/>
      </w:pPr>
      <w:r>
        <w:rPr>
          <w:rStyle w:val="CommentReferenc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98" w:author="Eric Boisvert" w:date="2015-10-05T17:43:00Z" w:initials="EB/L">
    <w:p w14:paraId="047128F8" w14:textId="77777777" w:rsidR="00A00D3D" w:rsidRDefault="00A00D3D">
      <w:pPr>
        <w:pStyle w:val="CommentText"/>
      </w:pPr>
      <w:r>
        <w:rPr>
          <w:rStyle w:val="CommentReference"/>
        </w:rPr>
        <w:annotationRef/>
      </w:r>
      <w:r>
        <w:t>Not sure we can check this.  Technically, anything can be a metadata record</w:t>
      </w:r>
    </w:p>
  </w:comment>
  <w:comment w:id="113" w:author="Eric Boisvert" w:date="2015-10-05T17:44:00Z" w:initials="EB/L">
    <w:p w14:paraId="043D7770" w14:textId="77777777" w:rsidR="00A00D3D" w:rsidRDefault="00A00D3D" w:rsidP="000843E1">
      <w:pPr>
        <w:pStyle w:val="CommentText"/>
      </w:pPr>
      <w:r>
        <w:rPr>
          <w:rStyle w:val="CommentReference"/>
        </w:rPr>
        <w:annotationRef/>
      </w:r>
      <w:r>
        <w:t xml:space="preserve">Is there a PK </w:t>
      </w:r>
      <w:proofErr w:type="gramStart"/>
      <w:r>
        <w:t>constrain ?</w:t>
      </w:r>
      <w:proofErr w:type="gramEnd"/>
      <w:r>
        <w:t xml:space="preserve">  </w:t>
      </w:r>
      <w:proofErr w:type="gramStart"/>
      <w:r>
        <w:t>ie</w:t>
      </w:r>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201" w:author="Eric Boisvert" w:date="2015-10-05T18:09:00Z" w:initials="EB/L">
    <w:p w14:paraId="451BC6E0" w14:textId="77777777" w:rsidR="00A00D3D" w:rsidRDefault="00A00D3D">
      <w:pPr>
        <w:pStyle w:val="CommentText"/>
      </w:pPr>
      <w:r>
        <w:rPr>
          <w:rStyle w:val="CommentReference"/>
        </w:rPr>
        <w:annotationRef/>
      </w:r>
      <w:r>
        <w:t xml:space="preserve">Of </w:t>
      </w:r>
      <w:proofErr w:type="gramStart"/>
      <w:r>
        <w:t>what ?</w:t>
      </w:r>
      <w:proofErr w:type="gramEnd"/>
    </w:p>
  </w:comment>
  <w:comment w:id="206" w:author="Eric Boisvert" w:date="2015-10-07T19:14:00Z" w:initials="EB/L">
    <w:p w14:paraId="55A956D0" w14:textId="77777777" w:rsidR="00A00D3D" w:rsidRDefault="00A00D3D">
      <w:pPr>
        <w:pStyle w:val="CommentText"/>
      </w:pPr>
      <w:r>
        <w:rPr>
          <w:rStyle w:val="CommentReference"/>
        </w:rPr>
        <w:annotationRef/>
      </w:r>
      <w:r>
        <w:t xml:space="preserve">Probably don’t need this because this is what the UML says, but this </w:t>
      </w:r>
      <w:proofErr w:type="spellStart"/>
      <w:r>
        <w:t>CodeType</w:t>
      </w:r>
      <w:proofErr w:type="spellEnd"/>
      <w:r>
        <w:t xml:space="preserve"> is different since it is not an external vocabulary</w:t>
      </w:r>
    </w:p>
  </w:comment>
  <w:comment w:id="208" w:author="Eric Boisvert" w:date="2015-10-07T20:54:00Z" w:initials="EB/L">
    <w:p w14:paraId="5C743AC9" w14:textId="77777777" w:rsidR="00A00D3D" w:rsidRDefault="00A00D3D">
      <w:pPr>
        <w:pStyle w:val="CommentText"/>
      </w:pPr>
      <w:r>
        <w:rPr>
          <w:rStyle w:val="CommentReference"/>
        </w:rPr>
        <w:annotationRef/>
      </w:r>
      <w:r>
        <w:t xml:space="preserve">This was in the scope note.  I don’t understand what this means.  Is the last item </w:t>
      </w:r>
    </w:p>
  </w:comment>
  <w:comment w:id="209" w:author="Eric Boisvert" w:date="2015-10-07T21:14:00Z" w:initials="EB/L">
    <w:p w14:paraId="720006F6" w14:textId="77777777" w:rsidR="00A00D3D" w:rsidRDefault="00A00D3D">
      <w:pPr>
        <w:pStyle w:val="CommentText"/>
      </w:pPr>
      <w:r>
        <w:rPr>
          <w:rStyle w:val="CommentReference"/>
        </w:rPr>
        <w:annotationRef/>
      </w:r>
      <w:r>
        <w:t>This is a 3.2 thing, it has been replace with a “</w:t>
      </w:r>
      <w:proofErr w:type="spellStart"/>
      <w:r>
        <w:t>samplingFrame</w:t>
      </w:r>
      <w:proofErr w:type="spellEnd"/>
      <w:r>
        <w:t xml:space="preserve">” term.  I honestly preferred the 3.2 </w:t>
      </w:r>
    </w:p>
  </w:comment>
  <w:comment w:id="219" w:author="Eric Boisvert" w:date="2015-10-08T18:59:00Z" w:initials="EB/L">
    <w:p w14:paraId="0617F253" w14:textId="77777777" w:rsidR="00A00D3D" w:rsidRDefault="00A00D3D">
      <w:pPr>
        <w:pStyle w:val="CommentText"/>
      </w:pPr>
      <w:r>
        <w:rPr>
          <w:rStyle w:val="CommentReference"/>
        </w:rPr>
        <w:annotationRef/>
      </w:r>
      <w:r>
        <w:t>Not sure about this bit.</w:t>
      </w:r>
    </w:p>
  </w:comment>
  <w:comment w:id="223" w:author="Eric Boisvert" w:date="2015-10-08T19:05:00Z" w:initials="EB/L">
    <w:p w14:paraId="5FB7FD71" w14:textId="77777777" w:rsidR="00A00D3D" w:rsidRDefault="00A00D3D">
      <w:pPr>
        <w:pStyle w:val="CommentText"/>
      </w:pPr>
      <w:r>
        <w:rPr>
          <w:rStyle w:val="CommentReference"/>
        </w:rPr>
        <w:annotationRef/>
      </w:r>
      <w:r>
        <w:t>Again.  Don’t remember what this means</w:t>
      </w:r>
    </w:p>
  </w:comment>
  <w:comment w:id="225" w:author="Eric Boisvert" w:date="2015-10-02T18:16:00Z" w:initials="EB/L">
    <w:p w14:paraId="3082C719" w14:textId="77777777" w:rsidR="00A00D3D" w:rsidRDefault="00A00D3D">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226" w:author="Eric Boisvert" w:date="2015-10-02T18:17:00Z" w:initials="EB/L">
    <w:p w14:paraId="241CC4E7" w14:textId="77777777" w:rsidR="00A00D3D" w:rsidRDefault="00A00D3D">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227" w:author="Eric Boisvert" w:date="2015-10-02T18:21:00Z" w:initials="EB/L">
    <w:p w14:paraId="7EBA9BF2" w14:textId="77777777" w:rsidR="00A00D3D" w:rsidRDefault="00A00D3D">
      <w:pPr>
        <w:pStyle w:val="CommentText"/>
      </w:pPr>
      <w:r>
        <w:rPr>
          <w:rStyle w:val="CommentReference"/>
        </w:rPr>
        <w:annotationRef/>
      </w:r>
      <w:r>
        <w:t>Great. This one 404s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55E12C" w15:done="0"/>
  <w15:commentEx w15:paraId="07AC35A5" w15:done="0"/>
  <w15:commentEx w15:paraId="7492BA8D" w15:done="0"/>
  <w15:commentEx w15:paraId="3C0BBB98" w15:done="0"/>
  <w15:commentEx w15:paraId="2928802D" w15:done="0"/>
  <w15:commentEx w15:paraId="11C9FC8B" w15:done="0"/>
  <w15:commentEx w15:paraId="0CEA0AD6" w15:done="0"/>
  <w15:commentEx w15:paraId="09AE58E9" w15:done="0"/>
  <w15:commentEx w15:paraId="009599B9" w15:done="0"/>
  <w15:commentEx w15:paraId="0636EEBB" w15:done="0"/>
  <w15:commentEx w15:paraId="047128F8" w15:done="0"/>
  <w15:commentEx w15:paraId="043D7770" w15:done="0"/>
  <w15:commentEx w15:paraId="451BC6E0" w15:done="0"/>
  <w15:commentEx w15:paraId="55A956D0" w15:done="0"/>
  <w15:commentEx w15:paraId="5C743AC9" w15:done="0"/>
  <w15:commentEx w15:paraId="720006F6" w15:done="0"/>
  <w15:commentEx w15:paraId="0617F253" w15:done="0"/>
  <w15:commentEx w15:paraId="5FB7FD71" w15:done="0"/>
  <w15:commentEx w15:paraId="3082C719" w15:done="0"/>
  <w15:commentEx w15:paraId="241CC4E7" w15:done="0"/>
  <w15:commentEx w15:paraId="7EBA9B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3926A" w14:textId="77777777" w:rsidR="00796977" w:rsidRDefault="00796977">
      <w:pPr>
        <w:spacing w:after="0"/>
      </w:pPr>
      <w:r>
        <w:separator/>
      </w:r>
    </w:p>
  </w:endnote>
  <w:endnote w:type="continuationSeparator" w:id="0">
    <w:p w14:paraId="618529A9" w14:textId="77777777" w:rsidR="00796977" w:rsidRDefault="00796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450079"/>
      <w:docPartObj>
        <w:docPartGallery w:val="Page Numbers (Bottom of Page)"/>
        <w:docPartUnique/>
      </w:docPartObj>
    </w:sdtPr>
    <w:sdtEndPr>
      <w:rPr>
        <w:noProof/>
      </w:rPr>
    </w:sdtEndPr>
    <w:sdtContent>
      <w:p w14:paraId="7A776CE8" w14:textId="77777777" w:rsidR="00A00D3D" w:rsidRDefault="00A00D3D">
        <w:pPr>
          <w:pStyle w:val="Footer"/>
          <w:jc w:val="center"/>
        </w:pPr>
        <w:r>
          <w:fldChar w:fldCharType="begin"/>
        </w:r>
        <w:r>
          <w:instrText xml:space="preserve"> PAGE   \* MERGEFORMAT </w:instrText>
        </w:r>
        <w:r>
          <w:fldChar w:fldCharType="separate"/>
        </w:r>
        <w:r w:rsidR="009367D1">
          <w:rPr>
            <w:noProof/>
          </w:rPr>
          <w:t>21</w:t>
        </w:r>
        <w:r>
          <w:rPr>
            <w:noProof/>
          </w:rPr>
          <w:fldChar w:fldCharType="end"/>
        </w:r>
      </w:p>
    </w:sdtContent>
  </w:sdt>
  <w:p w14:paraId="5299F2EC" w14:textId="77777777" w:rsidR="00A00D3D" w:rsidRPr="0079517D" w:rsidRDefault="00A00D3D"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E93C3" w14:textId="77777777" w:rsidR="00796977" w:rsidRDefault="00796977">
      <w:pPr>
        <w:spacing w:after="0"/>
      </w:pPr>
      <w:r>
        <w:separator/>
      </w:r>
    </w:p>
  </w:footnote>
  <w:footnote w:type="continuationSeparator" w:id="0">
    <w:p w14:paraId="08B37E9D" w14:textId="77777777" w:rsidR="00796977" w:rsidRDefault="00796977">
      <w:pPr>
        <w:spacing w:after="0"/>
      </w:pPr>
      <w:r>
        <w:continuationSeparator/>
      </w:r>
    </w:p>
  </w:footnote>
  <w:footnote w:id="1">
    <w:p w14:paraId="015C3D42" w14:textId="77777777" w:rsidR="00A00D3D" w:rsidRDefault="00A00D3D">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8D17B1E"/>
    <w:multiLevelType w:val="hybridMultilevel"/>
    <w:tmpl w:val="11C89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1C3492"/>
    <w:multiLevelType w:val="hybridMultilevel"/>
    <w:tmpl w:val="1C04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5" w15:restartNumberingAfterBreak="0">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7"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8"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9"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1"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3" w15:restartNumberingAfterBreak="0">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5" w15:restartNumberingAfterBreak="0">
    <w:nsid w:val="7AE74056"/>
    <w:multiLevelType w:val="multilevel"/>
    <w:tmpl w:val="C7DCC7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5"/>
  </w:num>
  <w:num w:numId="2">
    <w:abstractNumId w:val="1"/>
  </w:num>
  <w:num w:numId="3">
    <w:abstractNumId w:val="6"/>
  </w:num>
  <w:num w:numId="4">
    <w:abstractNumId w:val="12"/>
  </w:num>
  <w:num w:numId="5">
    <w:abstractNumId w:val="9"/>
  </w:num>
  <w:num w:numId="6">
    <w:abstractNumId w:val="8"/>
  </w:num>
  <w:num w:numId="7">
    <w:abstractNumId w:val="7"/>
  </w:num>
  <w:num w:numId="8">
    <w:abstractNumId w:val="11"/>
  </w:num>
  <w:num w:numId="9">
    <w:abstractNumId w:val="0"/>
  </w:num>
  <w:num w:numId="10">
    <w:abstractNumId w:val="10"/>
  </w:num>
  <w:num w:numId="11">
    <w:abstractNumId w:val="5"/>
  </w:num>
  <w:num w:numId="12">
    <w:abstractNumId w:val="4"/>
  </w:num>
  <w:num w:numId="13">
    <w:abstractNumId w:val="14"/>
  </w:num>
  <w:num w:numId="14">
    <w:abstractNumId w:val="13"/>
  </w:num>
  <w:num w:numId="15">
    <w:abstractNumId w:val="3"/>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Richard">
    <w15:presenceInfo w15:providerId="AD" w15:userId="S-1-5-21-190270093-2243674830-1156555738-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53794"/>
    <w:rsid w:val="00075F5E"/>
    <w:rsid w:val="000843E1"/>
    <w:rsid w:val="000D2F14"/>
    <w:rsid w:val="000D7633"/>
    <w:rsid w:val="001050D1"/>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33F14"/>
    <w:rsid w:val="002404CF"/>
    <w:rsid w:val="00263362"/>
    <w:rsid w:val="00274AAD"/>
    <w:rsid w:val="00276AD3"/>
    <w:rsid w:val="002C0B9E"/>
    <w:rsid w:val="002D30FE"/>
    <w:rsid w:val="002D4285"/>
    <w:rsid w:val="002D769B"/>
    <w:rsid w:val="002E694E"/>
    <w:rsid w:val="00322A93"/>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0E7B"/>
    <w:rsid w:val="004C43DA"/>
    <w:rsid w:val="004E325F"/>
    <w:rsid w:val="004E5F43"/>
    <w:rsid w:val="004F51E1"/>
    <w:rsid w:val="00507C93"/>
    <w:rsid w:val="005166DF"/>
    <w:rsid w:val="00577E74"/>
    <w:rsid w:val="005A21B8"/>
    <w:rsid w:val="005D0298"/>
    <w:rsid w:val="006209EF"/>
    <w:rsid w:val="00641AE8"/>
    <w:rsid w:val="00642DAC"/>
    <w:rsid w:val="00644EF0"/>
    <w:rsid w:val="00645C24"/>
    <w:rsid w:val="0065022D"/>
    <w:rsid w:val="00681747"/>
    <w:rsid w:val="00684C85"/>
    <w:rsid w:val="00695378"/>
    <w:rsid w:val="006B03E3"/>
    <w:rsid w:val="006B39A1"/>
    <w:rsid w:val="006E7F3A"/>
    <w:rsid w:val="00742E4D"/>
    <w:rsid w:val="00753A5A"/>
    <w:rsid w:val="007927D6"/>
    <w:rsid w:val="00792D31"/>
    <w:rsid w:val="0079517D"/>
    <w:rsid w:val="00796977"/>
    <w:rsid w:val="007F6680"/>
    <w:rsid w:val="008341E8"/>
    <w:rsid w:val="00861954"/>
    <w:rsid w:val="00864A36"/>
    <w:rsid w:val="00884FA7"/>
    <w:rsid w:val="008A4A86"/>
    <w:rsid w:val="008B7A31"/>
    <w:rsid w:val="008D1584"/>
    <w:rsid w:val="008D2309"/>
    <w:rsid w:val="008D60B2"/>
    <w:rsid w:val="008E070D"/>
    <w:rsid w:val="00911F72"/>
    <w:rsid w:val="009367D1"/>
    <w:rsid w:val="009412CB"/>
    <w:rsid w:val="009459BF"/>
    <w:rsid w:val="00976BC4"/>
    <w:rsid w:val="009914F1"/>
    <w:rsid w:val="00991FFF"/>
    <w:rsid w:val="009A7B37"/>
    <w:rsid w:val="009B3BBD"/>
    <w:rsid w:val="009B64F8"/>
    <w:rsid w:val="009C2E04"/>
    <w:rsid w:val="009C3567"/>
    <w:rsid w:val="009D3533"/>
    <w:rsid w:val="009E106A"/>
    <w:rsid w:val="009E50F8"/>
    <w:rsid w:val="009E67D9"/>
    <w:rsid w:val="00A00D3D"/>
    <w:rsid w:val="00A07C65"/>
    <w:rsid w:val="00A1185A"/>
    <w:rsid w:val="00A17543"/>
    <w:rsid w:val="00A35280"/>
    <w:rsid w:val="00A37EDC"/>
    <w:rsid w:val="00A4612F"/>
    <w:rsid w:val="00A6445A"/>
    <w:rsid w:val="00A7757F"/>
    <w:rsid w:val="00A90399"/>
    <w:rsid w:val="00AA535D"/>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0034E"/>
    <w:rsid w:val="00D10719"/>
    <w:rsid w:val="00D12552"/>
    <w:rsid w:val="00D14AF0"/>
    <w:rsid w:val="00D5712A"/>
    <w:rsid w:val="00D73AA6"/>
    <w:rsid w:val="00DA2FDF"/>
    <w:rsid w:val="00DA711E"/>
    <w:rsid w:val="00DB1F99"/>
    <w:rsid w:val="00DE0FD0"/>
    <w:rsid w:val="00DE7A41"/>
    <w:rsid w:val="00E01A7D"/>
    <w:rsid w:val="00E25DC2"/>
    <w:rsid w:val="00E426FD"/>
    <w:rsid w:val="00E50724"/>
    <w:rsid w:val="00E50D76"/>
    <w:rsid w:val="00E52A0E"/>
    <w:rsid w:val="00E62168"/>
    <w:rsid w:val="00E621D8"/>
    <w:rsid w:val="00E70397"/>
    <w:rsid w:val="00E70882"/>
    <w:rsid w:val="00E74EC0"/>
    <w:rsid w:val="00E8704C"/>
    <w:rsid w:val="00EA3CAB"/>
    <w:rsid w:val="00EA50E7"/>
    <w:rsid w:val="00EB32C6"/>
    <w:rsid w:val="00ED2525"/>
    <w:rsid w:val="00EF110E"/>
    <w:rsid w:val="00EF6424"/>
    <w:rsid w:val="00F0235F"/>
    <w:rsid w:val="00F27D5A"/>
    <w:rsid w:val="00F3223D"/>
    <w:rsid w:val="00F526FC"/>
    <w:rsid w:val="00F6046E"/>
    <w:rsid w:val="00F60CB2"/>
    <w:rsid w:val="00F92942"/>
    <w:rsid w:val="00FA3D28"/>
    <w:rsid w:val="00FA7812"/>
    <w:rsid w:val="00FE0219"/>
    <w:rsid w:val="00FE3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672A14"/>
  <w15:docId w15:val="{4A93B8EC-A037-416C-A086-8FEA4CA4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www.stratigraphy.org/upload/bak/rel.htm" TargetMode="External"/><Relationship Id="rId26" Type="http://schemas.openxmlformats.org/officeDocument/2006/relationships/image" Target="media/image13.png"/><Relationship Id="rId39" Type="http://schemas.openxmlformats.org/officeDocument/2006/relationships/hyperlink" Target="http://xmlns.geosciml.org/LaboratoryAnalysis-Specimen/4.0"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opengis.net/gml/3.3/exr" TargetMode="External"/><Relationship Id="rId42" Type="http://schemas.openxmlformats.org/officeDocument/2006/relationships/hyperlink" Target="http://www.opengis.net/om/2.0" TargetMode="External"/><Relationship Id="rId47" Type="http://schemas.openxmlformats.org/officeDocument/2006/relationships/hyperlink" Target="http://www.opengis.net/wfs/2.0"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hyperlink" Target="http://www.opengis.net/gml/3.2" TargetMode="External"/><Relationship Id="rId38" Type="http://schemas.openxmlformats.org/officeDocument/2006/relationships/hyperlink" Target="http://xmlns.geosciml.org/GeologicTime/4.0" TargetMode="External"/><Relationship Id="rId46" Type="http://schemas.openxmlformats.org/officeDocument/2006/relationships/hyperlink" Target="http://www.opengis.net/swe/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hyperlink" Target="http://standards.iso.org/iso/19115/-3/mrl/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32" Type="http://schemas.openxmlformats.org/officeDocument/2006/relationships/hyperlink" Target="http://www.isotc211.org/2005/gmd" TargetMode="External"/><Relationship Id="rId37" Type="http://schemas.openxmlformats.org/officeDocument/2006/relationships/hyperlink" Target="http://xmlns.geosciml.org/GeoSciML-Extension/4.0" TargetMode="External"/><Relationship Id="rId40" Type="http://schemas.openxmlformats.org/officeDocument/2006/relationships/hyperlink" Target="http://xmlns.geosciml.org/geosciml-portrayal/4.0" TargetMode="External"/><Relationship Id="rId45" Type="http://schemas.openxmlformats.org/officeDocument/2006/relationships/hyperlink" Target="http://www.opengis.net/samplingSpecimen/2.0"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hyperlink" Target="http://xmlns.geosciml.org/Borehole/4.0" TargetMode="External"/><Relationship Id="rId49"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hyperlink" Target="http://www.isotc211.org/2005/gco" TargetMode="External"/><Relationship Id="rId44" Type="http://schemas.openxmlformats.org/officeDocument/2006/relationships/hyperlink" Target="http://www.opengis.net/samplingSpatial/2.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geospatial.org/legal/"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opengis.net/cv/0.2/gml32" TargetMode="External"/><Relationship Id="rId35" Type="http://schemas.openxmlformats.org/officeDocument/2006/relationships/hyperlink" Target="http://xmlns.geosciml.org/GeoSciML-Basic/4.0" TargetMode="External"/><Relationship Id="rId43" Type="http://schemas.openxmlformats.org/officeDocument/2006/relationships/hyperlink" Target="http://www.opengis.net/sampling/2.0" TargetMode="External"/><Relationship Id="rId48" Type="http://schemas.openxmlformats.org/officeDocument/2006/relationships/hyperlink" Target="http://www.w3.org/1999/xlink" TargetMode="External"/><Relationship Id="rId8" Type="http://schemas.openxmlformats.org/officeDocument/2006/relationships/hyperlink" Target="http://www.opengis.net/doc/geosciml/" TargetMode="External"/><Relationship Id="rId51"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6B0B6-DBEF-4338-8DEA-C32C90AEB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6660</TotalTime>
  <Pages>1</Pages>
  <Words>13195</Words>
  <Characters>75217</Characters>
  <Application>Microsoft Office Word</Application>
  <DocSecurity>0</DocSecurity>
  <Lines>626</Lines>
  <Paragraphs>176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88236</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Steve Richard</cp:lastModifiedBy>
  <cp:revision>54</cp:revision>
  <dcterms:created xsi:type="dcterms:W3CDTF">2015-10-02T12:25:00Z</dcterms:created>
  <dcterms:modified xsi:type="dcterms:W3CDTF">2015-10-13T01:20:00Z</dcterms:modified>
</cp:coreProperties>
</file>