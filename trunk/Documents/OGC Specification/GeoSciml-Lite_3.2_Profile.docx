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&lt;yyyy-</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&lt;yyyy-</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&lt;yyyy-</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77777777"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commentRangeStart w:id="1"/>
      <w:r w:rsidR="008416EE">
        <w:fldChar w:fldCharType="begin"/>
      </w:r>
      <w:r w:rsidR="008416EE">
        <w:instrText xml:space="preserve"> HYPERLINK "http://www.opengis.net/def/%5b%7bdoc-type/%7d%5d%7bstandard%7d/%7bm.n%7d" </w:instrText>
      </w:r>
      <w:r w:rsidR="008416EE">
        <w:fldChar w:fldCharType="separate"/>
      </w:r>
      <w:r w:rsidR="004111ED" w:rsidRPr="00805A6C">
        <w:rPr>
          <w:rStyle w:val="Lienhypertexte"/>
          <w:sz w:val="20"/>
          <w:szCs w:val="20"/>
        </w:rPr>
        <w:t>http://www.opengis.net/</w:t>
      </w:r>
      <w:r w:rsidR="00DE7A41">
        <w:rPr>
          <w:rStyle w:val="Lienhypertexte"/>
          <w:sz w:val="20"/>
          <w:szCs w:val="20"/>
        </w:rPr>
        <w:t>doc</w:t>
      </w:r>
      <w:r w:rsidR="004111ED" w:rsidRPr="00805A6C">
        <w:rPr>
          <w:rStyle w:val="Lienhypertexte"/>
          <w:sz w:val="20"/>
          <w:szCs w:val="20"/>
        </w:rPr>
        <w:t>/[{doc-type/}]{standard}/{m.n}</w:t>
      </w:r>
      <w:r w:rsidR="008416EE">
        <w:rPr>
          <w:rStyle w:val="Lienhypertexte"/>
          <w:sz w:val="20"/>
          <w:szCs w:val="20"/>
        </w:rPr>
        <w:fldChar w:fldCharType="end"/>
      </w:r>
      <w:commentRangeEnd w:id="1"/>
      <w:r w:rsidR="009C02C4">
        <w:rPr>
          <w:rStyle w:val="Marquedecommentaire"/>
        </w:rPr>
        <w:commentReference w:id="1"/>
      </w:r>
      <w:r w:rsidR="004C43DA" w:rsidRPr="00154114">
        <w:rPr>
          <w:sz w:val="20"/>
          <w:szCs w:val="20"/>
        </w:rPr>
        <w:t>&gt;</w:t>
      </w:r>
    </w:p>
    <w:p w14:paraId="78092874" w14:textId="77777777"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Pr="00154114">
        <w:rPr>
          <w:sz w:val="20"/>
          <w:szCs w:val="20"/>
        </w:rPr>
        <w:t> </w:t>
      </w:r>
      <w:r w:rsidR="004C43DA" w:rsidRPr="00154114">
        <w:rPr>
          <w:color w:val="FF0000"/>
          <w:sz w:val="20"/>
          <w:szCs w:val="20"/>
        </w:rPr>
        <w:t>YY-nnnrx</w:t>
      </w:r>
      <w:r w:rsidR="004C43DA" w:rsidRPr="00154114">
        <w:rPr>
          <w:sz w:val="20"/>
          <w:szCs w:val="20"/>
        </w:rPr>
        <w:t xml:space="preserve"> </w:t>
      </w:r>
    </w:p>
    <w:p w14:paraId="1261D331" w14:textId="283667BB" w:rsidR="009A7B37" w:rsidRPr="00154114" w:rsidRDefault="009A7B37">
      <w:pPr>
        <w:jc w:val="right"/>
        <w:rPr>
          <w:sz w:val="20"/>
          <w:szCs w:val="20"/>
        </w:rPr>
      </w:pPr>
      <w:commentRangeStart w:id="2"/>
      <w:commentRangeStart w:id="3"/>
      <w:r w:rsidRPr="00154114">
        <w:rPr>
          <w:sz w:val="20"/>
          <w:szCs w:val="20"/>
        </w:rPr>
        <w:t xml:space="preserve">Version: </w:t>
      </w:r>
      <w:r w:rsidR="004B5F8C">
        <w:rPr>
          <w:color w:val="FF0000"/>
          <w:sz w:val="20"/>
          <w:szCs w:val="20"/>
        </w:rPr>
        <w:t>1.0.0</w:t>
      </w:r>
      <w:commentRangeEnd w:id="2"/>
      <w:r w:rsidR="00602ED7">
        <w:rPr>
          <w:rStyle w:val="Marquedecommentaire"/>
        </w:rPr>
        <w:commentReference w:id="2"/>
      </w:r>
      <w:commentRangeEnd w:id="3"/>
      <w:r w:rsidR="009C02C4">
        <w:rPr>
          <w:rStyle w:val="Marquedecommentaire"/>
        </w:rPr>
        <w:commentReference w:id="3"/>
      </w:r>
    </w:p>
    <w:p w14:paraId="4DEFCBC0" w14:textId="53C077BA" w:rsidR="009A7B37" w:rsidRPr="00154114" w:rsidRDefault="009A7B37">
      <w:pPr>
        <w:jc w:val="right"/>
        <w:rPr>
          <w:sz w:val="20"/>
          <w:szCs w:val="20"/>
        </w:rPr>
      </w:pPr>
      <w:r w:rsidRPr="00154114">
        <w:rPr>
          <w:sz w:val="20"/>
          <w:szCs w:val="20"/>
        </w:rPr>
        <w:t>Category: OGC</w:t>
      </w:r>
      <w:r w:rsidRPr="00154114">
        <w:rPr>
          <w:sz w:val="20"/>
          <w:szCs w:val="20"/>
          <w:vertAlign w:val="superscript"/>
        </w:rPr>
        <w:t>®</w:t>
      </w:r>
      <w:r w:rsidRPr="00154114">
        <w:rPr>
          <w:color w:val="0000FF"/>
          <w:sz w:val="20"/>
          <w:szCs w:val="20"/>
        </w:rPr>
        <w:t xml:space="preserve"> </w:t>
      </w:r>
      <w:r w:rsidRPr="00154114">
        <w:rPr>
          <w:color w:val="FF0000"/>
          <w:sz w:val="20"/>
          <w:szCs w:val="20"/>
        </w:rPr>
        <w:t>Implementation</w:t>
      </w:r>
    </w:p>
    <w:p w14:paraId="0368737F" w14:textId="1FF83F42"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B16827">
        <w:rPr>
          <w:color w:val="FF0000"/>
          <w:sz w:val="20"/>
          <w:szCs w:val="20"/>
        </w:rPr>
        <w:t>GeoSciML SWG</w:t>
      </w:r>
      <w:r w:rsidRPr="00154114">
        <w:rPr>
          <w:b/>
          <w:color w:val="0000FF"/>
          <w:sz w:val="20"/>
          <w:szCs w:val="20"/>
        </w:rPr>
        <w:t xml:space="preserve"> </w:t>
      </w:r>
    </w:p>
    <w:p w14:paraId="59239472" w14:textId="77777777" w:rsidR="00AC2E40" w:rsidRDefault="00AC2E40" w:rsidP="00AC2E40">
      <w:pPr>
        <w:jc w:val="right"/>
        <w:rPr>
          <w:b/>
          <w:color w:val="FF0000"/>
          <w:sz w:val="28"/>
          <w:szCs w:val="28"/>
          <w:lang w:val="en-GB"/>
        </w:rPr>
      </w:pPr>
    </w:p>
    <w:p w14:paraId="4502B3ED" w14:textId="77777777" w:rsidR="00AC2E40" w:rsidRDefault="00AC2E40" w:rsidP="00AC2E40">
      <w:pPr>
        <w:jc w:val="right"/>
        <w:rPr>
          <w:b/>
          <w:color w:val="FF0000"/>
          <w:sz w:val="28"/>
          <w:szCs w:val="28"/>
          <w:lang w:val="en-GB"/>
        </w:rPr>
      </w:pPr>
    </w:p>
    <w:p w14:paraId="13BD7520" w14:textId="77777777" w:rsidR="00AC2E40" w:rsidRDefault="00AC2E40" w:rsidP="00AC2E40">
      <w:pPr>
        <w:jc w:val="right"/>
        <w:rPr>
          <w:b/>
          <w:color w:val="FF0000"/>
          <w:sz w:val="28"/>
          <w:szCs w:val="28"/>
          <w:lang w:val="en-GB"/>
        </w:rPr>
      </w:pPr>
    </w:p>
    <w:p w14:paraId="664300EC" w14:textId="36E2F5D8" w:rsidR="00AC2E40" w:rsidRPr="00AC2E40" w:rsidRDefault="00AC2E40" w:rsidP="00AC2E40">
      <w:pPr>
        <w:jc w:val="center"/>
        <w:rPr>
          <w:sz w:val="36"/>
          <w:szCs w:val="36"/>
        </w:rPr>
      </w:pPr>
      <w:r>
        <w:rPr>
          <w:sz w:val="36"/>
          <w:szCs w:val="36"/>
        </w:rPr>
        <w:t xml:space="preserve">OGC </w:t>
      </w:r>
      <w:r w:rsidR="00B16827">
        <w:rPr>
          <w:color w:val="FF0000"/>
          <w:sz w:val="36"/>
          <w:szCs w:val="36"/>
        </w:rPr>
        <w:t>GeoSciML-Lite GML 3.2 encoding</w:t>
      </w:r>
    </w:p>
    <w:p w14:paraId="338755B2" w14:textId="77777777" w:rsidR="00E50724" w:rsidRDefault="00E50724">
      <w:pPr>
        <w:pStyle w:val="zzCopyright"/>
        <w:pBdr>
          <w:top w:val="none" w:sz="0" w:space="0" w:color="auto"/>
          <w:left w:val="none" w:sz="0" w:space="0" w:color="auto"/>
          <w:bottom w:val="none" w:sz="0" w:space="0" w:color="auto"/>
          <w:right w:val="none" w:sz="0" w:space="0" w:color="auto"/>
        </w:pBdr>
        <w:jc w:val="center"/>
        <w:rPr>
          <w:b/>
          <w:color w:val="auto"/>
        </w:rPr>
      </w:pPr>
    </w:p>
    <w:p w14:paraId="69EF6015" w14:textId="77777777" w:rsidR="00AC2E40" w:rsidRPr="00AC2E40" w:rsidRDefault="00AC2E40" w:rsidP="00AC2E40">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0AC9458C" w:rsidR="009A7B37" w:rsidRDefault="004203F0" w:rsidP="00E50724">
      <w:pPr>
        <w:jc w:val="center"/>
        <w:rPr>
          <w:b/>
        </w:rPr>
      </w:pPr>
      <w:r>
        <w:t xml:space="preserve">Copyright © </w:t>
      </w:r>
      <w:r w:rsidR="004B5F8C">
        <w:rPr>
          <w:color w:val="FF0000"/>
        </w:rPr>
        <w:t>2017</w:t>
      </w:r>
      <w:r w:rsidR="00E50724">
        <w:t xml:space="preserve"> Open Geospatial Consortium</w:t>
      </w:r>
      <w:r w:rsidR="009A7B37">
        <w:br/>
        <w:t xml:space="preserve">To obtain additional rights of use, visit </w:t>
      </w:r>
      <w:hyperlink r:id="rId10" w:history="1">
        <w:r w:rsidR="009A7B37">
          <w:rPr>
            <w:rStyle w:val="Lienhypertexte"/>
            <w:color w:val="auto"/>
          </w:rPr>
          <w:t>http://www.opengeospatial.org/legal/</w:t>
        </w:r>
      </w:hyperlink>
      <w:r w:rsidR="009A7B37">
        <w:t>.</w:t>
      </w:r>
    </w:p>
    <w:p w14:paraId="0587050D" w14:textId="77777777" w:rsidR="00684C85" w:rsidRDefault="00684C85" w:rsidP="00684C85">
      <w:pPr>
        <w:jc w:val="center"/>
        <w:rPr>
          <w:b/>
          <w:bCs/>
        </w:rPr>
      </w:pP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03C2B9A8" w:rsidR="009A7B37" w:rsidRPr="009C02C4" w:rsidRDefault="009A7B37">
      <w:pPr>
        <w:pStyle w:val="zzCover"/>
        <w:framePr w:hSpace="142" w:vSpace="142" w:wrap="auto" w:vAnchor="page" w:hAnchor="page" w:x="798" w:y="13865"/>
        <w:tabs>
          <w:tab w:val="left" w:pos="1980"/>
        </w:tabs>
        <w:suppressAutoHyphens/>
        <w:spacing w:after="0"/>
        <w:jc w:val="left"/>
        <w:rPr>
          <w:b w:val="0"/>
          <w:color w:val="auto"/>
          <w:sz w:val="20"/>
          <w:lang w:val="fr-FR"/>
        </w:rPr>
      </w:pPr>
      <w:r w:rsidRPr="009C02C4">
        <w:rPr>
          <w:b w:val="0"/>
          <w:color w:val="auto"/>
          <w:sz w:val="20"/>
          <w:lang w:val="fr-FR"/>
        </w:rPr>
        <w:t>Document type:   </w:t>
      </w:r>
      <w:r w:rsidRPr="009C02C4">
        <w:rPr>
          <w:b w:val="0"/>
          <w:color w:val="auto"/>
          <w:sz w:val="20"/>
          <w:lang w:val="fr-FR"/>
        </w:rPr>
        <w:tab/>
        <w:t>OGC</w:t>
      </w:r>
      <w:r w:rsidRPr="009C02C4">
        <w:rPr>
          <w:b w:val="0"/>
          <w:color w:val="auto"/>
          <w:sz w:val="20"/>
          <w:vertAlign w:val="superscript"/>
          <w:lang w:val="fr-FR"/>
        </w:rPr>
        <w:t>®</w:t>
      </w:r>
      <w:r w:rsidRPr="009C02C4">
        <w:rPr>
          <w:b w:val="0"/>
          <w:color w:val="auto"/>
          <w:sz w:val="20"/>
          <w:lang w:val="fr-FR"/>
        </w:rPr>
        <w:t xml:space="preserve"> </w:t>
      </w:r>
      <w:r w:rsidRPr="009C02C4">
        <w:rPr>
          <w:b w:val="0"/>
          <w:color w:val="FF0000"/>
          <w:sz w:val="20"/>
          <w:lang w:val="fr-FR"/>
        </w:rPr>
        <w:t>Standard</w:t>
      </w:r>
    </w:p>
    <w:p w14:paraId="4DF49A9A" w14:textId="77777777" w:rsidR="009A7B37" w:rsidRPr="009C02C4" w:rsidRDefault="009A7B37">
      <w:pPr>
        <w:pStyle w:val="zzCover"/>
        <w:framePr w:hSpace="142" w:vSpace="142" w:wrap="auto" w:vAnchor="page" w:hAnchor="page" w:x="798" w:y="13865"/>
        <w:tabs>
          <w:tab w:val="left" w:pos="1980"/>
        </w:tabs>
        <w:suppressAutoHyphens/>
        <w:spacing w:after="0"/>
        <w:jc w:val="left"/>
        <w:rPr>
          <w:b w:val="0"/>
          <w:color w:val="auto"/>
          <w:sz w:val="20"/>
          <w:lang w:val="fr-FR"/>
        </w:rPr>
      </w:pPr>
      <w:r w:rsidRPr="009C02C4">
        <w:rPr>
          <w:b w:val="0"/>
          <w:color w:val="auto"/>
          <w:sz w:val="20"/>
          <w:lang w:val="fr-FR"/>
        </w:rPr>
        <w:t>Document subtype:   </w:t>
      </w:r>
      <w:r w:rsidRPr="009C02C4">
        <w:rPr>
          <w:b w:val="0"/>
          <w:color w:val="auto"/>
          <w:sz w:val="20"/>
          <w:lang w:val="fr-FR"/>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1388925B" w14:textId="77777777" w:rsidR="007F6680" w:rsidRDefault="009A7B37" w:rsidP="00F60CB2">
      <w:r>
        <w:t>Recipients of this document are invited to submit, with their comments, notification of any relevant patent rights of which they are aware and to provide supporting documentation.</w:t>
      </w:r>
      <w:bookmarkStart w:id="4" w:name="_Toc165888228"/>
    </w:p>
    <w:p w14:paraId="796362EE" w14:textId="77777777" w:rsidR="00F60CB2" w:rsidRPr="000B65F0" w:rsidRDefault="00F60CB2" w:rsidP="00F60CB2">
      <w:pPr>
        <w:rPr>
          <w:sz w:val="16"/>
          <w:szCs w:val="16"/>
        </w:rPr>
      </w:pPr>
      <w:r>
        <w:br w:type="page"/>
      </w:r>
      <w:r w:rsidRPr="000B65F0">
        <w:rPr>
          <w:sz w:val="16"/>
          <w:szCs w:val="16"/>
        </w:rPr>
        <w:lastRenderedPageBreak/>
        <w:t>License Agreement</w:t>
      </w:r>
    </w:p>
    <w:p w14:paraId="74D7354D" w14:textId="77777777" w:rsidR="00F60CB2" w:rsidRPr="000B65F0" w:rsidRDefault="00F60CB2" w:rsidP="00F60CB2">
      <w:pPr>
        <w:rPr>
          <w:sz w:val="16"/>
          <w:szCs w:val="16"/>
        </w:rPr>
      </w:pPr>
      <w:r w:rsidRPr="000B65F0">
        <w:rPr>
          <w:sz w:val="16"/>
          <w:szCs w:val="16"/>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7F24BA16" w14:textId="77777777" w:rsidR="00F60CB2" w:rsidRPr="000B65F0" w:rsidRDefault="00F60CB2" w:rsidP="00F60CB2">
      <w:pPr>
        <w:rPr>
          <w:sz w:val="16"/>
          <w:szCs w:val="16"/>
        </w:rPr>
      </w:pPr>
      <w:r w:rsidRPr="000B65F0">
        <w:rPr>
          <w:sz w:val="16"/>
          <w:szCs w:val="16"/>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3F03EC95" w14:textId="77777777" w:rsidR="00F60CB2" w:rsidRPr="000B65F0" w:rsidRDefault="00F60CB2" w:rsidP="00F60CB2">
      <w:pPr>
        <w:rPr>
          <w:sz w:val="16"/>
          <w:szCs w:val="16"/>
        </w:rPr>
      </w:pPr>
      <w:r w:rsidRPr="000B65F0">
        <w:rPr>
          <w:sz w:val="16"/>
          <w:szCs w:val="16"/>
        </w:rPr>
        <w:t>THIS LICENSE IS A COPYRIGHT LICENSE ONLY, AND DOES NOT CONVEY ANY RIGHTS UNDER ANY PATENTS THAT MAY BE IN FORCE ANYWHERE IN THE WORLD.</w:t>
      </w:r>
    </w:p>
    <w:p w14:paraId="1497DD15" w14:textId="77777777" w:rsidR="00F60CB2" w:rsidRPr="000B65F0" w:rsidRDefault="00F60CB2" w:rsidP="00F60CB2">
      <w:pPr>
        <w:rPr>
          <w:sz w:val="16"/>
          <w:szCs w:val="16"/>
        </w:rPr>
      </w:pPr>
      <w:r w:rsidRPr="000B65F0">
        <w:rPr>
          <w:sz w:val="16"/>
          <w:szCs w:val="16"/>
        </w:rPr>
        <w:t>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21093703" w14:textId="77777777" w:rsidR="00F60CB2" w:rsidRPr="000B65F0" w:rsidRDefault="00F60CB2" w:rsidP="00F60CB2">
      <w:pPr>
        <w:rPr>
          <w:sz w:val="16"/>
          <w:szCs w:val="16"/>
        </w:rPr>
      </w:pPr>
      <w:r w:rsidRPr="000B65F0">
        <w:rPr>
          <w:sz w:val="16"/>
          <w:szCs w:val="16"/>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79903365" w14:textId="77777777" w:rsidR="00F60CB2" w:rsidRPr="00F60CB2" w:rsidRDefault="00F60CB2" w:rsidP="00F60CB2">
      <w:pPr>
        <w:rPr>
          <w:sz w:val="16"/>
          <w:szCs w:val="16"/>
        </w:rPr>
      </w:pPr>
      <w:r w:rsidRPr="00F60CB2">
        <w:rPr>
          <w:sz w:val="16"/>
          <w:szCs w:val="16"/>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w:t>
      </w:r>
      <w:r>
        <w:rPr>
          <w:sz w:val="16"/>
          <w:szCs w:val="16"/>
        </w:rPr>
        <w:t xml:space="preserve"> </w:t>
      </w:r>
      <w:r w:rsidRPr="00F60CB2">
        <w:rPr>
          <w:sz w:val="16"/>
          <w:szCs w:val="16"/>
        </w:rPr>
        <w:t>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2C10AA92" w14:textId="77777777" w:rsidR="00F60CB2" w:rsidRPr="00F60CB2" w:rsidRDefault="00F60CB2" w:rsidP="00F60CB2">
      <w:r>
        <w:br w:type="page"/>
      </w:r>
    </w:p>
    <w:p w14:paraId="166C66B4" w14:textId="77777777" w:rsidR="00F60CB2" w:rsidRDefault="00F60CB2">
      <w:pPr>
        <w:pStyle w:val="En-ttedetabledesmatires"/>
      </w:pPr>
      <w:r>
        <w:lastRenderedPageBreak/>
        <w:t>Contents</w:t>
      </w:r>
    </w:p>
    <w:p w14:paraId="57ACBBB1" w14:textId="77777777" w:rsidR="00F60CB2" w:rsidRDefault="00F27D5A">
      <w:pPr>
        <w:pStyle w:val="TM1"/>
        <w:tabs>
          <w:tab w:val="left" w:pos="440"/>
          <w:tab w:val="right" w:leader="dot" w:pos="8630"/>
        </w:tabs>
        <w:rPr>
          <w:noProof/>
        </w:rPr>
      </w:pPr>
      <w:r>
        <w:fldChar w:fldCharType="begin"/>
      </w:r>
      <w:r w:rsidR="00F60CB2">
        <w:instrText xml:space="preserve"> TOC \o "1-3" \h \z \u </w:instrText>
      </w:r>
      <w:r>
        <w:fldChar w:fldCharType="separate"/>
      </w:r>
      <w:hyperlink w:anchor="_Toc337499850" w:history="1">
        <w:r w:rsidR="00F60CB2" w:rsidRPr="00F55EBF">
          <w:rPr>
            <w:rStyle w:val="Lienhypertexte"/>
            <w:noProof/>
          </w:rPr>
          <w:t>1.</w:t>
        </w:r>
        <w:r w:rsidR="00F60CB2">
          <w:rPr>
            <w:noProof/>
          </w:rPr>
          <w:tab/>
        </w:r>
        <w:r w:rsidR="00F60CB2" w:rsidRPr="00F55EBF">
          <w:rPr>
            <w:rStyle w:val="Lienhypertexte"/>
            <w:noProof/>
          </w:rPr>
          <w:t>Scope</w:t>
        </w:r>
        <w:r w:rsidR="00F60CB2">
          <w:rPr>
            <w:noProof/>
            <w:webHidden/>
          </w:rPr>
          <w:tab/>
        </w:r>
        <w:r>
          <w:rPr>
            <w:noProof/>
            <w:webHidden/>
          </w:rPr>
          <w:fldChar w:fldCharType="begin"/>
        </w:r>
        <w:r w:rsidR="00F60CB2">
          <w:rPr>
            <w:noProof/>
            <w:webHidden/>
          </w:rPr>
          <w:instrText xml:space="preserve"> PAGEREF _Toc337499850 \h </w:instrText>
        </w:r>
        <w:r>
          <w:rPr>
            <w:noProof/>
            <w:webHidden/>
          </w:rPr>
        </w:r>
        <w:r>
          <w:rPr>
            <w:noProof/>
            <w:webHidden/>
          </w:rPr>
          <w:fldChar w:fldCharType="separate"/>
        </w:r>
        <w:r w:rsidR="006136E0">
          <w:rPr>
            <w:noProof/>
            <w:webHidden/>
          </w:rPr>
          <w:t>3</w:t>
        </w:r>
        <w:r>
          <w:rPr>
            <w:noProof/>
            <w:webHidden/>
          </w:rPr>
          <w:fldChar w:fldCharType="end"/>
        </w:r>
      </w:hyperlink>
    </w:p>
    <w:p w14:paraId="18A946E7" w14:textId="77777777" w:rsidR="00F60CB2" w:rsidRDefault="001C492E">
      <w:pPr>
        <w:pStyle w:val="TM1"/>
        <w:tabs>
          <w:tab w:val="left" w:pos="440"/>
          <w:tab w:val="right" w:leader="dot" w:pos="8630"/>
        </w:tabs>
        <w:rPr>
          <w:noProof/>
        </w:rPr>
      </w:pPr>
      <w:hyperlink w:anchor="_Toc337499851" w:history="1">
        <w:r w:rsidR="00F60CB2" w:rsidRPr="00F55EBF">
          <w:rPr>
            <w:rStyle w:val="Lienhypertexte"/>
            <w:noProof/>
          </w:rPr>
          <w:t>2.</w:t>
        </w:r>
        <w:r w:rsidR="00F60CB2">
          <w:rPr>
            <w:noProof/>
          </w:rPr>
          <w:tab/>
        </w:r>
        <w:r w:rsidR="00F60CB2" w:rsidRPr="00F55EBF">
          <w:rPr>
            <w:rStyle w:val="Lienhypertexte"/>
            <w:noProof/>
          </w:rPr>
          <w:t>Conformance</w:t>
        </w:r>
        <w:r w:rsidR="00F60CB2">
          <w:rPr>
            <w:noProof/>
            <w:webHidden/>
          </w:rPr>
          <w:tab/>
        </w:r>
        <w:r w:rsidR="00F27D5A">
          <w:rPr>
            <w:noProof/>
            <w:webHidden/>
          </w:rPr>
          <w:fldChar w:fldCharType="begin"/>
        </w:r>
        <w:r w:rsidR="00F60CB2">
          <w:rPr>
            <w:noProof/>
            <w:webHidden/>
          </w:rPr>
          <w:instrText xml:space="preserve"> PAGEREF _Toc337499851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3111B7FA" w14:textId="77777777" w:rsidR="00F60CB2" w:rsidRDefault="001C492E">
      <w:pPr>
        <w:pStyle w:val="TM1"/>
        <w:tabs>
          <w:tab w:val="left" w:pos="440"/>
          <w:tab w:val="right" w:leader="dot" w:pos="8630"/>
        </w:tabs>
        <w:rPr>
          <w:noProof/>
        </w:rPr>
      </w:pPr>
      <w:hyperlink w:anchor="_Toc337499852" w:history="1">
        <w:r w:rsidR="00F60CB2" w:rsidRPr="00F55EBF">
          <w:rPr>
            <w:rStyle w:val="Lienhypertexte"/>
            <w:noProof/>
          </w:rPr>
          <w:t>3.</w:t>
        </w:r>
        <w:r w:rsidR="00F60CB2">
          <w:rPr>
            <w:noProof/>
          </w:rPr>
          <w:tab/>
        </w:r>
        <w:r w:rsidR="00F60CB2" w:rsidRPr="00F55EBF">
          <w:rPr>
            <w:rStyle w:val="Lienhypertexte"/>
            <w:noProof/>
          </w:rPr>
          <w:t>References</w:t>
        </w:r>
        <w:r w:rsidR="00F60CB2">
          <w:rPr>
            <w:noProof/>
            <w:webHidden/>
          </w:rPr>
          <w:tab/>
        </w:r>
        <w:r w:rsidR="00F27D5A">
          <w:rPr>
            <w:noProof/>
            <w:webHidden/>
          </w:rPr>
          <w:fldChar w:fldCharType="begin"/>
        </w:r>
        <w:r w:rsidR="00F60CB2">
          <w:rPr>
            <w:noProof/>
            <w:webHidden/>
          </w:rPr>
          <w:instrText xml:space="preserve"> PAGEREF _Toc337499852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0FCBC42B" w14:textId="77777777" w:rsidR="00F60CB2" w:rsidRDefault="001C492E">
      <w:pPr>
        <w:pStyle w:val="TM1"/>
        <w:tabs>
          <w:tab w:val="left" w:pos="440"/>
          <w:tab w:val="right" w:leader="dot" w:pos="8630"/>
        </w:tabs>
        <w:rPr>
          <w:noProof/>
        </w:rPr>
      </w:pPr>
      <w:hyperlink w:anchor="_Toc337499853" w:history="1">
        <w:r w:rsidR="00F60CB2" w:rsidRPr="00F55EBF">
          <w:rPr>
            <w:rStyle w:val="Lienhypertexte"/>
            <w:noProof/>
          </w:rPr>
          <w:t>4.</w:t>
        </w:r>
        <w:r w:rsidR="00F60CB2">
          <w:rPr>
            <w:noProof/>
          </w:rPr>
          <w:tab/>
        </w:r>
        <w:r w:rsidR="00F60CB2" w:rsidRPr="00F55EBF">
          <w:rPr>
            <w:rStyle w:val="Lienhypertexte"/>
            <w:noProof/>
          </w:rPr>
          <w:t>Terms and Definitions</w:t>
        </w:r>
        <w:r w:rsidR="00F60CB2">
          <w:rPr>
            <w:noProof/>
            <w:webHidden/>
          </w:rPr>
          <w:tab/>
        </w:r>
        <w:r w:rsidR="00F27D5A">
          <w:rPr>
            <w:noProof/>
            <w:webHidden/>
          </w:rPr>
          <w:fldChar w:fldCharType="begin"/>
        </w:r>
        <w:r w:rsidR="00F60CB2">
          <w:rPr>
            <w:noProof/>
            <w:webHidden/>
          </w:rPr>
          <w:instrText xml:space="preserve"> PAGEREF _Toc337499853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17317100" w14:textId="77777777" w:rsidR="00F60CB2" w:rsidRDefault="001C492E">
      <w:pPr>
        <w:pStyle w:val="TM1"/>
        <w:tabs>
          <w:tab w:val="left" w:pos="440"/>
          <w:tab w:val="right" w:leader="dot" w:pos="8630"/>
        </w:tabs>
        <w:rPr>
          <w:noProof/>
        </w:rPr>
      </w:pPr>
      <w:hyperlink w:anchor="_Toc337499854" w:history="1">
        <w:r w:rsidR="00F60CB2" w:rsidRPr="00F55EBF">
          <w:rPr>
            <w:rStyle w:val="Lienhypertexte"/>
            <w:noProof/>
          </w:rPr>
          <w:t>5.</w:t>
        </w:r>
        <w:r w:rsidR="00F60CB2">
          <w:rPr>
            <w:noProof/>
          </w:rPr>
          <w:tab/>
        </w:r>
        <w:r w:rsidR="00F60CB2" w:rsidRPr="00F55EBF">
          <w:rPr>
            <w:rStyle w:val="Lienhypertexte"/>
            <w:noProof/>
          </w:rPr>
          <w:t>Conventions</w:t>
        </w:r>
        <w:r w:rsidR="00F60CB2">
          <w:rPr>
            <w:noProof/>
            <w:webHidden/>
          </w:rPr>
          <w:tab/>
        </w:r>
        <w:r w:rsidR="00F27D5A">
          <w:rPr>
            <w:noProof/>
            <w:webHidden/>
          </w:rPr>
          <w:fldChar w:fldCharType="begin"/>
        </w:r>
        <w:r w:rsidR="00F60CB2">
          <w:rPr>
            <w:noProof/>
            <w:webHidden/>
          </w:rPr>
          <w:instrText xml:space="preserve"> PAGEREF _Toc337499854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5EC8DC7F" w14:textId="77777777" w:rsidR="00F60CB2" w:rsidRDefault="001C492E">
      <w:pPr>
        <w:pStyle w:val="TM1"/>
        <w:tabs>
          <w:tab w:val="left" w:pos="440"/>
          <w:tab w:val="right" w:leader="dot" w:pos="8630"/>
        </w:tabs>
        <w:rPr>
          <w:noProof/>
        </w:rPr>
      </w:pPr>
      <w:hyperlink w:anchor="_Toc337499855" w:history="1">
        <w:r w:rsidR="00F60CB2" w:rsidRPr="00F55EBF">
          <w:rPr>
            <w:rStyle w:val="Lienhypertexte"/>
            <w:noProof/>
          </w:rPr>
          <w:t>6.</w:t>
        </w:r>
        <w:r w:rsidR="00F60CB2">
          <w:rPr>
            <w:noProof/>
          </w:rPr>
          <w:tab/>
        </w:r>
        <w:r w:rsidR="00F60CB2" w:rsidRPr="00F55EBF">
          <w:rPr>
            <w:rStyle w:val="Lienhypertexte"/>
            <w:noProof/>
          </w:rPr>
          <w:t>Clauses not Containing Normative Material</w:t>
        </w:r>
        <w:r w:rsidR="00F60CB2">
          <w:rPr>
            <w:noProof/>
            <w:webHidden/>
          </w:rPr>
          <w:tab/>
        </w:r>
        <w:r w:rsidR="00F27D5A">
          <w:rPr>
            <w:noProof/>
            <w:webHidden/>
          </w:rPr>
          <w:fldChar w:fldCharType="begin"/>
        </w:r>
        <w:r w:rsidR="00F60CB2">
          <w:rPr>
            <w:noProof/>
            <w:webHidden/>
          </w:rPr>
          <w:instrText xml:space="preserve"> PAGEREF _Toc337499855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5ABFE99F" w14:textId="77777777" w:rsidR="00F60CB2" w:rsidRDefault="001C492E">
      <w:pPr>
        <w:pStyle w:val="TM2"/>
        <w:tabs>
          <w:tab w:val="left" w:pos="880"/>
          <w:tab w:val="right" w:leader="dot" w:pos="8630"/>
        </w:tabs>
        <w:rPr>
          <w:noProof/>
        </w:rPr>
      </w:pPr>
      <w:hyperlink w:anchor="_Toc337499856" w:history="1">
        <w:r w:rsidR="00F60CB2" w:rsidRPr="00F55EBF">
          <w:rPr>
            <w:rStyle w:val="Lienhypertexte"/>
            <w:noProof/>
          </w:rPr>
          <w:t>6.1</w:t>
        </w:r>
        <w:r w:rsidR="00F60CB2">
          <w:rPr>
            <w:noProof/>
          </w:rPr>
          <w:tab/>
        </w:r>
        <w:r w:rsidR="00F60CB2" w:rsidRPr="00F55EBF">
          <w:rPr>
            <w:rStyle w:val="Lienhypertexte"/>
            <w:noProof/>
          </w:rPr>
          <w:t>Clauses not containing normative material sub-clause 1</w:t>
        </w:r>
        <w:r w:rsidR="00F60CB2">
          <w:rPr>
            <w:noProof/>
            <w:webHidden/>
          </w:rPr>
          <w:tab/>
        </w:r>
        <w:r w:rsidR="00F27D5A">
          <w:rPr>
            <w:noProof/>
            <w:webHidden/>
          </w:rPr>
          <w:fldChar w:fldCharType="begin"/>
        </w:r>
        <w:r w:rsidR="00F60CB2">
          <w:rPr>
            <w:noProof/>
            <w:webHidden/>
          </w:rPr>
          <w:instrText xml:space="preserve"> PAGEREF _Toc337499856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0F7271C6" w14:textId="77777777" w:rsidR="00F60CB2" w:rsidRDefault="001C492E">
      <w:pPr>
        <w:pStyle w:val="TM3"/>
        <w:tabs>
          <w:tab w:val="left" w:pos="1320"/>
          <w:tab w:val="right" w:leader="dot" w:pos="8630"/>
        </w:tabs>
        <w:rPr>
          <w:noProof/>
        </w:rPr>
      </w:pPr>
      <w:hyperlink w:anchor="_Toc337499857" w:history="1">
        <w:r w:rsidR="00F60CB2" w:rsidRPr="00F55EBF">
          <w:rPr>
            <w:rStyle w:val="Lienhypertexte"/>
            <w:noProof/>
          </w:rPr>
          <w:t>6.1.1</w:t>
        </w:r>
        <w:r w:rsidR="00F60CB2">
          <w:rPr>
            <w:noProof/>
          </w:rPr>
          <w:tab/>
        </w:r>
        <w:r w:rsidR="00F60CB2" w:rsidRPr="00F55EBF">
          <w:rPr>
            <w:rStyle w:val="Lienhypertexte"/>
            <w:noProof/>
          </w:rPr>
          <w:t>Clauses not containing normative material sub-clause 2</w:t>
        </w:r>
        <w:r w:rsidR="00F60CB2">
          <w:rPr>
            <w:noProof/>
            <w:webHidden/>
          </w:rPr>
          <w:tab/>
        </w:r>
        <w:r w:rsidR="00F27D5A">
          <w:rPr>
            <w:noProof/>
            <w:webHidden/>
          </w:rPr>
          <w:fldChar w:fldCharType="begin"/>
        </w:r>
        <w:r w:rsidR="00F60CB2">
          <w:rPr>
            <w:noProof/>
            <w:webHidden/>
          </w:rPr>
          <w:instrText xml:space="preserve"> PAGEREF _Toc337499857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348379D2" w14:textId="77777777" w:rsidR="00F60CB2" w:rsidRDefault="001C492E">
      <w:pPr>
        <w:pStyle w:val="TM1"/>
        <w:tabs>
          <w:tab w:val="left" w:pos="480"/>
          <w:tab w:val="right" w:leader="dot" w:pos="8630"/>
        </w:tabs>
        <w:rPr>
          <w:noProof/>
        </w:rPr>
      </w:pPr>
      <w:hyperlink w:anchor="_Toc337499858" w:history="1">
        <w:r w:rsidR="00F60CB2" w:rsidRPr="00F55EBF">
          <w:rPr>
            <w:rStyle w:val="Lienhypertexte"/>
            <w:noProof/>
          </w:rPr>
          <w:t>7.</w:t>
        </w:r>
        <w:r w:rsidR="00F60CB2">
          <w:rPr>
            <w:noProof/>
          </w:rPr>
          <w:tab/>
        </w:r>
        <w:r w:rsidR="00F60CB2" w:rsidRPr="00F55EBF">
          <w:rPr>
            <w:rStyle w:val="Lienhypertexte"/>
            <w:noProof/>
          </w:rPr>
          <w:t>Clause containing normative material</w:t>
        </w:r>
        <w:r w:rsidR="00F60CB2">
          <w:rPr>
            <w:noProof/>
            <w:webHidden/>
          </w:rPr>
          <w:tab/>
        </w:r>
        <w:r w:rsidR="00F27D5A">
          <w:rPr>
            <w:noProof/>
            <w:webHidden/>
          </w:rPr>
          <w:fldChar w:fldCharType="begin"/>
        </w:r>
        <w:r w:rsidR="00F60CB2">
          <w:rPr>
            <w:noProof/>
            <w:webHidden/>
          </w:rPr>
          <w:instrText xml:space="preserve"> PAGEREF _Toc337499858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32E52C4E" w14:textId="77777777" w:rsidR="00F60CB2" w:rsidRDefault="001C492E">
      <w:pPr>
        <w:pStyle w:val="TM2"/>
        <w:tabs>
          <w:tab w:val="left" w:pos="880"/>
          <w:tab w:val="right" w:leader="dot" w:pos="8630"/>
        </w:tabs>
        <w:rPr>
          <w:noProof/>
        </w:rPr>
      </w:pPr>
      <w:hyperlink w:anchor="_Toc337499859" w:history="1">
        <w:r w:rsidR="00F60CB2" w:rsidRPr="00F55EBF">
          <w:rPr>
            <w:rStyle w:val="Lienhypertexte"/>
            <w:noProof/>
          </w:rPr>
          <w:t>7.1</w:t>
        </w:r>
        <w:r w:rsidR="00F60CB2">
          <w:rPr>
            <w:noProof/>
          </w:rPr>
          <w:tab/>
        </w:r>
        <w:r w:rsidR="00F60CB2" w:rsidRPr="00F55EBF">
          <w:rPr>
            <w:rStyle w:val="Lienhypertexte"/>
            <w:noProof/>
          </w:rPr>
          <w:t>Requirement Class A or Requirement A</w:t>
        </w:r>
        <w:r w:rsidR="00F60CB2">
          <w:rPr>
            <w:noProof/>
            <w:webHidden/>
          </w:rPr>
          <w:tab/>
        </w:r>
        <w:r w:rsidR="00F27D5A">
          <w:rPr>
            <w:noProof/>
            <w:webHidden/>
          </w:rPr>
          <w:fldChar w:fldCharType="begin"/>
        </w:r>
        <w:r w:rsidR="00F60CB2">
          <w:rPr>
            <w:noProof/>
            <w:webHidden/>
          </w:rPr>
          <w:instrText xml:space="preserve"> PAGEREF _Toc337499859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1CE17CF6" w14:textId="77777777" w:rsidR="00F60CB2" w:rsidRDefault="001C492E">
      <w:pPr>
        <w:pStyle w:val="TM2"/>
        <w:tabs>
          <w:tab w:val="left" w:pos="880"/>
          <w:tab w:val="right" w:leader="dot" w:pos="8630"/>
        </w:tabs>
        <w:rPr>
          <w:noProof/>
        </w:rPr>
      </w:pPr>
      <w:hyperlink w:anchor="_Toc337499860" w:history="1">
        <w:r w:rsidR="00F60CB2" w:rsidRPr="00F55EBF">
          <w:rPr>
            <w:rStyle w:val="Lienhypertexte"/>
            <w:noProof/>
          </w:rPr>
          <w:t>7.2</w:t>
        </w:r>
        <w:r w:rsidR="00F60CB2">
          <w:rPr>
            <w:noProof/>
          </w:rPr>
          <w:tab/>
        </w:r>
        <w:r w:rsidR="00F60CB2" w:rsidRPr="00F55EBF">
          <w:rPr>
            <w:rStyle w:val="Lienhypertexte"/>
            <w:noProof/>
          </w:rPr>
          <w:t>Requirement Class B or Requirement B</w:t>
        </w:r>
        <w:r w:rsidR="00F60CB2">
          <w:rPr>
            <w:noProof/>
            <w:webHidden/>
          </w:rPr>
          <w:tab/>
        </w:r>
        <w:r w:rsidR="00F27D5A">
          <w:rPr>
            <w:noProof/>
            <w:webHidden/>
          </w:rPr>
          <w:fldChar w:fldCharType="begin"/>
        </w:r>
        <w:r w:rsidR="00F60CB2">
          <w:rPr>
            <w:noProof/>
            <w:webHidden/>
          </w:rPr>
          <w:instrText xml:space="preserve"> PAGEREF _Toc337499860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1183ADEE" w14:textId="77777777" w:rsidR="00F60CB2" w:rsidRDefault="001C492E">
      <w:pPr>
        <w:pStyle w:val="TM1"/>
        <w:tabs>
          <w:tab w:val="left" w:pos="480"/>
          <w:tab w:val="right" w:leader="dot" w:pos="8630"/>
        </w:tabs>
        <w:rPr>
          <w:noProof/>
        </w:rPr>
      </w:pPr>
      <w:hyperlink w:anchor="_Toc337499861" w:history="1">
        <w:r w:rsidR="00F60CB2" w:rsidRPr="00F55EBF">
          <w:rPr>
            <w:rStyle w:val="Lienhypertexte"/>
            <w:noProof/>
          </w:rPr>
          <w:t>8.</w:t>
        </w:r>
        <w:r w:rsidR="00F60CB2">
          <w:rPr>
            <w:noProof/>
          </w:rPr>
          <w:tab/>
        </w:r>
        <w:r w:rsidR="00F60CB2" w:rsidRPr="00F55EBF">
          <w:rPr>
            <w:rStyle w:val="Lienhypertexte"/>
            <w:noProof/>
          </w:rPr>
          <w:t>Media Types for any data encoding(s)</w:t>
        </w:r>
        <w:r w:rsidR="00F60CB2">
          <w:rPr>
            <w:noProof/>
            <w:webHidden/>
          </w:rPr>
          <w:tab/>
        </w:r>
        <w:r w:rsidR="00F27D5A">
          <w:rPr>
            <w:noProof/>
            <w:webHidden/>
          </w:rPr>
          <w:fldChar w:fldCharType="begin"/>
        </w:r>
        <w:r w:rsidR="00F60CB2">
          <w:rPr>
            <w:noProof/>
            <w:webHidden/>
          </w:rPr>
          <w:instrText xml:space="preserve"> PAGEREF _Toc337499861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03B43EA9" w14:textId="77777777" w:rsidR="00F60CB2" w:rsidRDefault="001C492E">
      <w:pPr>
        <w:pStyle w:val="TM2"/>
        <w:tabs>
          <w:tab w:val="left" w:pos="880"/>
          <w:tab w:val="right" w:leader="dot" w:pos="8630"/>
        </w:tabs>
        <w:rPr>
          <w:noProof/>
        </w:rPr>
      </w:pPr>
      <w:hyperlink w:anchor="_Toc337499862" w:history="1">
        <w:r w:rsidR="00F60CB2" w:rsidRPr="00F55EBF">
          <w:rPr>
            <w:rStyle w:val="Lienhypertexte"/>
            <w:noProof/>
          </w:rPr>
          <w:t>A.1</w:t>
        </w:r>
        <w:r w:rsidR="00F60CB2">
          <w:rPr>
            <w:noProof/>
          </w:rPr>
          <w:tab/>
        </w:r>
        <w:r w:rsidR="00F60CB2" w:rsidRPr="00F55EBF">
          <w:rPr>
            <w:rStyle w:val="Lienhypertexte"/>
            <w:noProof/>
          </w:rPr>
          <w:t>Conformance class: AAAA (repeat as necessary)</w:t>
        </w:r>
        <w:r w:rsidR="00F60CB2">
          <w:rPr>
            <w:noProof/>
            <w:webHidden/>
          </w:rPr>
          <w:tab/>
        </w:r>
        <w:r w:rsidR="00F27D5A">
          <w:rPr>
            <w:noProof/>
            <w:webHidden/>
          </w:rPr>
          <w:fldChar w:fldCharType="begin"/>
        </w:r>
        <w:r w:rsidR="00F60CB2">
          <w:rPr>
            <w:noProof/>
            <w:webHidden/>
          </w:rPr>
          <w:instrText xml:space="preserve"> PAGEREF _Toc337499862 \h </w:instrText>
        </w:r>
        <w:r w:rsidR="00F27D5A">
          <w:rPr>
            <w:noProof/>
            <w:webHidden/>
          </w:rPr>
        </w:r>
        <w:r w:rsidR="00F27D5A">
          <w:rPr>
            <w:noProof/>
            <w:webHidden/>
          </w:rPr>
          <w:fldChar w:fldCharType="separate"/>
        </w:r>
        <w:r w:rsidR="006136E0">
          <w:rPr>
            <w:noProof/>
            <w:webHidden/>
          </w:rPr>
          <w:t>3</w:t>
        </w:r>
        <w:r w:rsidR="00F27D5A">
          <w:rPr>
            <w:noProof/>
            <w:webHidden/>
          </w:rPr>
          <w:fldChar w:fldCharType="end"/>
        </w:r>
      </w:hyperlink>
    </w:p>
    <w:p w14:paraId="34D4798A" w14:textId="77777777"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127C3F9E" w:rsidR="007F6680" w:rsidRDefault="004B5F8C" w:rsidP="007F6680">
      <w:pPr>
        <w:rPr>
          <w:color w:val="FF0000"/>
        </w:rPr>
      </w:pPr>
      <w:r>
        <w:rPr>
          <w:color w:val="FF0000"/>
        </w:rPr>
        <w:t>GeosciML (OGC 16-008) specifies a GML 3.2 for all packages accepts for GeoSciML-Lite.  At the time of developing the model, GML 3.2 support from WFS servers was not ubiquitous and several high profile infrastructures projects, such as INSPIRE, OneGeology and USGIN, adopted an early version of GeoSciML-Lite encoded using GML 3.1.  To avoid disruption of existing implementations, OGC 16-008 provides a GML 3.1 enc</w:t>
      </w:r>
      <w:r w:rsidR="007C2748">
        <w:rPr>
          <w:color w:val="FF0000"/>
        </w:rPr>
        <w:t>oding.</w:t>
      </w:r>
    </w:p>
    <w:p w14:paraId="3060B634" w14:textId="1D8A707B" w:rsidR="004B5F8C" w:rsidRPr="007F6680" w:rsidRDefault="004B5F8C" w:rsidP="007F6680">
      <w:pPr>
        <w:rPr>
          <w:color w:val="FF0000"/>
        </w:rPr>
      </w:pPr>
      <w:r>
        <w:rPr>
          <w:color w:val="FF0000"/>
        </w:rPr>
        <w:t>Support for GML 3.2 is now common and communities demand an upgrade of GeoSciML-Lite encoding.</w:t>
      </w:r>
      <w:r w:rsidR="007C2748">
        <w:rPr>
          <w:color w:val="FF0000"/>
        </w:rPr>
        <w:t xml:space="preserve">  This document thus provides a GeoSciML-Lite GML 3.2 encoding for communities wanting to use WFS 2.0.</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2DB42B0B" w14:textId="73E4085B" w:rsidR="007C2748" w:rsidRPr="007C2748" w:rsidRDefault="007C2748" w:rsidP="007C2748">
      <w:pPr>
        <w:rPr>
          <w:color w:val="FF0000"/>
        </w:rPr>
      </w:pPr>
      <w:r w:rsidRPr="007C2748">
        <w:rPr>
          <w:color w:val="FF0000"/>
        </w:rPr>
        <w:t>Ogc doc, OGC document, geology, geoscience, stratigraphy, borehole, geochemistry, geophysics, rock, fault, contact, fold, fossil, UML, GML, XML.</w:t>
      </w:r>
    </w:p>
    <w:p w14:paraId="5FFB522C" w14:textId="6DF96869" w:rsidR="007F6680" w:rsidRDefault="007F6680" w:rsidP="007F6680"/>
    <w:p w14:paraId="478C468A" w14:textId="77777777" w:rsidR="009A7B37" w:rsidRDefault="009A7B37">
      <w:pPr>
        <w:pStyle w:val="introelements"/>
      </w:pPr>
      <w:r>
        <w:t>Preface</w:t>
      </w:r>
      <w:bookmarkEnd w:id="4"/>
    </w:p>
    <w:p w14:paraId="6B7AECD4" w14:textId="3CFE5416" w:rsidR="00165E04" w:rsidRPr="00165E04" w:rsidRDefault="007C2748">
      <w:pPr>
        <w:rPr>
          <w:color w:val="00B050"/>
        </w:rPr>
      </w:pPr>
      <w:r>
        <w:rPr>
          <w:color w:val="00B050"/>
        </w:rPr>
        <w:t>The primary goal of this document is to provide a new encoding for GeoSciML-Lite, described in OGC 16-008.  It does not alter or extend the conceptual or logical models described in the original specification.  The only artefacts provided with this new encoding are a W3C XSD document and an ISO schematron file.    Compliant XML document are almost identical, except for the namespace.</w:t>
      </w:r>
    </w:p>
    <w:p w14:paraId="65DC72E8" w14:textId="77777777" w:rsidR="009A7B37"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55310BB7" w14:textId="77777777" w:rsidR="009A7B37" w:rsidRDefault="009A7B37">
      <w:pPr>
        <w:rPr>
          <w:i/>
        </w:rPr>
      </w:pPr>
      <w:r>
        <w:rPr>
          <w:i/>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559B58BA" w14:textId="77777777" w:rsidR="009A7B37" w:rsidRDefault="009A7B37">
      <w:pPr>
        <w:pStyle w:val="introelements"/>
      </w:pPr>
      <w:bookmarkStart w:id="5" w:name="_Toc165888229"/>
      <w:r>
        <w:t>Submitting organizations</w:t>
      </w:r>
      <w:bookmarkEnd w:id="5"/>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322B7983" w14:textId="77777777" w:rsidR="0093652D" w:rsidRPr="0093652D" w:rsidRDefault="0093652D" w:rsidP="00F72DF8">
      <w:pPr>
        <w:pStyle w:val="introelements"/>
        <w:numPr>
          <w:ilvl w:val="0"/>
          <w:numId w:val="0"/>
        </w:numPr>
        <w:rPr>
          <w:b w:val="0"/>
          <w:color w:val="FF0000"/>
          <w:sz w:val="24"/>
          <w:szCs w:val="24"/>
        </w:rPr>
      </w:pPr>
      <w:bookmarkStart w:id="6" w:name="_Toc165888230"/>
      <w:r w:rsidRPr="0093652D">
        <w:rPr>
          <w:b w:val="0"/>
          <w:color w:val="FF0000"/>
          <w:sz w:val="24"/>
          <w:szCs w:val="24"/>
        </w:rPr>
        <w:lastRenderedPageBreak/>
        <w:t>The following organizations submitted this Document to the Open Geospatial Consortium (OGC):</w:t>
      </w:r>
    </w:p>
    <w:p w14:paraId="48E16903" w14:textId="77777777" w:rsidR="0093652D" w:rsidRPr="0093652D" w:rsidRDefault="0093652D" w:rsidP="0093652D">
      <w:pPr>
        <w:pStyle w:val="introelements"/>
        <w:numPr>
          <w:ilvl w:val="0"/>
          <w:numId w:val="0"/>
        </w:numPr>
        <w:rPr>
          <w:b w:val="0"/>
          <w:color w:val="FF0000"/>
          <w:sz w:val="24"/>
          <w:szCs w:val="24"/>
        </w:rPr>
      </w:pPr>
    </w:p>
    <w:p w14:paraId="61AE1610" w14:textId="731EF792" w:rsidR="0093652D" w:rsidRPr="0093652D" w:rsidRDefault="0093652D" w:rsidP="0093652D">
      <w:pPr>
        <w:pStyle w:val="introelements"/>
        <w:numPr>
          <w:ilvl w:val="0"/>
          <w:numId w:val="11"/>
        </w:numPr>
        <w:spacing w:before="0"/>
        <w:rPr>
          <w:b w:val="0"/>
          <w:color w:val="FF0000"/>
          <w:sz w:val="24"/>
          <w:szCs w:val="24"/>
        </w:rPr>
      </w:pPr>
      <w:r w:rsidRPr="0093652D">
        <w:rPr>
          <w:b w:val="0"/>
          <w:color w:val="FF0000"/>
          <w:sz w:val="24"/>
          <w:szCs w:val="24"/>
        </w:rPr>
        <w:t xml:space="preserve">British Geological Survey (NERC-BGS), UK </w:t>
      </w:r>
    </w:p>
    <w:p w14:paraId="6E9159AC" w14:textId="060C9667" w:rsidR="0093652D" w:rsidRPr="009C02C4" w:rsidRDefault="0093652D" w:rsidP="0093652D">
      <w:pPr>
        <w:pStyle w:val="introelements"/>
        <w:numPr>
          <w:ilvl w:val="0"/>
          <w:numId w:val="11"/>
        </w:numPr>
        <w:spacing w:before="0"/>
        <w:rPr>
          <w:b w:val="0"/>
          <w:color w:val="FF0000"/>
          <w:sz w:val="24"/>
          <w:szCs w:val="24"/>
          <w:lang w:val="fr-FR"/>
        </w:rPr>
      </w:pPr>
      <w:r w:rsidRPr="009C02C4">
        <w:rPr>
          <w:b w:val="0"/>
          <w:color w:val="FF0000"/>
          <w:sz w:val="24"/>
          <w:szCs w:val="24"/>
          <w:lang w:val="fr-FR"/>
        </w:rPr>
        <w:t xml:space="preserve">Bureau de Recherches Géologiques et Minières (BRGM), France </w:t>
      </w:r>
    </w:p>
    <w:p w14:paraId="592A10F9" w14:textId="2BF2925C" w:rsidR="0093652D" w:rsidRDefault="0093652D" w:rsidP="0093652D">
      <w:pPr>
        <w:pStyle w:val="introelements"/>
        <w:numPr>
          <w:ilvl w:val="0"/>
          <w:numId w:val="11"/>
        </w:numPr>
        <w:spacing w:before="0"/>
        <w:rPr>
          <w:b w:val="0"/>
          <w:color w:val="FF0000"/>
          <w:sz w:val="24"/>
          <w:szCs w:val="24"/>
        </w:rPr>
      </w:pPr>
      <w:r w:rsidRPr="0093652D">
        <w:rPr>
          <w:b w:val="0"/>
          <w:color w:val="FF0000"/>
          <w:sz w:val="24"/>
          <w:szCs w:val="24"/>
        </w:rPr>
        <w:t xml:space="preserve">Commonwealth Scientific and Industrial Research Organisation (CSIRO), Australia </w:t>
      </w:r>
    </w:p>
    <w:p w14:paraId="4BAA1F48" w14:textId="1A8432E0" w:rsidR="0093652D" w:rsidRPr="0093652D" w:rsidRDefault="0093652D" w:rsidP="0093652D">
      <w:pPr>
        <w:pStyle w:val="introelements"/>
        <w:numPr>
          <w:ilvl w:val="0"/>
          <w:numId w:val="11"/>
        </w:numPr>
        <w:spacing w:before="0"/>
        <w:rPr>
          <w:b w:val="0"/>
          <w:color w:val="FF0000"/>
          <w:sz w:val="24"/>
          <w:szCs w:val="24"/>
        </w:rPr>
      </w:pPr>
      <w:r>
        <w:rPr>
          <w:b w:val="0"/>
          <w:color w:val="FF0000"/>
          <w:sz w:val="24"/>
          <w:szCs w:val="24"/>
        </w:rPr>
        <w:t>Columbia University, U.S.A</w:t>
      </w:r>
    </w:p>
    <w:p w14:paraId="3DD9F31A" w14:textId="13E59BF5" w:rsidR="0093652D" w:rsidRPr="0093652D" w:rsidRDefault="0093652D" w:rsidP="0093652D">
      <w:pPr>
        <w:pStyle w:val="introelements"/>
        <w:numPr>
          <w:ilvl w:val="0"/>
          <w:numId w:val="11"/>
        </w:numPr>
        <w:spacing w:before="0"/>
        <w:rPr>
          <w:b w:val="0"/>
          <w:color w:val="FF0000"/>
          <w:sz w:val="24"/>
          <w:szCs w:val="24"/>
        </w:rPr>
      </w:pPr>
      <w:r w:rsidRPr="0093652D">
        <w:rPr>
          <w:b w:val="0"/>
          <w:color w:val="FF0000"/>
          <w:sz w:val="24"/>
          <w:szCs w:val="24"/>
        </w:rPr>
        <w:t xml:space="preserve">Geological Survey of Victoria (GSV), Australia </w:t>
      </w:r>
    </w:p>
    <w:p w14:paraId="6D5013B2" w14:textId="6A9CB2E2" w:rsidR="0093652D" w:rsidRPr="0093652D" w:rsidRDefault="0093652D" w:rsidP="0093652D">
      <w:pPr>
        <w:pStyle w:val="introelements"/>
        <w:numPr>
          <w:ilvl w:val="0"/>
          <w:numId w:val="11"/>
        </w:numPr>
        <w:spacing w:before="0"/>
        <w:rPr>
          <w:b w:val="0"/>
          <w:color w:val="FF0000"/>
          <w:sz w:val="24"/>
          <w:szCs w:val="24"/>
        </w:rPr>
      </w:pPr>
      <w:r w:rsidRPr="0093652D">
        <w:rPr>
          <w:b w:val="0"/>
          <w:color w:val="FF0000"/>
          <w:sz w:val="24"/>
          <w:szCs w:val="24"/>
        </w:rPr>
        <w:t xml:space="preserve">Geological Survey of Finland (GTK), Finland </w:t>
      </w:r>
    </w:p>
    <w:p w14:paraId="3410790B" w14:textId="188780BD" w:rsidR="0093652D" w:rsidRPr="0093652D" w:rsidRDefault="0093652D" w:rsidP="0093652D">
      <w:pPr>
        <w:pStyle w:val="introelements"/>
        <w:numPr>
          <w:ilvl w:val="0"/>
          <w:numId w:val="11"/>
        </w:numPr>
        <w:spacing w:before="0"/>
        <w:rPr>
          <w:b w:val="0"/>
          <w:color w:val="FF0000"/>
          <w:sz w:val="24"/>
          <w:szCs w:val="24"/>
        </w:rPr>
      </w:pPr>
      <w:r w:rsidRPr="0093652D">
        <w:rPr>
          <w:b w:val="0"/>
          <w:color w:val="FF0000"/>
          <w:sz w:val="24"/>
          <w:szCs w:val="24"/>
        </w:rPr>
        <w:t xml:space="preserve">Geological Survey of Italy (ISPRA), Italy </w:t>
      </w:r>
    </w:p>
    <w:p w14:paraId="77006BB1" w14:textId="21629712" w:rsidR="0093652D" w:rsidRPr="0093652D" w:rsidRDefault="0093652D" w:rsidP="0093652D">
      <w:pPr>
        <w:pStyle w:val="introelements"/>
        <w:numPr>
          <w:ilvl w:val="0"/>
          <w:numId w:val="11"/>
        </w:numPr>
        <w:spacing w:before="0"/>
        <w:rPr>
          <w:b w:val="0"/>
          <w:color w:val="FF0000"/>
          <w:sz w:val="24"/>
          <w:szCs w:val="24"/>
        </w:rPr>
      </w:pPr>
      <w:r w:rsidRPr="0093652D">
        <w:rPr>
          <w:b w:val="0"/>
          <w:color w:val="FF0000"/>
          <w:sz w:val="24"/>
          <w:szCs w:val="24"/>
        </w:rPr>
        <w:t xml:space="preserve">Geological Survey of Sweden (SGU), Sweden </w:t>
      </w:r>
    </w:p>
    <w:p w14:paraId="66305731" w14:textId="5E4A6128" w:rsidR="0093652D" w:rsidRPr="0093652D" w:rsidRDefault="0093652D" w:rsidP="0093652D">
      <w:pPr>
        <w:pStyle w:val="introelements"/>
        <w:numPr>
          <w:ilvl w:val="0"/>
          <w:numId w:val="11"/>
        </w:numPr>
        <w:spacing w:before="0"/>
        <w:rPr>
          <w:b w:val="0"/>
          <w:color w:val="FF0000"/>
          <w:sz w:val="24"/>
          <w:szCs w:val="24"/>
        </w:rPr>
      </w:pPr>
      <w:r w:rsidRPr="0093652D">
        <w:rPr>
          <w:b w:val="0"/>
          <w:color w:val="FF0000"/>
          <w:sz w:val="24"/>
          <w:szCs w:val="24"/>
        </w:rPr>
        <w:t xml:space="preserve">Geoscience Australia (GA), Australia </w:t>
      </w:r>
    </w:p>
    <w:p w14:paraId="678DD03C" w14:textId="667E30A4" w:rsidR="0093652D" w:rsidRPr="0093652D" w:rsidRDefault="0093652D" w:rsidP="0093652D">
      <w:pPr>
        <w:pStyle w:val="introelements"/>
        <w:numPr>
          <w:ilvl w:val="0"/>
          <w:numId w:val="11"/>
        </w:numPr>
        <w:spacing w:before="0"/>
        <w:rPr>
          <w:b w:val="0"/>
          <w:color w:val="FF0000"/>
          <w:sz w:val="24"/>
          <w:szCs w:val="24"/>
        </w:rPr>
      </w:pPr>
      <w:r w:rsidRPr="0093652D">
        <w:rPr>
          <w:b w:val="0"/>
          <w:color w:val="FF0000"/>
          <w:sz w:val="24"/>
          <w:szCs w:val="24"/>
        </w:rPr>
        <w:t xml:space="preserve">Institute of Geological and Nuclear Sciences (GNS), New Zealand </w:t>
      </w:r>
    </w:p>
    <w:p w14:paraId="467A7B0B" w14:textId="121D001D" w:rsidR="0093652D" w:rsidRPr="0093652D" w:rsidRDefault="0093652D" w:rsidP="0093652D">
      <w:pPr>
        <w:pStyle w:val="introelements"/>
        <w:numPr>
          <w:ilvl w:val="0"/>
          <w:numId w:val="11"/>
        </w:numPr>
        <w:spacing w:before="0"/>
        <w:rPr>
          <w:b w:val="0"/>
          <w:color w:val="FF0000"/>
          <w:sz w:val="24"/>
          <w:szCs w:val="24"/>
        </w:rPr>
      </w:pPr>
      <w:r w:rsidRPr="0093652D">
        <w:rPr>
          <w:b w:val="0"/>
          <w:color w:val="FF0000"/>
          <w:sz w:val="24"/>
          <w:szCs w:val="24"/>
        </w:rPr>
        <w:t xml:space="preserve">Landcare Research, New Zealand </w:t>
      </w:r>
    </w:p>
    <w:p w14:paraId="63CF2864" w14:textId="14F9CE24" w:rsidR="0093652D" w:rsidRPr="0093652D" w:rsidRDefault="0093652D" w:rsidP="0093652D">
      <w:pPr>
        <w:pStyle w:val="introelements"/>
        <w:numPr>
          <w:ilvl w:val="0"/>
          <w:numId w:val="11"/>
        </w:numPr>
        <w:spacing w:before="0"/>
        <w:rPr>
          <w:b w:val="0"/>
          <w:color w:val="FF0000"/>
          <w:sz w:val="24"/>
          <w:szCs w:val="24"/>
        </w:rPr>
      </w:pPr>
      <w:r w:rsidRPr="0093652D">
        <w:rPr>
          <w:b w:val="0"/>
          <w:color w:val="FF0000"/>
          <w:sz w:val="24"/>
          <w:szCs w:val="24"/>
        </w:rPr>
        <w:t xml:space="preserve">Natural Resources Canada (NRCan), </w:t>
      </w:r>
      <w:r>
        <w:rPr>
          <w:b w:val="0"/>
          <w:color w:val="FF0000"/>
          <w:sz w:val="24"/>
          <w:szCs w:val="24"/>
        </w:rPr>
        <w:t xml:space="preserve">Geological Survey of </w:t>
      </w:r>
      <w:r w:rsidRPr="0093652D">
        <w:rPr>
          <w:b w:val="0"/>
          <w:color w:val="FF0000"/>
          <w:sz w:val="24"/>
          <w:szCs w:val="24"/>
        </w:rPr>
        <w:t>Canada</w:t>
      </w:r>
      <w:r>
        <w:rPr>
          <w:b w:val="0"/>
          <w:color w:val="FF0000"/>
          <w:sz w:val="24"/>
          <w:szCs w:val="24"/>
        </w:rPr>
        <w:t>, Canada</w:t>
      </w:r>
      <w:r w:rsidRPr="0093652D">
        <w:rPr>
          <w:b w:val="0"/>
          <w:color w:val="FF0000"/>
          <w:sz w:val="24"/>
          <w:szCs w:val="24"/>
        </w:rPr>
        <w:t xml:space="preserve"> </w:t>
      </w:r>
    </w:p>
    <w:p w14:paraId="2128CAB8" w14:textId="422635F9" w:rsidR="009A7B37" w:rsidRDefault="009A7B37" w:rsidP="0093652D">
      <w:pPr>
        <w:pStyle w:val="introelements"/>
      </w:pPr>
      <w:r>
        <w:t>Submi</w:t>
      </w:r>
      <w:bookmarkEnd w:id="6"/>
      <w:r>
        <w:t>tters</w:t>
      </w:r>
    </w:p>
    <w:p w14:paraId="34F5C937" w14:textId="77777777" w:rsidR="009A7B37" w:rsidRDefault="009A7B37">
      <w:r>
        <w:t>All questions regarding this submission should be directed to the editor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8"/>
        <w:gridCol w:w="4456"/>
      </w:tblGrid>
      <w:tr w:rsidR="009A7B37" w14:paraId="74AD0AA1" w14:textId="77777777" w:rsidTr="00F72DF8">
        <w:trPr>
          <w:jc w:val="center"/>
        </w:trPr>
        <w:tc>
          <w:tcPr>
            <w:tcW w:w="2338" w:type="dxa"/>
          </w:tcPr>
          <w:p w14:paraId="11E7D543" w14:textId="77777777" w:rsidR="009A7B37" w:rsidRPr="00154114" w:rsidRDefault="009A7B37" w:rsidP="00154114">
            <w:pPr>
              <w:pStyle w:val="OGCtableheader"/>
              <w:jc w:val="center"/>
              <w:rPr>
                <w:color w:val="auto"/>
              </w:rPr>
            </w:pPr>
            <w:r w:rsidRPr="00154114">
              <w:rPr>
                <w:color w:val="auto"/>
              </w:rPr>
              <w:t>Name</w:t>
            </w:r>
          </w:p>
        </w:tc>
        <w:tc>
          <w:tcPr>
            <w:tcW w:w="4456" w:type="dxa"/>
          </w:tcPr>
          <w:p w14:paraId="05ED1E38" w14:textId="77777777" w:rsidR="009A7B37" w:rsidRPr="00154114" w:rsidRDefault="00154114" w:rsidP="00154114">
            <w:pPr>
              <w:pStyle w:val="OGCtableheader"/>
              <w:jc w:val="center"/>
              <w:rPr>
                <w:color w:val="auto"/>
              </w:rPr>
            </w:pPr>
            <w:r w:rsidRPr="00154114">
              <w:rPr>
                <w:color w:val="auto"/>
              </w:rPr>
              <w:t>Affiliation</w:t>
            </w:r>
          </w:p>
        </w:tc>
      </w:tr>
      <w:tr w:rsidR="009A7B37" w14:paraId="03ECB340" w14:textId="77777777" w:rsidTr="00F72DF8">
        <w:trPr>
          <w:jc w:val="center"/>
        </w:trPr>
        <w:tc>
          <w:tcPr>
            <w:tcW w:w="2338" w:type="dxa"/>
          </w:tcPr>
          <w:p w14:paraId="2D7DBCD9" w14:textId="4EF1600E" w:rsidR="009A7B37" w:rsidRDefault="00F72DF8" w:rsidP="00165E04">
            <w:pPr>
              <w:pStyle w:val="OGCtabletext"/>
            </w:pPr>
            <w:r>
              <w:t>Eric Boisvert</w:t>
            </w:r>
          </w:p>
        </w:tc>
        <w:tc>
          <w:tcPr>
            <w:tcW w:w="4456" w:type="dxa"/>
          </w:tcPr>
          <w:p w14:paraId="4BC29C22" w14:textId="0B6AA625" w:rsidR="009A7B37" w:rsidRDefault="00F72DF8" w:rsidP="00165E04">
            <w:pPr>
              <w:pStyle w:val="OGCtabletext"/>
            </w:pPr>
            <w:r>
              <w:t>Geological Survey of Canada, Canada</w:t>
            </w:r>
          </w:p>
        </w:tc>
      </w:tr>
      <w:tr w:rsidR="009A7B37" w:rsidRPr="00575591" w14:paraId="1289A38A" w14:textId="77777777" w:rsidTr="00F72DF8">
        <w:trPr>
          <w:jc w:val="center"/>
        </w:trPr>
        <w:tc>
          <w:tcPr>
            <w:tcW w:w="2338" w:type="dxa"/>
          </w:tcPr>
          <w:p w14:paraId="2AA54B22" w14:textId="7A0ADBF1" w:rsidR="009A7B37" w:rsidRDefault="00F72DF8" w:rsidP="00165E04">
            <w:pPr>
              <w:pStyle w:val="OGCtabletext"/>
            </w:pPr>
            <w:r>
              <w:t>Sylvain Grellet</w:t>
            </w:r>
          </w:p>
        </w:tc>
        <w:tc>
          <w:tcPr>
            <w:tcW w:w="4456" w:type="dxa"/>
          </w:tcPr>
          <w:p w14:paraId="224029A0" w14:textId="02DA4A8D" w:rsidR="009A7B37" w:rsidRPr="009C02C4" w:rsidRDefault="00F72DF8" w:rsidP="00165E04">
            <w:pPr>
              <w:pStyle w:val="OGCtabletext"/>
              <w:rPr>
                <w:lang w:val="fr-FR"/>
              </w:rPr>
            </w:pPr>
            <w:r w:rsidRPr="009C02C4">
              <w:rPr>
                <w:lang w:val="fr-FR"/>
              </w:rPr>
              <w:t>Bureau de recherches géologiques et minières, France</w:t>
            </w:r>
          </w:p>
        </w:tc>
      </w:tr>
      <w:tr w:rsidR="007927D6" w:rsidRPr="00575591" w14:paraId="23B2366F" w14:textId="77777777" w:rsidTr="00F72DF8">
        <w:trPr>
          <w:jc w:val="center"/>
        </w:trPr>
        <w:tc>
          <w:tcPr>
            <w:tcW w:w="2338" w:type="dxa"/>
          </w:tcPr>
          <w:p w14:paraId="45539264" w14:textId="7F5876E8" w:rsidR="007927D6" w:rsidRPr="009C02C4" w:rsidRDefault="007927D6" w:rsidP="00165E04">
            <w:pPr>
              <w:pStyle w:val="OGCtabletext"/>
              <w:rPr>
                <w:lang w:val="fr-FR"/>
              </w:rPr>
            </w:pPr>
          </w:p>
        </w:tc>
        <w:tc>
          <w:tcPr>
            <w:tcW w:w="4456" w:type="dxa"/>
          </w:tcPr>
          <w:p w14:paraId="3223D514" w14:textId="77777777" w:rsidR="007927D6" w:rsidRPr="009C02C4" w:rsidRDefault="007927D6" w:rsidP="00165E04">
            <w:pPr>
              <w:pStyle w:val="OGCtabletext"/>
              <w:rPr>
                <w:lang w:val="fr-FR"/>
              </w:rPr>
            </w:pPr>
          </w:p>
        </w:tc>
      </w:tr>
    </w:tbl>
    <w:p w14:paraId="06DF15D2" w14:textId="77777777" w:rsidR="009A7B37" w:rsidRDefault="009A7B37">
      <w:pPr>
        <w:pStyle w:val="Titre1"/>
      </w:pPr>
      <w:bookmarkStart w:id="7" w:name="_Toc337499850"/>
      <w:r>
        <w:t>Scope</w:t>
      </w:r>
      <w:bookmarkEnd w:id="7"/>
    </w:p>
    <w:p w14:paraId="3754D66E" w14:textId="77777777" w:rsidR="00165E04" w:rsidRPr="00165E04" w:rsidRDefault="00165E04" w:rsidP="00165E04">
      <w:pPr>
        <w:rPr>
          <w:color w:val="00B050"/>
        </w:rPr>
      </w:pPr>
      <w:r w:rsidRPr="00165E04">
        <w:rPr>
          <w:color w:val="00B050"/>
        </w:rPr>
        <w:t>&lt;Insert Scope text here. Give the subject of the document and the aspects of that scope covered by the document. &gt;</w:t>
      </w:r>
    </w:p>
    <w:p w14:paraId="4CB31C31" w14:textId="77777777" w:rsidR="009A7B37" w:rsidRDefault="009A7B37">
      <w:pPr>
        <w:pStyle w:val="Titre1"/>
      </w:pPr>
      <w:bookmarkStart w:id="8" w:name="_Toc337499851"/>
      <w:r>
        <w:t>Conformance</w:t>
      </w:r>
      <w:bookmarkEnd w:id="8"/>
    </w:p>
    <w:p w14:paraId="6571ABA3" w14:textId="6231ABF7" w:rsidR="00116406" w:rsidRDefault="00211657" w:rsidP="00116406">
      <w:pPr>
        <w:rPr>
          <w:lang w:val="en-CA"/>
        </w:rPr>
      </w:pPr>
      <w:commentRangeStart w:id="9"/>
      <w:r>
        <w:rPr>
          <w:lang w:val="en-AU"/>
        </w:rPr>
        <w:t>This s</w:t>
      </w:r>
      <w:r w:rsidR="009A7B37">
        <w:rPr>
          <w:lang w:val="en-AU"/>
        </w:rPr>
        <w:t xml:space="preserve">tandard defines </w:t>
      </w:r>
      <w:r w:rsidR="00116406">
        <w:rPr>
          <w:color w:val="FF0000"/>
          <w:lang w:val="en-AU"/>
        </w:rPr>
        <w:t xml:space="preserve">an XML encoding </w:t>
      </w:r>
      <w:r w:rsidR="00116406" w:rsidRPr="009A49CB">
        <w:rPr>
          <w:lang w:val="en-CA"/>
        </w:rPr>
        <w:t xml:space="preserve">encoding which </w:t>
      </w:r>
      <w:r w:rsidR="00116406">
        <w:rPr>
          <w:lang w:val="en-CA"/>
        </w:rPr>
        <w:t>conform to OGC GML 3.2</w:t>
      </w:r>
      <w:r w:rsidR="00116406" w:rsidRPr="009A49CB">
        <w:rPr>
          <w:lang w:val="en-CA"/>
        </w:rPr>
        <w:t xml:space="preserve"> encoding rules</w:t>
      </w:r>
      <w:r w:rsidR="00116406">
        <w:rPr>
          <w:lang w:val="en-CA"/>
        </w:rPr>
        <w:t xml:space="preserve"> as defined in</w:t>
      </w:r>
      <w:r w:rsidR="00116406" w:rsidRPr="009A49CB">
        <w:rPr>
          <w:lang w:val="en-CA"/>
        </w:rPr>
        <w:t xml:space="preserve"> ISO 19136 (2007). </w:t>
      </w:r>
      <w:commentRangeEnd w:id="9"/>
      <w:r w:rsidR="008416EE">
        <w:rPr>
          <w:rStyle w:val="Marquedecommentaire"/>
        </w:rPr>
        <w:commentReference w:id="9"/>
      </w:r>
    </w:p>
    <w:p w14:paraId="4E5E6E1E" w14:textId="4DB9872A" w:rsidR="00116406" w:rsidRPr="009A49CB" w:rsidRDefault="00116406" w:rsidP="00116406">
      <w:pPr>
        <w:rPr>
          <w:lang w:val="en-CA"/>
        </w:rPr>
      </w:pPr>
      <w:r w:rsidRPr="009A49CB">
        <w:rPr>
          <w:lang w:val="en-CA"/>
        </w:rPr>
        <w:lastRenderedPageBreak/>
        <w:t xml:space="preserve">Requirements for </w:t>
      </w:r>
      <w:r>
        <w:rPr>
          <w:lang w:val="en-CA"/>
        </w:rPr>
        <w:t>a single</w:t>
      </w:r>
      <w:r w:rsidRPr="009A49CB">
        <w:rPr>
          <w:lang w:val="en-CA"/>
        </w:rPr>
        <w:t xml:space="preserve"> </w:t>
      </w:r>
      <w:r>
        <w:rPr>
          <w:lang w:val="en-CA"/>
        </w:rPr>
        <w:t>standardization target type is</w:t>
      </w:r>
      <w:r w:rsidRPr="009A49CB">
        <w:rPr>
          <w:lang w:val="en-CA"/>
        </w:rPr>
        <w:t xml:space="preserve"> considered:</w:t>
      </w:r>
    </w:p>
    <w:p w14:paraId="2E1DF129" w14:textId="77777777" w:rsidR="00116406" w:rsidRPr="009A49CB" w:rsidRDefault="00116406" w:rsidP="00116406">
      <w:pPr>
        <w:pStyle w:val="List2OGCbullets"/>
        <w:rPr>
          <w:lang w:val="en-CA"/>
        </w:rPr>
      </w:pPr>
      <w:r w:rsidRPr="009A49CB">
        <w:rPr>
          <w:lang w:val="en-CA"/>
        </w:rPr>
        <w:t>Data instance.</w:t>
      </w:r>
    </w:p>
    <w:p w14:paraId="10C31B50" w14:textId="77777777" w:rsidR="009A7B37" w:rsidRDefault="009A7B37">
      <w:pPr>
        <w:rPr>
          <w:color w:val="000000"/>
        </w:rPr>
      </w:pPr>
      <w:r>
        <w:rPr>
          <w:color w:val="000000"/>
        </w:rPr>
        <w:t xml:space="preserve">Conformance with this standard shall be checked using all the relevant tests specified in Annex A (normative) of this document. </w:t>
      </w:r>
      <w:r>
        <w:rPr>
          <w:snapToGrid w:val="0"/>
          <w:color w:val="000000"/>
        </w:rPr>
        <w:t>The framework, concepts, and methodology for testing, and the criteria to be achieved to claim conformance are specified in the OGC Compliance Testing Policies and Procedures and the OGC Compliance Testing web site</w:t>
      </w:r>
      <w:r>
        <w:rPr>
          <w:snapToGrid w:val="0"/>
          <w:color w:val="000000"/>
        </w:rPr>
        <w:footnoteReference w:id="1"/>
      </w:r>
      <w:r>
        <w:rPr>
          <w:snapToGrid w:val="0"/>
          <w:color w:val="000000"/>
        </w:rPr>
        <w:t>.</w:t>
      </w:r>
    </w:p>
    <w:p w14:paraId="27FB9891" w14:textId="77777777" w:rsidR="009A7B37" w:rsidRDefault="009A7B37">
      <w:pPr>
        <w:rPr>
          <w:color w:val="000000"/>
        </w:rPr>
      </w:pPr>
      <w:r>
        <w:rPr>
          <w:color w:val="000000"/>
        </w:rPr>
        <w:t>In order to conform to this OGC™</w:t>
      </w:r>
      <w:r>
        <w:rPr>
          <w:color w:val="000000"/>
          <w:vertAlign w:val="superscript"/>
        </w:rPr>
        <w:t xml:space="preserve"> </w:t>
      </w:r>
      <w:r>
        <w:rPr>
          <w:color w:val="000000"/>
        </w:rPr>
        <w:t>interface standard, a software implementation shall choose to implement:</w:t>
      </w:r>
    </w:p>
    <w:p w14:paraId="7A18B79B" w14:textId="77777777" w:rsidR="009A7B37" w:rsidRDefault="009A7B37">
      <w:pPr>
        <w:pStyle w:val="List1OGCletters"/>
      </w:pPr>
      <w:r>
        <w:t>Any one of the conformance levels specified in Annex B (normative).</w:t>
      </w:r>
    </w:p>
    <w:p w14:paraId="2148B9B6" w14:textId="77777777" w:rsidR="009A7B37" w:rsidRDefault="009A7B37">
      <w:pPr>
        <w:pStyle w:val="List1OGCletters"/>
      </w:pPr>
      <w:r>
        <w:t>Any one of the Distributed Computing Platform profiles specified in Annexes TBD through TBD (normative).</w:t>
      </w:r>
    </w:p>
    <w:p w14:paraId="7E092D17" w14:textId="77777777" w:rsidR="009A7B37" w:rsidRDefault="009A7B37">
      <w:r>
        <w:rPr>
          <w:color w:val="000000"/>
        </w:rPr>
        <w:t>All requirements-classes and conformance-classes described in this document are owned by the standard</w:t>
      </w:r>
      <w:r w:rsidR="00211657">
        <w:rPr>
          <w:color w:val="000000"/>
        </w:rPr>
        <w:t>(s)</w:t>
      </w:r>
      <w:r>
        <w:rPr>
          <w:color w:val="000000"/>
        </w:rPr>
        <w:t xml:space="preserve"> identified.</w:t>
      </w:r>
    </w:p>
    <w:p w14:paraId="4113D17A" w14:textId="77777777" w:rsidR="009A7B37" w:rsidRDefault="009A7B37">
      <w:pPr>
        <w:pStyle w:val="Titre1"/>
      </w:pPr>
      <w:bookmarkStart w:id="10" w:name="_Toc337499852"/>
      <w:r>
        <w:t>References</w:t>
      </w:r>
      <w:bookmarkEnd w:id="10"/>
    </w:p>
    <w:p w14:paraId="79E39B6B" w14:textId="6270A956" w:rsidR="00116406" w:rsidRPr="00D12552" w:rsidRDefault="00116406" w:rsidP="00116406">
      <w:pPr>
        <w:rPr>
          <w:lang w:val="en-CA"/>
        </w:rPr>
      </w:pPr>
      <w:bookmarkStart w:id="11" w:name="_Toc337499853"/>
      <w:r w:rsidRPr="00D12552">
        <w:rPr>
          <w:lang w:val="en-CA"/>
        </w:rPr>
        <w:t>The following normative documents are referenced in the text or provide significant context fo</w:t>
      </w:r>
      <w:r>
        <w:rPr>
          <w:lang w:val="en-CA"/>
        </w:rPr>
        <w:t>r the development of GeoSciML-Lite GML 3.2 encoding</w:t>
      </w:r>
      <w:r w:rsidRPr="00D12552">
        <w:rPr>
          <w:lang w:val="en-CA"/>
        </w:rPr>
        <w:t>. For dated references, subsequent amendments to, or revisions of, any of these publications do not apply. However, parties to agreements based on this document are encouraged to investigate the possibility of applying the most recent editions of the normative documents indicated below. For undated references, the latest edition of the normative document applies.</w:t>
      </w:r>
    </w:p>
    <w:p w14:paraId="2BCE51DB" w14:textId="77777777" w:rsidR="00116406" w:rsidRDefault="00116406" w:rsidP="00116406">
      <w:pPr>
        <w:pStyle w:val="Paragraphedeliste"/>
        <w:numPr>
          <w:ilvl w:val="0"/>
          <w:numId w:val="12"/>
        </w:numPr>
        <w:spacing w:after="0" w:line="276" w:lineRule="auto"/>
        <w:rPr>
          <w:lang w:val="en-CA"/>
        </w:rPr>
      </w:pPr>
      <w:r w:rsidRPr="00BD7B2A">
        <w:rPr>
          <w:lang w:val="en-CA"/>
        </w:rPr>
        <w:t>OGC 06-121r9, OGC® Web Services Common Standard</w:t>
      </w:r>
    </w:p>
    <w:p w14:paraId="1E78AB4B" w14:textId="25BBEB3B" w:rsidR="00116406" w:rsidRDefault="00116406" w:rsidP="00116406">
      <w:pPr>
        <w:pStyle w:val="Paragraphedeliste"/>
        <w:numPr>
          <w:ilvl w:val="0"/>
          <w:numId w:val="12"/>
        </w:numPr>
        <w:spacing w:after="0" w:line="276" w:lineRule="auto"/>
        <w:rPr>
          <w:ins w:id="12" w:author="Grellet Sylvain" w:date="2017-07-04T09:21:00Z"/>
          <w:lang w:val="en-CA"/>
        </w:rPr>
      </w:pPr>
      <w:r>
        <w:rPr>
          <w:lang w:val="en-CA"/>
        </w:rPr>
        <w:t xml:space="preserve">OGC 16-008  </w:t>
      </w:r>
      <w:r w:rsidRPr="00116406">
        <w:rPr>
          <w:lang w:val="en-CA"/>
        </w:rPr>
        <w:t>OGC Geoscience Markup Language 4.1 (GeoSciML)</w:t>
      </w:r>
    </w:p>
    <w:p w14:paraId="353BF034" w14:textId="66721361" w:rsidR="008416EE" w:rsidRPr="008416EE" w:rsidRDefault="008416EE" w:rsidP="008416EE">
      <w:pPr>
        <w:pStyle w:val="Paragraphedeliste"/>
        <w:numPr>
          <w:ilvl w:val="0"/>
          <w:numId w:val="12"/>
        </w:numPr>
        <w:spacing w:after="0" w:line="276" w:lineRule="auto"/>
        <w:rPr>
          <w:lang w:val="en-CA"/>
        </w:rPr>
      </w:pPr>
      <w:ins w:id="13" w:author="Grellet Sylvain" w:date="2017-07-04T09:21:00Z">
        <w:r>
          <w:rPr>
            <w:lang w:val="en-CA"/>
          </w:rPr>
          <w:t xml:space="preserve">OGC 10-100r3 </w:t>
        </w:r>
        <w:r w:rsidRPr="00881D6F">
          <w:rPr>
            <w:lang w:val="en-CA"/>
          </w:rPr>
          <w:t>Geography Markup</w:t>
        </w:r>
        <w:r>
          <w:rPr>
            <w:lang w:val="en-CA"/>
          </w:rPr>
          <w:t xml:space="preserve"> Language (GML) simple features </w:t>
        </w:r>
        <w:r w:rsidRPr="00881D6F">
          <w:rPr>
            <w:lang w:val="en-CA"/>
          </w:rPr>
          <w:t>profile (with Corrigendum)</w:t>
        </w:r>
      </w:ins>
    </w:p>
    <w:p w14:paraId="25270D4F" w14:textId="77777777" w:rsidR="00116406" w:rsidRDefault="00116406" w:rsidP="00116406">
      <w:pPr>
        <w:pStyle w:val="Paragraphedeliste"/>
        <w:numPr>
          <w:ilvl w:val="0"/>
          <w:numId w:val="12"/>
        </w:numPr>
        <w:spacing w:after="0" w:line="276" w:lineRule="auto"/>
        <w:rPr>
          <w:lang w:val="en-CA"/>
        </w:rPr>
      </w:pPr>
      <w:r w:rsidRPr="00BD7B2A">
        <w:rPr>
          <w:lang w:val="en-CA"/>
        </w:rPr>
        <w:t xml:space="preserve">ISO 19103:2005 </w:t>
      </w:r>
      <w:r>
        <w:rPr>
          <w:lang w:val="en-CA"/>
        </w:rPr>
        <w:t>-</w:t>
      </w:r>
      <w:r w:rsidRPr="00BD7B2A">
        <w:rPr>
          <w:lang w:val="en-CA"/>
        </w:rPr>
        <w:t xml:space="preserve"> Conceptual Schema Language</w:t>
      </w:r>
    </w:p>
    <w:p w14:paraId="663665DD" w14:textId="77777777" w:rsidR="00116406" w:rsidRDefault="00116406" w:rsidP="00116406">
      <w:pPr>
        <w:pStyle w:val="Paragraphedeliste"/>
        <w:numPr>
          <w:ilvl w:val="0"/>
          <w:numId w:val="12"/>
        </w:numPr>
        <w:spacing w:after="0" w:line="276" w:lineRule="auto"/>
        <w:rPr>
          <w:lang w:val="en-CA"/>
        </w:rPr>
      </w:pPr>
      <w:r w:rsidRPr="007F26AE">
        <w:rPr>
          <w:lang w:val="en-CA"/>
        </w:rPr>
        <w:t xml:space="preserve">ISO 19107:2003 </w:t>
      </w:r>
      <w:r>
        <w:rPr>
          <w:lang w:val="en-CA"/>
        </w:rPr>
        <w:t xml:space="preserve">- </w:t>
      </w:r>
      <w:r w:rsidRPr="007F26AE">
        <w:rPr>
          <w:lang w:val="en-CA"/>
        </w:rPr>
        <w:t>Spatial Schema</w:t>
      </w:r>
    </w:p>
    <w:p w14:paraId="4FEECB24" w14:textId="77777777" w:rsidR="00116406" w:rsidRPr="00BD7B2A" w:rsidRDefault="00116406" w:rsidP="00116406">
      <w:pPr>
        <w:pStyle w:val="Paragraphedeliste"/>
        <w:numPr>
          <w:ilvl w:val="0"/>
          <w:numId w:val="12"/>
        </w:numPr>
        <w:spacing w:after="0" w:line="276" w:lineRule="auto"/>
        <w:rPr>
          <w:lang w:val="en-CA"/>
        </w:rPr>
      </w:pPr>
      <w:r>
        <w:rPr>
          <w:lang w:val="en-CA"/>
        </w:rPr>
        <w:t>ISO 19108:2006 - Temporal Schema</w:t>
      </w:r>
    </w:p>
    <w:p w14:paraId="16F40796" w14:textId="77777777" w:rsidR="00116406" w:rsidRDefault="00116406" w:rsidP="00116406">
      <w:pPr>
        <w:pStyle w:val="Paragraphedeliste"/>
        <w:numPr>
          <w:ilvl w:val="0"/>
          <w:numId w:val="12"/>
        </w:numPr>
        <w:spacing w:after="0" w:line="276" w:lineRule="auto"/>
        <w:rPr>
          <w:lang w:val="en-CA"/>
        </w:rPr>
      </w:pPr>
      <w:r w:rsidRPr="00BD7B2A">
        <w:rPr>
          <w:lang w:val="en-CA"/>
        </w:rPr>
        <w:t>ISO 8601- Data elements and interchange formats – Information interchange – Representation of dates and times</w:t>
      </w:r>
    </w:p>
    <w:p w14:paraId="171D4227" w14:textId="2097F698" w:rsidR="00116406" w:rsidRPr="00BD7B2A" w:rsidRDefault="00116406" w:rsidP="00116406">
      <w:pPr>
        <w:pStyle w:val="Paragraphedeliste"/>
        <w:numPr>
          <w:ilvl w:val="0"/>
          <w:numId w:val="12"/>
        </w:numPr>
        <w:spacing w:after="0" w:line="276" w:lineRule="auto"/>
        <w:rPr>
          <w:lang w:val="en-CA"/>
        </w:rPr>
      </w:pPr>
      <w:r>
        <w:rPr>
          <w:lang w:val="en-CA"/>
        </w:rPr>
        <w:t xml:space="preserve">ISO 19136:2007 </w:t>
      </w:r>
      <w:r w:rsidRPr="00116406">
        <w:rPr>
          <w:lang w:val="en-CA"/>
        </w:rPr>
        <w:t>Geographic information -- Geography Markup Language (GML)</w:t>
      </w:r>
    </w:p>
    <w:p w14:paraId="18ADC549" w14:textId="77777777" w:rsidR="00116406" w:rsidRPr="00BD7B2A" w:rsidRDefault="00116406" w:rsidP="00116406">
      <w:pPr>
        <w:pStyle w:val="Paragraphedeliste"/>
        <w:numPr>
          <w:ilvl w:val="0"/>
          <w:numId w:val="12"/>
        </w:numPr>
        <w:spacing w:after="0" w:line="276" w:lineRule="auto"/>
        <w:rPr>
          <w:lang w:val="en-CA"/>
        </w:rPr>
      </w:pPr>
      <w:r w:rsidRPr="00BD7B2A">
        <w:rPr>
          <w:lang w:val="en-CA"/>
        </w:rPr>
        <w:lastRenderedPageBreak/>
        <w:t>OGC Abstract Specification Topic 2 – Spatial Referencing by Coordinates (</w:t>
      </w:r>
      <w:r>
        <w:rPr>
          <w:lang w:val="en-CA"/>
        </w:rPr>
        <w:t xml:space="preserve">also </w:t>
      </w:r>
      <w:r w:rsidRPr="00BD7B2A">
        <w:rPr>
          <w:lang w:val="en-CA"/>
        </w:rPr>
        <w:t>ISO 19111:2007)</w:t>
      </w:r>
    </w:p>
    <w:p w14:paraId="1A9CAF28" w14:textId="77777777" w:rsidR="00116406" w:rsidRPr="00BD7B2A" w:rsidRDefault="00116406" w:rsidP="00116406">
      <w:pPr>
        <w:pStyle w:val="Paragraphedeliste"/>
        <w:numPr>
          <w:ilvl w:val="0"/>
          <w:numId w:val="12"/>
        </w:numPr>
        <w:spacing w:after="0" w:line="276" w:lineRule="auto"/>
        <w:rPr>
          <w:lang w:val="en-CA"/>
        </w:rPr>
      </w:pPr>
      <w:r w:rsidRPr="00BD7B2A">
        <w:rPr>
          <w:lang w:val="en-CA"/>
        </w:rPr>
        <w:t>OGC 07-036 Geography Markup Language (</w:t>
      </w:r>
      <w:r>
        <w:rPr>
          <w:lang w:val="en-CA"/>
        </w:rPr>
        <w:t>also</w:t>
      </w:r>
      <w:r w:rsidRPr="00BD7B2A">
        <w:rPr>
          <w:lang w:val="en-CA"/>
        </w:rPr>
        <w:t xml:space="preserve"> ISO 19136:2007)</w:t>
      </w:r>
    </w:p>
    <w:p w14:paraId="3E3E8923" w14:textId="77777777" w:rsidR="00116406" w:rsidRPr="00BD7B2A" w:rsidRDefault="00116406" w:rsidP="00116406">
      <w:pPr>
        <w:pStyle w:val="Paragraphedeliste"/>
        <w:numPr>
          <w:ilvl w:val="0"/>
          <w:numId w:val="12"/>
        </w:numPr>
        <w:spacing w:after="0" w:line="276" w:lineRule="auto"/>
        <w:rPr>
          <w:lang w:val="en-CA"/>
        </w:rPr>
      </w:pPr>
      <w:r w:rsidRPr="00C8043F">
        <w:rPr>
          <w:lang w:val="en-CA"/>
        </w:rPr>
        <w:t>RFC 3986</w:t>
      </w:r>
      <w:r>
        <w:rPr>
          <w:lang w:val="en-CA"/>
        </w:rPr>
        <w:t xml:space="preserve"> - </w:t>
      </w:r>
      <w:r w:rsidRPr="00C8043F">
        <w:rPr>
          <w:lang w:val="en-CA"/>
        </w:rPr>
        <w:t>Uniform Resource Identifier (URI): Generic Syntax</w:t>
      </w:r>
      <w:r>
        <w:rPr>
          <w:lang w:val="en-CA"/>
        </w:rPr>
        <w:t>, 2005. (</w:t>
      </w:r>
      <w:r w:rsidRPr="00C8043F">
        <w:rPr>
          <w:lang w:val="en-CA"/>
        </w:rPr>
        <w:t>http://www.rfc-base.org/rfc-3986.html</w:t>
      </w:r>
      <w:r>
        <w:rPr>
          <w:lang w:val="en-CA"/>
        </w:rPr>
        <w:t>)</w:t>
      </w:r>
    </w:p>
    <w:p w14:paraId="001FE1C1" w14:textId="77777777" w:rsidR="00116406" w:rsidRPr="00BD7B2A" w:rsidRDefault="00116406" w:rsidP="00116406">
      <w:pPr>
        <w:pStyle w:val="Paragraphedeliste"/>
        <w:numPr>
          <w:ilvl w:val="0"/>
          <w:numId w:val="12"/>
        </w:numPr>
        <w:spacing w:after="0" w:line="276" w:lineRule="auto"/>
        <w:rPr>
          <w:lang w:val="en-CA"/>
        </w:rPr>
      </w:pPr>
      <w:r w:rsidRPr="00BD7B2A">
        <w:rPr>
          <w:lang w:val="en-CA"/>
        </w:rPr>
        <w:t xml:space="preserve">Schematron: ISO/IEC 19757-3, Information technology </w:t>
      </w:r>
      <w:r>
        <w:rPr>
          <w:lang w:val="en-CA"/>
        </w:rPr>
        <w:t>-</w:t>
      </w:r>
      <w:r w:rsidRPr="00BD7B2A">
        <w:rPr>
          <w:lang w:val="en-CA"/>
        </w:rPr>
        <w:t xml:space="preserve"> Document Schema Definition Languages (DSDL) </w:t>
      </w:r>
      <w:r>
        <w:rPr>
          <w:lang w:val="en-CA"/>
        </w:rPr>
        <w:t>-</w:t>
      </w:r>
      <w:r w:rsidRPr="00BD7B2A">
        <w:rPr>
          <w:lang w:val="en-CA"/>
        </w:rPr>
        <w:t xml:space="preserve"> Part 3: Rule-based validation </w:t>
      </w:r>
      <w:r>
        <w:rPr>
          <w:lang w:val="en-CA"/>
        </w:rPr>
        <w:t>-</w:t>
      </w:r>
      <w:r w:rsidRPr="00BD7B2A">
        <w:rPr>
          <w:lang w:val="en-CA"/>
        </w:rPr>
        <w:t xml:space="preserve"> Schematron </w:t>
      </w:r>
      <w:r>
        <w:rPr>
          <w:lang w:val="en-CA"/>
        </w:rPr>
        <w:t>(</w:t>
      </w:r>
      <w:r w:rsidRPr="00685E8A">
        <w:rPr>
          <w:lang w:val="en-CA"/>
        </w:rPr>
        <w:t>http://standards.iso.org/ittf/PubliclyAvailableStandards/c040833_ISO_IEC_19757-3_2006(E).zip</w:t>
      </w:r>
      <w:r>
        <w:rPr>
          <w:lang w:val="en-CA"/>
        </w:rPr>
        <w:t xml:space="preserve">) </w:t>
      </w:r>
    </w:p>
    <w:p w14:paraId="62245B04" w14:textId="77777777" w:rsidR="00116406" w:rsidRPr="00BD7B2A" w:rsidRDefault="00116406" w:rsidP="00116406">
      <w:pPr>
        <w:pStyle w:val="Paragraphedeliste"/>
        <w:numPr>
          <w:ilvl w:val="0"/>
          <w:numId w:val="12"/>
        </w:numPr>
        <w:spacing w:after="0" w:line="276" w:lineRule="auto"/>
        <w:rPr>
          <w:lang w:val="en-CA"/>
        </w:rPr>
      </w:pPr>
      <w:r w:rsidRPr="00BD7B2A">
        <w:rPr>
          <w:lang w:val="en-CA"/>
        </w:rPr>
        <w:t xml:space="preserve">The Specification Model </w:t>
      </w:r>
      <w:r>
        <w:rPr>
          <w:lang w:val="en-CA"/>
        </w:rPr>
        <w:t>-</w:t>
      </w:r>
      <w:r w:rsidRPr="00BD7B2A">
        <w:rPr>
          <w:lang w:val="en-CA"/>
        </w:rPr>
        <w:t xml:space="preserve"> A Standard for Modular specifications OGC Document 08-131r3. </w:t>
      </w:r>
    </w:p>
    <w:p w14:paraId="27C4813F" w14:textId="77777777" w:rsidR="00116406" w:rsidRPr="00BD7B2A" w:rsidRDefault="00116406" w:rsidP="00116406">
      <w:pPr>
        <w:pStyle w:val="Paragraphedeliste"/>
        <w:numPr>
          <w:ilvl w:val="0"/>
          <w:numId w:val="12"/>
        </w:numPr>
        <w:spacing w:after="0" w:line="276" w:lineRule="auto"/>
        <w:rPr>
          <w:lang w:val="en-CA"/>
        </w:rPr>
      </w:pPr>
      <w:r w:rsidRPr="00BD7B2A">
        <w:rPr>
          <w:lang w:val="en-CA"/>
        </w:rPr>
        <w:t xml:space="preserve">Unified Code for Units of Measure (UCUM) </w:t>
      </w:r>
      <w:r>
        <w:rPr>
          <w:lang w:val="en-CA"/>
        </w:rPr>
        <w:t>-</w:t>
      </w:r>
      <w:r w:rsidRPr="00BD7B2A">
        <w:rPr>
          <w:lang w:val="en-CA"/>
        </w:rPr>
        <w:t xml:space="preserve"> Version </w:t>
      </w:r>
      <w:r>
        <w:rPr>
          <w:lang w:val="en-CA"/>
        </w:rPr>
        <w:t>2.0.1</w:t>
      </w:r>
      <w:r w:rsidRPr="00BD7B2A">
        <w:rPr>
          <w:lang w:val="en-CA"/>
        </w:rPr>
        <w:t xml:space="preserve">, </w:t>
      </w:r>
      <w:r>
        <w:rPr>
          <w:lang w:val="en-CA"/>
        </w:rPr>
        <w:t>2014. (</w:t>
      </w:r>
      <w:r w:rsidRPr="007F26AE">
        <w:rPr>
          <w:lang w:val="en-CA"/>
        </w:rPr>
        <w:t>http://unitsofmeasure.org/ucum.html</w:t>
      </w:r>
      <w:r>
        <w:rPr>
          <w:lang w:val="en-CA"/>
        </w:rPr>
        <w:t>)</w:t>
      </w:r>
    </w:p>
    <w:p w14:paraId="389F191E" w14:textId="77777777" w:rsidR="00116406" w:rsidRPr="00BD7B2A" w:rsidRDefault="00116406" w:rsidP="00116406">
      <w:pPr>
        <w:pStyle w:val="Paragraphedeliste"/>
        <w:numPr>
          <w:ilvl w:val="0"/>
          <w:numId w:val="12"/>
        </w:numPr>
        <w:spacing w:after="0" w:line="276" w:lineRule="auto"/>
        <w:rPr>
          <w:lang w:val="en-CA"/>
        </w:rPr>
      </w:pPr>
      <w:r w:rsidRPr="00BD7B2A">
        <w:rPr>
          <w:lang w:val="en-CA"/>
        </w:rPr>
        <w:t>Unified Modeling Language (UML). Version 2.3. May 2010.</w:t>
      </w:r>
    </w:p>
    <w:p w14:paraId="4A935576" w14:textId="77777777" w:rsidR="00116406" w:rsidRPr="00BD7B2A" w:rsidRDefault="00116406" w:rsidP="00116406">
      <w:pPr>
        <w:pStyle w:val="Paragraphedeliste"/>
        <w:numPr>
          <w:ilvl w:val="0"/>
          <w:numId w:val="12"/>
        </w:numPr>
        <w:spacing w:after="0" w:line="276" w:lineRule="auto"/>
        <w:rPr>
          <w:lang w:val="en-CA"/>
        </w:rPr>
      </w:pPr>
      <w:r w:rsidRPr="00BD7B2A">
        <w:rPr>
          <w:lang w:val="en-CA"/>
        </w:rPr>
        <w:t xml:space="preserve">Extensible Markup Language (XML) </w:t>
      </w:r>
      <w:r>
        <w:rPr>
          <w:lang w:val="en-CA"/>
        </w:rPr>
        <w:t>-</w:t>
      </w:r>
      <w:r w:rsidRPr="00BD7B2A">
        <w:rPr>
          <w:lang w:val="en-CA"/>
        </w:rPr>
        <w:t xml:space="preserve"> Version 1.0 (Fourth Edition), August 2006</w:t>
      </w:r>
    </w:p>
    <w:p w14:paraId="1142673D" w14:textId="77777777" w:rsidR="00116406" w:rsidRDefault="00116406" w:rsidP="00116406">
      <w:pPr>
        <w:pStyle w:val="Paragraphedeliste"/>
        <w:numPr>
          <w:ilvl w:val="0"/>
          <w:numId w:val="12"/>
        </w:numPr>
        <w:spacing w:after="0" w:line="276" w:lineRule="auto"/>
        <w:rPr>
          <w:lang w:val="en-CA"/>
        </w:rPr>
      </w:pPr>
      <w:r w:rsidRPr="00BD7B2A">
        <w:rPr>
          <w:lang w:val="en-CA"/>
        </w:rPr>
        <w:t xml:space="preserve">XML Schema </w:t>
      </w:r>
      <w:r>
        <w:rPr>
          <w:lang w:val="en-CA"/>
        </w:rPr>
        <w:t xml:space="preserve">- </w:t>
      </w:r>
      <w:r w:rsidRPr="00BD7B2A">
        <w:rPr>
          <w:lang w:val="en-CA"/>
        </w:rPr>
        <w:t xml:space="preserve">Version 1.0 (Second Edition), October 2004 </w:t>
      </w:r>
    </w:p>
    <w:p w14:paraId="3B7F3AB2" w14:textId="77777777" w:rsidR="00116406" w:rsidRDefault="00116406" w:rsidP="00116406">
      <w:pPr>
        <w:pStyle w:val="Paragraphedeliste"/>
        <w:numPr>
          <w:ilvl w:val="0"/>
          <w:numId w:val="12"/>
        </w:numPr>
        <w:spacing w:after="0" w:line="276" w:lineRule="auto"/>
        <w:rPr>
          <w:lang w:val="en-CA"/>
        </w:rPr>
      </w:pPr>
      <w:r w:rsidRPr="00A173A4">
        <w:rPr>
          <w:lang w:val="en-CA"/>
        </w:rPr>
        <w:t>INSPIRE Data Specification for the spatial data theme Geology</w:t>
      </w:r>
      <w:r>
        <w:rPr>
          <w:lang w:val="en-CA"/>
        </w:rPr>
        <w:t xml:space="preserve"> Version 3.0</w:t>
      </w:r>
    </w:p>
    <w:p w14:paraId="6E8E8131" w14:textId="77777777" w:rsidR="009A7B37" w:rsidRDefault="009A7B37">
      <w:pPr>
        <w:pStyle w:val="Titre1"/>
      </w:pPr>
      <w:r>
        <w:t>Terms and Definitions</w:t>
      </w:r>
      <w:bookmarkEnd w:id="11"/>
    </w:p>
    <w:p w14:paraId="4DEF3382" w14:textId="77777777" w:rsidR="00116406" w:rsidRPr="00D12552" w:rsidRDefault="00116406" w:rsidP="00116406">
      <w:pPr>
        <w:rPr>
          <w:lang w:val="en-CA"/>
        </w:rPr>
      </w:pPr>
      <w:bookmarkStart w:id="14" w:name="_Toc337499854"/>
      <w:r w:rsidRPr="00D12552">
        <w:rPr>
          <w:lang w:val="en-CA"/>
        </w:rPr>
        <w:t>This document uses the terms defined in Sub-clause 5.3 of [OGC 06-121r8</w:t>
      </w:r>
      <w:r w:rsidRPr="00D12552">
        <w:rPr>
          <w:lang w:val="en-CA" w:eastAsia="de-DE"/>
        </w:rPr>
        <w:t xml:space="preserve">], which is based on the </w:t>
      </w:r>
      <w:r w:rsidRPr="00D12552">
        <w:rPr>
          <w:lang w:val="en-CA"/>
        </w:rPr>
        <w:t xml:space="preserve">ISO/IEC Directives, Part 2, Rules for the structure and drafting of International Standards. </w:t>
      </w:r>
      <w:r>
        <w:rPr>
          <w:lang w:val="en-CA"/>
        </w:rPr>
        <w:t xml:space="preserve"> </w:t>
      </w:r>
      <w:r w:rsidRPr="00D12552">
        <w:rPr>
          <w:lang w:val="en-CA"/>
        </w:rPr>
        <w:t>In particular, the word “shall” (not “must”) is the verb form used to indicate a requirement to be strictly followed to conform to this standard.</w:t>
      </w:r>
    </w:p>
    <w:p w14:paraId="6C97F05E" w14:textId="77777777" w:rsidR="00116406" w:rsidRPr="00D12552" w:rsidRDefault="00116406" w:rsidP="00116406">
      <w:pPr>
        <w:rPr>
          <w:lang w:val="en-CA"/>
        </w:rPr>
      </w:pPr>
      <w:r w:rsidRPr="00D12552">
        <w:rPr>
          <w:lang w:val="en-CA"/>
        </w:rPr>
        <w:t>For the purposes of this document, the following additional terms and definitions apply.</w:t>
      </w:r>
    </w:p>
    <w:p w14:paraId="1BED46CE" w14:textId="77777777" w:rsidR="00116406" w:rsidRDefault="00116406" w:rsidP="00116406">
      <w:pPr>
        <w:pStyle w:val="TermNum"/>
      </w:pPr>
      <w:bookmarkStart w:id="15" w:name="_Toc458778115"/>
      <w:bookmarkStart w:id="16" w:name="_Toc428885175"/>
      <w:bookmarkStart w:id="17" w:name="Glossary_Feature"/>
    </w:p>
    <w:p w14:paraId="78C1FBAA" w14:textId="77777777" w:rsidR="00116406" w:rsidRPr="001C3AE8" w:rsidRDefault="00116406" w:rsidP="00116406">
      <w:pPr>
        <w:pStyle w:val="Terms"/>
      </w:pPr>
      <w:r>
        <w:t>classifier</w:t>
      </w:r>
      <w:bookmarkEnd w:id="15"/>
    </w:p>
    <w:p w14:paraId="44E096C1" w14:textId="77777777" w:rsidR="00116406" w:rsidRPr="001C3AE8" w:rsidRDefault="00116406" w:rsidP="00116406">
      <w:r w:rsidRPr="00651FD5">
        <w:t xml:space="preserve">A classifier is an abstract UML metaclass which describes (classifies) </w:t>
      </w:r>
      <w:r>
        <w:t xml:space="preserve">a </w:t>
      </w:r>
      <w:r w:rsidRPr="00651FD5">
        <w:t xml:space="preserve">set of instances having common features (not to </w:t>
      </w:r>
      <w:r>
        <w:t xml:space="preserve">be </w:t>
      </w:r>
      <w:r w:rsidRPr="00651FD5">
        <w:t>confuse</w:t>
      </w:r>
      <w:r>
        <w:t>d</w:t>
      </w:r>
      <w:r w:rsidRPr="00651FD5">
        <w:t xml:space="preserve"> with </w:t>
      </w:r>
      <w:r>
        <w:t>the “</w:t>
      </w:r>
      <w:r w:rsidRPr="00651FD5">
        <w:t>Feature</w:t>
      </w:r>
      <w:r>
        <w:t>”</w:t>
      </w:r>
      <w:r w:rsidRPr="00651FD5">
        <w:t xml:space="preserve"> stereotype from </w:t>
      </w:r>
      <w:r>
        <w:t xml:space="preserve">the </w:t>
      </w:r>
      <w:r w:rsidRPr="00651FD5">
        <w:t>OGC Feature Model). A feature declares a structural or behavioral characteristic of instances of classifiers. (http://www.uml-diagrams.org/class</w:t>
      </w:r>
      <w:r>
        <w:t xml:space="preserve">ifier.html). </w:t>
      </w:r>
      <w:r w:rsidRPr="00651FD5">
        <w:t xml:space="preserve">Classes, Interfaces, Association, </w:t>
      </w:r>
      <w:r>
        <w:t xml:space="preserve">and </w:t>
      </w:r>
      <w:r w:rsidRPr="00651FD5">
        <w:t>Types are kinds of classifiers.</w:t>
      </w:r>
    </w:p>
    <w:p w14:paraId="77043676" w14:textId="77777777" w:rsidR="00116406" w:rsidRDefault="00116406" w:rsidP="00116406">
      <w:pPr>
        <w:pStyle w:val="Terms"/>
      </w:pPr>
      <w:bookmarkStart w:id="18" w:name="_Toc448329382"/>
      <w:bookmarkStart w:id="19" w:name="_Toc448329530"/>
      <w:bookmarkStart w:id="20" w:name="_Toc448329916"/>
      <w:bookmarkStart w:id="21" w:name="_Toc448329383"/>
      <w:bookmarkStart w:id="22" w:name="_Toc448329531"/>
      <w:bookmarkStart w:id="23" w:name="_Toc448329917"/>
      <w:bookmarkStart w:id="24" w:name="_Toc448329384"/>
      <w:bookmarkStart w:id="25" w:name="_Toc448329532"/>
      <w:bookmarkStart w:id="26" w:name="_Toc448329918"/>
      <w:bookmarkStart w:id="27" w:name="_Toc428885176"/>
      <w:bookmarkStart w:id="28" w:name="_Toc458778116"/>
      <w:bookmarkEnd w:id="16"/>
      <w:bookmarkEnd w:id="18"/>
      <w:bookmarkEnd w:id="19"/>
      <w:bookmarkEnd w:id="20"/>
      <w:bookmarkEnd w:id="21"/>
      <w:bookmarkEnd w:id="22"/>
      <w:bookmarkEnd w:id="23"/>
      <w:bookmarkEnd w:id="24"/>
      <w:bookmarkEnd w:id="25"/>
      <w:bookmarkEnd w:id="26"/>
    </w:p>
    <w:p w14:paraId="77AA5097" w14:textId="77777777" w:rsidR="00116406" w:rsidRDefault="00116406" w:rsidP="00116406">
      <w:pPr>
        <w:pStyle w:val="TermNum"/>
      </w:pPr>
    </w:p>
    <w:p w14:paraId="5BE29748" w14:textId="77777777" w:rsidR="00116406" w:rsidRPr="00D12552" w:rsidRDefault="00116406" w:rsidP="00116406">
      <w:pPr>
        <w:pStyle w:val="TermNum"/>
        <w:numPr>
          <w:ilvl w:val="0"/>
          <w:numId w:val="0"/>
        </w:numPr>
        <w:ind w:left="720" w:hanging="720"/>
      </w:pPr>
      <w:r w:rsidRPr="00D12552">
        <w:t>domain feature</w:t>
      </w:r>
      <w:bookmarkEnd w:id="27"/>
      <w:bookmarkEnd w:id="28"/>
    </w:p>
    <w:p w14:paraId="1ED28AB0" w14:textId="77777777" w:rsidR="00116406" w:rsidRPr="00D12552" w:rsidRDefault="00116406" w:rsidP="00116406">
      <w:pPr>
        <w:rPr>
          <w:lang w:val="en-CA"/>
        </w:rPr>
      </w:pPr>
      <w:r w:rsidRPr="00D12552">
        <w:rPr>
          <w:lang w:val="en-CA"/>
        </w:rPr>
        <w:t>Feature of a type defined within a particular application domain.</w:t>
      </w:r>
    </w:p>
    <w:p w14:paraId="0E1F3A23" w14:textId="77777777" w:rsidR="00116406" w:rsidRPr="00D12552" w:rsidRDefault="00116406" w:rsidP="00116406">
      <w:pPr>
        <w:rPr>
          <w:lang w:val="en-CA"/>
        </w:rPr>
      </w:pPr>
      <w:r w:rsidRPr="00D12552">
        <w:rPr>
          <w:lang w:val="en-CA"/>
        </w:rPr>
        <w:lastRenderedPageBreak/>
        <w:t>NOTE: This may be contrasted with observations and sampling features, which are features of types defined for cross-domain purposes.</w:t>
      </w:r>
    </w:p>
    <w:p w14:paraId="5F060D08" w14:textId="77777777" w:rsidR="00116406" w:rsidRPr="00D12552" w:rsidRDefault="00116406" w:rsidP="00116406">
      <w:pPr>
        <w:rPr>
          <w:lang w:val="en-CA"/>
        </w:rPr>
      </w:pPr>
      <w:r w:rsidRPr="00D12552">
        <w:rPr>
          <w:lang w:val="en-CA"/>
        </w:rPr>
        <w:t>[ISO 19156, definition 4.4]</w:t>
      </w:r>
    </w:p>
    <w:p w14:paraId="062ECE37" w14:textId="77777777" w:rsidR="00116406" w:rsidRDefault="00116406" w:rsidP="00116406">
      <w:pPr>
        <w:pStyle w:val="Terms"/>
      </w:pPr>
      <w:bookmarkStart w:id="29" w:name="_Toc428885177"/>
      <w:bookmarkStart w:id="30" w:name="_Toc458778117"/>
    </w:p>
    <w:p w14:paraId="4CA9D372" w14:textId="77777777" w:rsidR="00116406" w:rsidRDefault="00116406" w:rsidP="00116406">
      <w:pPr>
        <w:pStyle w:val="TermNum"/>
      </w:pPr>
    </w:p>
    <w:p w14:paraId="2A21907C" w14:textId="77777777" w:rsidR="00116406" w:rsidRPr="00D12552" w:rsidRDefault="00116406" w:rsidP="00116406">
      <w:pPr>
        <w:pStyle w:val="Terms"/>
      </w:pPr>
      <w:r w:rsidRPr="00D12552">
        <w:t>element &lt;XML&gt;</w:t>
      </w:r>
      <w:bookmarkEnd w:id="29"/>
      <w:bookmarkEnd w:id="30"/>
      <w:r w:rsidRPr="00D12552">
        <w:t xml:space="preserve"> </w:t>
      </w:r>
    </w:p>
    <w:p w14:paraId="64B0B73E" w14:textId="77777777" w:rsidR="00116406" w:rsidRPr="00D12552" w:rsidRDefault="00116406" w:rsidP="00116406">
      <w:pPr>
        <w:rPr>
          <w:lang w:val="en-CA"/>
        </w:rPr>
      </w:pPr>
      <w:r w:rsidRPr="00D12552">
        <w:rPr>
          <w:lang w:val="en-CA"/>
        </w:rPr>
        <w:t xml:space="preserve">Basic information item of an XML document containing </w:t>
      </w:r>
      <w:r w:rsidRPr="00D12552">
        <w:rPr>
          <w:bCs/>
          <w:lang w:val="en-CA"/>
        </w:rPr>
        <w:t>child elements</w:t>
      </w:r>
      <w:r w:rsidRPr="00D12552">
        <w:rPr>
          <w:lang w:val="en-CA"/>
        </w:rPr>
        <w:t xml:space="preserve">, </w:t>
      </w:r>
      <w:r w:rsidRPr="00D12552">
        <w:rPr>
          <w:bCs/>
          <w:lang w:val="en-CA"/>
        </w:rPr>
        <w:t xml:space="preserve">attributes </w:t>
      </w:r>
      <w:r w:rsidRPr="00D12552">
        <w:rPr>
          <w:lang w:val="en-CA"/>
        </w:rPr>
        <w:t>and character data.</w:t>
      </w:r>
    </w:p>
    <w:p w14:paraId="6A72A953" w14:textId="77777777" w:rsidR="00116406" w:rsidRPr="00D12552" w:rsidRDefault="00116406" w:rsidP="00116406">
      <w:pPr>
        <w:rPr>
          <w:lang w:val="en-CA"/>
        </w:rPr>
      </w:pPr>
      <w:r w:rsidRPr="00D12552">
        <w:rPr>
          <w:lang w:val="en-CA"/>
        </w:rPr>
        <w:t xml:space="preserve">NOTE: From the XML Information Set ― each XML document contains one or more elements, the boundaries of which are either delimited by start-tags and end-tags, or, for empty elements, by an empty-element tag. Each element has a type, identified by name, sometimes called its ‘generic identifier’ (GI), and may have a set of attribute specifications. Each attribute specification has a name and a value. </w:t>
      </w:r>
    </w:p>
    <w:p w14:paraId="4BD6D342" w14:textId="77777777" w:rsidR="00116406" w:rsidRPr="00D12552" w:rsidRDefault="00116406" w:rsidP="00116406">
      <w:pPr>
        <w:rPr>
          <w:lang w:val="en-CA"/>
        </w:rPr>
      </w:pPr>
      <w:r w:rsidRPr="00D12552">
        <w:rPr>
          <w:lang w:val="en-CA"/>
        </w:rPr>
        <w:t>[ISO 19136:2007]</w:t>
      </w:r>
    </w:p>
    <w:p w14:paraId="0B73595B" w14:textId="77777777" w:rsidR="00116406" w:rsidRDefault="00116406" w:rsidP="00116406">
      <w:pPr>
        <w:pStyle w:val="Terms"/>
      </w:pPr>
      <w:bookmarkStart w:id="31" w:name="_Toc428885178"/>
      <w:bookmarkStart w:id="32" w:name="_Toc458778118"/>
    </w:p>
    <w:p w14:paraId="6337AB62" w14:textId="77777777" w:rsidR="00116406" w:rsidRDefault="00116406" w:rsidP="00116406">
      <w:pPr>
        <w:pStyle w:val="TermNum"/>
      </w:pPr>
    </w:p>
    <w:p w14:paraId="69B6B8B3" w14:textId="77777777" w:rsidR="00116406" w:rsidRPr="00D12552" w:rsidRDefault="00116406" w:rsidP="00116406">
      <w:pPr>
        <w:pStyle w:val="Terms"/>
      </w:pPr>
      <w:r w:rsidRPr="00D12552">
        <w:t>feature</w:t>
      </w:r>
      <w:bookmarkEnd w:id="31"/>
      <w:bookmarkEnd w:id="32"/>
    </w:p>
    <w:p w14:paraId="21D88CA9" w14:textId="77777777" w:rsidR="00116406" w:rsidRPr="00D12552" w:rsidRDefault="00116406" w:rsidP="00116406">
      <w:pPr>
        <w:rPr>
          <w:bCs/>
          <w:lang w:val="en-CA"/>
        </w:rPr>
      </w:pPr>
      <w:r w:rsidRPr="00D12552">
        <w:rPr>
          <w:bCs/>
          <w:lang w:val="en-CA"/>
        </w:rPr>
        <w:t>Abstraction of a real-world phenomenon.</w:t>
      </w:r>
    </w:p>
    <w:p w14:paraId="0B98FCE0" w14:textId="77777777" w:rsidR="00116406" w:rsidRPr="00D12552" w:rsidRDefault="00116406" w:rsidP="00116406">
      <w:pPr>
        <w:rPr>
          <w:lang w:val="en-CA"/>
        </w:rPr>
      </w:pPr>
      <w:r w:rsidRPr="00D12552">
        <w:rPr>
          <w:bCs/>
          <w:lang w:val="en-CA"/>
        </w:rPr>
        <w:t>[ISO 19101:2002, definition 4.11]</w:t>
      </w:r>
    </w:p>
    <w:p w14:paraId="0729C9D0" w14:textId="77777777" w:rsidR="00116406" w:rsidRDefault="00116406" w:rsidP="00116406">
      <w:pPr>
        <w:pStyle w:val="Terms"/>
      </w:pPr>
      <w:bookmarkStart w:id="33" w:name="_Toc428885179"/>
      <w:bookmarkStart w:id="34" w:name="_Toc458778119"/>
    </w:p>
    <w:p w14:paraId="692FD906" w14:textId="77777777" w:rsidR="00116406" w:rsidRDefault="00116406" w:rsidP="00116406">
      <w:pPr>
        <w:pStyle w:val="TermNum"/>
      </w:pPr>
    </w:p>
    <w:p w14:paraId="6BA59850" w14:textId="77777777" w:rsidR="00116406" w:rsidRPr="00670D2F" w:rsidRDefault="00116406" w:rsidP="00116406">
      <w:pPr>
        <w:pStyle w:val="Terms"/>
      </w:pPr>
      <w:r w:rsidRPr="001C3AE8">
        <w:t>GML application schema</w:t>
      </w:r>
      <w:bookmarkEnd w:id="33"/>
      <w:bookmarkEnd w:id="34"/>
      <w:r w:rsidRPr="00670D2F">
        <w:t xml:space="preserve"> </w:t>
      </w:r>
    </w:p>
    <w:p w14:paraId="4AD12CCC" w14:textId="77777777" w:rsidR="00116406" w:rsidRPr="00D12552" w:rsidRDefault="00116406" w:rsidP="00116406">
      <w:pPr>
        <w:rPr>
          <w:lang w:val="en-CA"/>
        </w:rPr>
      </w:pPr>
      <w:r w:rsidRPr="00D12552">
        <w:rPr>
          <w:lang w:val="en-CA"/>
        </w:rPr>
        <w:t xml:space="preserve">Application schema written in XML Schema in accordance with the rules specified in </w:t>
      </w:r>
      <w:r>
        <w:rPr>
          <w:lang w:val="en-CA"/>
        </w:rPr>
        <w:t>OGC GML 3.3</w:t>
      </w:r>
    </w:p>
    <w:p w14:paraId="55B07223" w14:textId="77777777" w:rsidR="00116406" w:rsidRPr="00D12552" w:rsidRDefault="00116406" w:rsidP="00116406">
      <w:pPr>
        <w:rPr>
          <w:lang w:val="en-CA"/>
        </w:rPr>
      </w:pPr>
      <w:r w:rsidRPr="00D12552">
        <w:rPr>
          <w:lang w:val="en-CA"/>
        </w:rPr>
        <w:t>[ISO 19136:2007]</w:t>
      </w:r>
    </w:p>
    <w:p w14:paraId="6D17955C" w14:textId="77777777" w:rsidR="00116406" w:rsidRDefault="00116406" w:rsidP="00116406">
      <w:pPr>
        <w:pStyle w:val="Terms"/>
      </w:pPr>
      <w:bookmarkStart w:id="35" w:name="_Toc428885180"/>
      <w:bookmarkStart w:id="36" w:name="_Toc458778120"/>
    </w:p>
    <w:p w14:paraId="3CC9D2CC" w14:textId="77777777" w:rsidR="00116406" w:rsidRDefault="00116406" w:rsidP="00116406">
      <w:pPr>
        <w:pStyle w:val="TermNum"/>
      </w:pPr>
    </w:p>
    <w:p w14:paraId="25A8B700" w14:textId="77777777" w:rsidR="00116406" w:rsidRPr="00D12552" w:rsidRDefault="00116406" w:rsidP="00116406">
      <w:pPr>
        <w:pStyle w:val="Terms"/>
      </w:pPr>
      <w:r w:rsidRPr="00D12552">
        <w:t>GML document</w:t>
      </w:r>
      <w:bookmarkEnd w:id="35"/>
      <w:bookmarkEnd w:id="36"/>
      <w:r w:rsidRPr="00D12552">
        <w:t xml:space="preserve"> </w:t>
      </w:r>
    </w:p>
    <w:p w14:paraId="54813B23" w14:textId="77777777" w:rsidR="00116406" w:rsidRPr="00D12552" w:rsidRDefault="00116406" w:rsidP="00116406">
      <w:pPr>
        <w:rPr>
          <w:lang w:val="en-CA"/>
        </w:rPr>
      </w:pPr>
      <w:r w:rsidRPr="00D12552">
        <w:rPr>
          <w:lang w:val="en-CA"/>
        </w:rPr>
        <w:t>XML document with a root element that is one of the elements AbstractFeature, Dictionary or TopoComplex, specified in the GML schema or any element of a substitution group of any of these elements.</w:t>
      </w:r>
    </w:p>
    <w:p w14:paraId="7CC69A22" w14:textId="77777777" w:rsidR="00116406" w:rsidRPr="00D12552" w:rsidRDefault="00116406" w:rsidP="00116406">
      <w:pPr>
        <w:rPr>
          <w:lang w:val="en-CA"/>
        </w:rPr>
      </w:pPr>
      <w:r w:rsidRPr="00D12552">
        <w:rPr>
          <w:lang w:val="en-CA"/>
        </w:rPr>
        <w:t>[ISO 19136:2007]</w:t>
      </w:r>
    </w:p>
    <w:p w14:paraId="6A14042F" w14:textId="77777777" w:rsidR="00116406" w:rsidRDefault="00116406" w:rsidP="00116406">
      <w:pPr>
        <w:pStyle w:val="TermNum"/>
      </w:pPr>
      <w:bookmarkStart w:id="37" w:name="_Toc428885181"/>
      <w:bookmarkStart w:id="38" w:name="_Toc458778121"/>
    </w:p>
    <w:p w14:paraId="1CF16667" w14:textId="77777777" w:rsidR="00116406" w:rsidRPr="00D12552" w:rsidRDefault="00116406" w:rsidP="00116406">
      <w:pPr>
        <w:pStyle w:val="Terms"/>
      </w:pPr>
      <w:r w:rsidRPr="00D12552">
        <w:t>GML schema</w:t>
      </w:r>
      <w:bookmarkEnd w:id="37"/>
      <w:bookmarkEnd w:id="38"/>
      <w:r w:rsidRPr="00D12552">
        <w:t xml:space="preserve"> </w:t>
      </w:r>
    </w:p>
    <w:p w14:paraId="73F24366" w14:textId="77777777" w:rsidR="00116406" w:rsidRPr="00D12552" w:rsidRDefault="00116406" w:rsidP="00116406">
      <w:pPr>
        <w:rPr>
          <w:lang w:val="en-CA"/>
        </w:rPr>
      </w:pPr>
      <w:r w:rsidRPr="00D12552">
        <w:rPr>
          <w:lang w:val="en-CA"/>
        </w:rPr>
        <w:t xml:space="preserve">Schema components in the XML namespace ― as specified in </w:t>
      </w:r>
      <w:r>
        <w:rPr>
          <w:lang w:val="en-CA"/>
        </w:rPr>
        <w:t>OGC GML 3.3</w:t>
      </w:r>
    </w:p>
    <w:p w14:paraId="301092EC" w14:textId="77777777" w:rsidR="00116406" w:rsidRPr="00D12552" w:rsidRDefault="00116406" w:rsidP="00116406">
      <w:pPr>
        <w:rPr>
          <w:lang w:val="en-CA"/>
        </w:rPr>
      </w:pPr>
      <w:r w:rsidRPr="00D12552">
        <w:rPr>
          <w:lang w:val="en-CA"/>
        </w:rPr>
        <w:t>[ISO 19136:2007]</w:t>
      </w:r>
    </w:p>
    <w:p w14:paraId="06E12CBF" w14:textId="77777777" w:rsidR="00116406" w:rsidRDefault="00116406" w:rsidP="00116406">
      <w:pPr>
        <w:pStyle w:val="TermNum"/>
      </w:pPr>
      <w:bookmarkStart w:id="39" w:name="_Toc428885182"/>
      <w:bookmarkStart w:id="40" w:name="_Toc458778122"/>
    </w:p>
    <w:p w14:paraId="077E5A08" w14:textId="77777777" w:rsidR="00116406" w:rsidRPr="00D12552" w:rsidRDefault="00116406" w:rsidP="00116406">
      <w:pPr>
        <w:pStyle w:val="Terms"/>
      </w:pPr>
      <w:r w:rsidRPr="00D12552">
        <w:t>measurement</w:t>
      </w:r>
      <w:bookmarkEnd w:id="39"/>
      <w:bookmarkEnd w:id="40"/>
    </w:p>
    <w:p w14:paraId="155092B1" w14:textId="77777777" w:rsidR="00116406" w:rsidRPr="00D12552" w:rsidRDefault="00116406" w:rsidP="00116406">
      <w:pPr>
        <w:rPr>
          <w:lang w:val="en-CA"/>
        </w:rPr>
      </w:pPr>
      <w:r w:rsidRPr="00D12552">
        <w:rPr>
          <w:lang w:val="en-CA"/>
        </w:rPr>
        <w:t>Set of operations having the objective of determining the value of a quantity.</w:t>
      </w:r>
    </w:p>
    <w:p w14:paraId="4F18431A" w14:textId="77777777" w:rsidR="00116406" w:rsidRPr="00D12552" w:rsidRDefault="00116406" w:rsidP="00116406">
      <w:pPr>
        <w:rPr>
          <w:lang w:val="en-CA"/>
        </w:rPr>
      </w:pPr>
      <w:r w:rsidRPr="00D12552">
        <w:rPr>
          <w:lang w:val="en-CA"/>
        </w:rPr>
        <w:t>[ISO/TS 19101-2:2008, definition 4.20]</w:t>
      </w:r>
    </w:p>
    <w:p w14:paraId="70D31C20" w14:textId="77777777" w:rsidR="00116406" w:rsidRDefault="00116406" w:rsidP="00116406">
      <w:pPr>
        <w:pStyle w:val="TermNum"/>
      </w:pPr>
      <w:bookmarkStart w:id="41" w:name="_Toc428885183"/>
      <w:bookmarkStart w:id="42" w:name="_Toc458778123"/>
    </w:p>
    <w:p w14:paraId="6DEAF61A" w14:textId="77777777" w:rsidR="00116406" w:rsidRPr="00D12552" w:rsidRDefault="00116406" w:rsidP="00116406">
      <w:pPr>
        <w:pStyle w:val="Terms"/>
      </w:pPr>
      <w:r w:rsidRPr="00D12552">
        <w:t>observation</w:t>
      </w:r>
      <w:bookmarkEnd w:id="41"/>
      <w:bookmarkEnd w:id="42"/>
    </w:p>
    <w:p w14:paraId="69F034A9" w14:textId="77777777" w:rsidR="00116406" w:rsidRPr="00D12552" w:rsidRDefault="00116406" w:rsidP="00116406">
      <w:pPr>
        <w:rPr>
          <w:lang w:val="en-CA"/>
        </w:rPr>
      </w:pPr>
      <w:r w:rsidRPr="00D12552">
        <w:rPr>
          <w:lang w:val="en-CA"/>
        </w:rPr>
        <w:t>Act of observing a property.</w:t>
      </w:r>
    </w:p>
    <w:p w14:paraId="3F2122EB" w14:textId="77777777" w:rsidR="00116406" w:rsidRPr="00D12552" w:rsidRDefault="00116406" w:rsidP="00116406">
      <w:pPr>
        <w:rPr>
          <w:lang w:val="en-CA"/>
        </w:rPr>
      </w:pPr>
      <w:r w:rsidRPr="00D12552">
        <w:rPr>
          <w:lang w:val="en-CA"/>
        </w:rPr>
        <w:t>NOTE:</w:t>
      </w:r>
      <w:r w:rsidRPr="00D12552">
        <w:rPr>
          <w:lang w:val="en-CA"/>
        </w:rPr>
        <w:tab/>
        <w:t>The goal of an observation may be to measure or otherwise determine the value of a property.</w:t>
      </w:r>
    </w:p>
    <w:p w14:paraId="75455DF2" w14:textId="77777777" w:rsidR="00116406" w:rsidRPr="00D12552" w:rsidRDefault="00116406" w:rsidP="00116406">
      <w:pPr>
        <w:rPr>
          <w:lang w:val="en-CA"/>
        </w:rPr>
      </w:pPr>
      <w:r w:rsidRPr="00D12552">
        <w:rPr>
          <w:lang w:val="en-CA"/>
        </w:rPr>
        <w:t xml:space="preserve">[ISO 19156:2011 </w:t>
      </w:r>
      <w:r w:rsidRPr="00D12552">
        <w:rPr>
          <w:bCs/>
          <w:lang w:val="en-CA"/>
        </w:rPr>
        <w:t>definition 4.10</w:t>
      </w:r>
      <w:r w:rsidRPr="00D12552">
        <w:rPr>
          <w:lang w:val="en-CA"/>
        </w:rPr>
        <w:t>]</w:t>
      </w:r>
    </w:p>
    <w:p w14:paraId="0131FF2F" w14:textId="77777777" w:rsidR="00116406" w:rsidRDefault="00116406" w:rsidP="00116406">
      <w:pPr>
        <w:pStyle w:val="TermNum"/>
      </w:pPr>
      <w:bookmarkStart w:id="43" w:name="_Toc428885184"/>
      <w:bookmarkStart w:id="44" w:name="_Toc458778124"/>
    </w:p>
    <w:p w14:paraId="761761B2" w14:textId="77777777" w:rsidR="00116406" w:rsidRPr="00D12552" w:rsidRDefault="00116406" w:rsidP="00116406">
      <w:pPr>
        <w:pStyle w:val="Terms"/>
      </w:pPr>
      <w:r w:rsidRPr="00D12552">
        <w:t>observation procedure</w:t>
      </w:r>
      <w:bookmarkEnd w:id="43"/>
      <w:bookmarkEnd w:id="44"/>
    </w:p>
    <w:p w14:paraId="7A0BEFA2" w14:textId="77777777" w:rsidR="00116406" w:rsidRPr="00D12552" w:rsidRDefault="00116406" w:rsidP="00116406">
      <w:pPr>
        <w:rPr>
          <w:lang w:val="en-CA"/>
        </w:rPr>
      </w:pPr>
      <w:r w:rsidRPr="00D12552">
        <w:rPr>
          <w:lang w:val="en-CA"/>
        </w:rPr>
        <w:t>Method, algorithm or instrument, or system which may be used in making an observation.</w:t>
      </w:r>
    </w:p>
    <w:p w14:paraId="36F51CE7" w14:textId="77777777" w:rsidR="00116406" w:rsidRPr="00D12552" w:rsidRDefault="00116406" w:rsidP="00116406">
      <w:pPr>
        <w:rPr>
          <w:bCs/>
          <w:lang w:val="en-CA"/>
        </w:rPr>
      </w:pPr>
      <w:r w:rsidRPr="00D12552">
        <w:rPr>
          <w:bCs/>
          <w:lang w:val="en-CA"/>
        </w:rPr>
        <w:t>[ISO19156, definition 4.11]</w:t>
      </w:r>
    </w:p>
    <w:p w14:paraId="746297EA" w14:textId="77777777" w:rsidR="00116406" w:rsidRDefault="00116406" w:rsidP="00116406">
      <w:pPr>
        <w:pStyle w:val="TermNum"/>
      </w:pPr>
      <w:bookmarkStart w:id="45" w:name="_Toc428885185"/>
      <w:bookmarkStart w:id="46" w:name="_Toc458778125"/>
    </w:p>
    <w:p w14:paraId="056AEF96" w14:textId="77777777" w:rsidR="00116406" w:rsidRPr="00D12552" w:rsidRDefault="00116406" w:rsidP="00116406">
      <w:pPr>
        <w:pStyle w:val="Terms"/>
      </w:pPr>
      <w:r w:rsidRPr="00D12552">
        <w:t>observation result</w:t>
      </w:r>
      <w:bookmarkEnd w:id="45"/>
      <w:bookmarkEnd w:id="46"/>
    </w:p>
    <w:p w14:paraId="7275FF77" w14:textId="77777777" w:rsidR="00116406" w:rsidRPr="00D12552" w:rsidRDefault="00116406" w:rsidP="00116406">
      <w:pPr>
        <w:rPr>
          <w:lang w:val="en-CA"/>
        </w:rPr>
      </w:pPr>
      <w:r w:rsidRPr="00D12552">
        <w:rPr>
          <w:lang w:val="en-CA"/>
        </w:rPr>
        <w:t>Estimate of the value of a property determined through a known procedure.</w:t>
      </w:r>
    </w:p>
    <w:p w14:paraId="33D67E5A" w14:textId="77777777" w:rsidR="00116406" w:rsidRPr="00D12552" w:rsidRDefault="00116406" w:rsidP="00116406">
      <w:pPr>
        <w:rPr>
          <w:lang w:val="en-CA"/>
        </w:rPr>
      </w:pPr>
      <w:r w:rsidRPr="00D12552">
        <w:rPr>
          <w:lang w:val="en-CA"/>
        </w:rPr>
        <w:t>[ISO 19156:2011]</w:t>
      </w:r>
    </w:p>
    <w:p w14:paraId="46BA21EE" w14:textId="77777777" w:rsidR="00116406" w:rsidRDefault="00116406" w:rsidP="00116406">
      <w:pPr>
        <w:pStyle w:val="TermNum"/>
      </w:pPr>
      <w:bookmarkStart w:id="47" w:name="_Toc428885186"/>
      <w:bookmarkStart w:id="48" w:name="_Toc458778126"/>
    </w:p>
    <w:p w14:paraId="6DB47C21" w14:textId="77777777" w:rsidR="00116406" w:rsidRPr="00D12552" w:rsidRDefault="00116406" w:rsidP="00116406">
      <w:pPr>
        <w:pStyle w:val="Terms"/>
      </w:pPr>
      <w:r w:rsidRPr="00D12552">
        <w:t>property &lt;General Feature Model&gt;</w:t>
      </w:r>
      <w:bookmarkEnd w:id="47"/>
      <w:bookmarkEnd w:id="48"/>
    </w:p>
    <w:p w14:paraId="400AE191" w14:textId="77777777" w:rsidR="00116406" w:rsidRPr="00D12552" w:rsidRDefault="00116406" w:rsidP="00116406">
      <w:pPr>
        <w:rPr>
          <w:lang w:val="en-CA"/>
        </w:rPr>
      </w:pPr>
      <w:r w:rsidRPr="00D12552">
        <w:rPr>
          <w:lang w:val="en-CA"/>
        </w:rPr>
        <w:t>Facet or attribute of an object referenced by a name.</w:t>
      </w:r>
    </w:p>
    <w:p w14:paraId="7C7C60F2" w14:textId="77777777" w:rsidR="00116406" w:rsidRPr="00D12552" w:rsidRDefault="00116406" w:rsidP="00116406">
      <w:pPr>
        <w:rPr>
          <w:lang w:val="en-CA"/>
        </w:rPr>
      </w:pPr>
      <w:r w:rsidRPr="00D12552">
        <w:rPr>
          <w:lang w:val="en-CA"/>
        </w:rPr>
        <w:t xml:space="preserve">EXAMPLE: Abby's car has the colour red, where "colour red" is a property of the car instance. </w:t>
      </w:r>
    </w:p>
    <w:p w14:paraId="4AA02BFC" w14:textId="77777777" w:rsidR="00116406" w:rsidRDefault="00116406" w:rsidP="00116406">
      <w:pPr>
        <w:pStyle w:val="TermNum"/>
      </w:pPr>
      <w:bookmarkStart w:id="49" w:name="_Toc428885187"/>
      <w:bookmarkStart w:id="50" w:name="_Toc458778127"/>
    </w:p>
    <w:p w14:paraId="7DC436FD" w14:textId="77777777" w:rsidR="00116406" w:rsidRPr="00D12552" w:rsidRDefault="00116406" w:rsidP="00116406">
      <w:pPr>
        <w:pStyle w:val="Terms"/>
      </w:pPr>
      <w:r w:rsidRPr="00D12552">
        <w:t>sampled feature</w:t>
      </w:r>
      <w:bookmarkEnd w:id="49"/>
      <w:bookmarkEnd w:id="50"/>
    </w:p>
    <w:p w14:paraId="6B7E7CF2" w14:textId="77777777" w:rsidR="00116406" w:rsidRPr="00D12552" w:rsidRDefault="00116406" w:rsidP="00116406">
      <w:pPr>
        <w:rPr>
          <w:lang w:val="en-CA"/>
        </w:rPr>
      </w:pPr>
      <w:r w:rsidRPr="00D12552">
        <w:rPr>
          <w:lang w:val="en-CA"/>
        </w:rPr>
        <w:t xml:space="preserve">The real-world domain feature of interest, such as a </w:t>
      </w:r>
      <w:r>
        <w:rPr>
          <w:lang w:val="en-CA"/>
        </w:rPr>
        <w:t xml:space="preserve">geological unit or structure </w:t>
      </w:r>
      <w:r w:rsidRPr="00D12552">
        <w:rPr>
          <w:lang w:val="en-CA"/>
        </w:rPr>
        <w:t xml:space="preserve">which is observed. </w:t>
      </w:r>
    </w:p>
    <w:p w14:paraId="6E8C45A0" w14:textId="77777777" w:rsidR="00116406" w:rsidRPr="00D12552" w:rsidRDefault="00116406" w:rsidP="00116406">
      <w:pPr>
        <w:rPr>
          <w:lang w:val="en-CA"/>
        </w:rPr>
      </w:pPr>
      <w:r w:rsidRPr="00D12552">
        <w:rPr>
          <w:lang w:val="en-CA"/>
        </w:rPr>
        <w:t>[ISO 19156:2011]</w:t>
      </w:r>
    </w:p>
    <w:p w14:paraId="1657F2C1" w14:textId="77777777" w:rsidR="00116406" w:rsidRDefault="00116406" w:rsidP="00116406">
      <w:pPr>
        <w:pStyle w:val="TermNum"/>
      </w:pPr>
      <w:bookmarkStart w:id="51" w:name="_Toc428885188"/>
      <w:bookmarkStart w:id="52" w:name="_Toc458778128"/>
    </w:p>
    <w:p w14:paraId="470891AE" w14:textId="77777777" w:rsidR="00116406" w:rsidRPr="00D12552" w:rsidRDefault="00116406" w:rsidP="00116406">
      <w:pPr>
        <w:pStyle w:val="Terms"/>
      </w:pPr>
      <w:r w:rsidRPr="00D12552">
        <w:t>sampling feature</w:t>
      </w:r>
      <w:bookmarkEnd w:id="51"/>
      <w:bookmarkEnd w:id="52"/>
    </w:p>
    <w:p w14:paraId="2EC9A990" w14:textId="77777777" w:rsidR="00116406" w:rsidRPr="00D12552" w:rsidRDefault="00116406" w:rsidP="00116406">
      <w:pPr>
        <w:rPr>
          <w:lang w:val="en-CA"/>
        </w:rPr>
      </w:pPr>
      <w:r w:rsidRPr="00D12552">
        <w:rPr>
          <w:lang w:val="en-CA"/>
        </w:rPr>
        <w:t>Feature, such as a station,</w:t>
      </w:r>
      <w:r>
        <w:rPr>
          <w:lang w:val="en-CA"/>
        </w:rPr>
        <w:t xml:space="preserve"> outcrop, borehole,</w:t>
      </w:r>
      <w:r w:rsidRPr="00D12552">
        <w:rPr>
          <w:lang w:val="en-CA"/>
        </w:rPr>
        <w:t xml:space="preserve"> section or specimen, which is involved in making observations of a domain feature.</w:t>
      </w:r>
    </w:p>
    <w:p w14:paraId="097ABBA1" w14:textId="77777777" w:rsidR="00116406" w:rsidRPr="00D12552" w:rsidRDefault="00116406" w:rsidP="00116406">
      <w:pPr>
        <w:rPr>
          <w:lang w:val="en-CA"/>
        </w:rPr>
      </w:pPr>
      <w:r w:rsidRPr="00D12552">
        <w:rPr>
          <w:lang w:val="en-CA"/>
        </w:rPr>
        <w:lastRenderedPageBreak/>
        <w:t xml:space="preserve">NOTE: A sampling feature is purely an artefact of the observational strategy, and has no significance independent of the observational campaign. </w:t>
      </w:r>
    </w:p>
    <w:p w14:paraId="447CB973" w14:textId="77777777" w:rsidR="00116406" w:rsidRPr="00D12552" w:rsidRDefault="00116406" w:rsidP="00116406">
      <w:pPr>
        <w:rPr>
          <w:lang w:val="en-CA"/>
        </w:rPr>
      </w:pPr>
      <w:r w:rsidRPr="00D12552">
        <w:rPr>
          <w:lang w:val="en-CA"/>
        </w:rPr>
        <w:t>[ISO 19156:2011</w:t>
      </w:r>
      <w:r w:rsidRPr="00D12552">
        <w:rPr>
          <w:bCs/>
          <w:lang w:val="en-CA"/>
        </w:rPr>
        <w:t>, definition 4.16</w:t>
      </w:r>
      <w:r w:rsidRPr="00D12552">
        <w:rPr>
          <w:lang w:val="en-CA"/>
        </w:rPr>
        <w:t>]</w:t>
      </w:r>
    </w:p>
    <w:p w14:paraId="7FE33FD3" w14:textId="77777777" w:rsidR="00116406" w:rsidRDefault="00116406" w:rsidP="00116406">
      <w:pPr>
        <w:pStyle w:val="TermNum"/>
      </w:pPr>
      <w:bookmarkStart w:id="53" w:name="_Toc428885189"/>
      <w:bookmarkStart w:id="54" w:name="_Toc458778129"/>
    </w:p>
    <w:p w14:paraId="4C1473B1" w14:textId="77777777" w:rsidR="00116406" w:rsidRPr="00D12552" w:rsidRDefault="00116406" w:rsidP="00116406">
      <w:pPr>
        <w:pStyle w:val="Terms"/>
      </w:pPr>
      <w:r w:rsidRPr="00D12552">
        <w:t>schema &lt;XML Schema&gt;</w:t>
      </w:r>
      <w:bookmarkEnd w:id="53"/>
      <w:bookmarkEnd w:id="54"/>
      <w:r w:rsidRPr="00D12552">
        <w:t xml:space="preserve"> </w:t>
      </w:r>
    </w:p>
    <w:p w14:paraId="47A738D3" w14:textId="77777777" w:rsidR="00116406" w:rsidRPr="00D12552" w:rsidRDefault="00116406" w:rsidP="00116406">
      <w:pPr>
        <w:rPr>
          <w:lang w:val="en-CA"/>
        </w:rPr>
      </w:pPr>
      <w:r w:rsidRPr="00D12552">
        <w:rPr>
          <w:lang w:val="en-CA"/>
        </w:rPr>
        <w:t>XML document containing a collection of schema component definitions and declarations within the same target namespace.</w:t>
      </w:r>
    </w:p>
    <w:p w14:paraId="753BC33A" w14:textId="77777777" w:rsidR="00116406" w:rsidRPr="00D12552" w:rsidRDefault="00116406" w:rsidP="00116406">
      <w:pPr>
        <w:rPr>
          <w:lang w:val="en-CA"/>
        </w:rPr>
      </w:pPr>
      <w:r w:rsidRPr="00D12552">
        <w:rPr>
          <w:lang w:val="en-CA"/>
        </w:rPr>
        <w:t xml:space="preserve">Example Schema components of W3C XML Schema are types, elements, attributes, groups, etc. </w:t>
      </w:r>
    </w:p>
    <w:p w14:paraId="10BD7A57" w14:textId="77777777" w:rsidR="00116406" w:rsidRPr="00D12552" w:rsidRDefault="00116406" w:rsidP="00116406">
      <w:pPr>
        <w:rPr>
          <w:lang w:val="en-CA"/>
        </w:rPr>
      </w:pPr>
      <w:r w:rsidRPr="00D12552">
        <w:rPr>
          <w:lang w:val="en-CA"/>
        </w:rPr>
        <w:t xml:space="preserve">NOTE: The W3C XML Schema provides an XML interchange format for schema information. A single schema document provides descriptions of components associated with a single XML namespace, but several documents may describe components in the same schema, i.e. the same target namespace. </w:t>
      </w:r>
    </w:p>
    <w:p w14:paraId="500B0F3B" w14:textId="77777777" w:rsidR="00116406" w:rsidRPr="00D12552" w:rsidRDefault="00116406" w:rsidP="00116406">
      <w:pPr>
        <w:rPr>
          <w:lang w:val="en-CA"/>
        </w:rPr>
      </w:pPr>
      <w:r w:rsidRPr="00D12552">
        <w:rPr>
          <w:lang w:val="en-CA"/>
        </w:rPr>
        <w:t xml:space="preserve"> [ISO 19136:2007]</w:t>
      </w:r>
    </w:p>
    <w:bookmarkEnd w:id="17"/>
    <w:p w14:paraId="55136D4B" w14:textId="77777777" w:rsidR="009A7B37" w:rsidRDefault="009A7B37">
      <w:pPr>
        <w:pStyle w:val="Titre1"/>
      </w:pPr>
      <w:r>
        <w:t>Conventions</w:t>
      </w:r>
      <w:bookmarkEnd w:id="14"/>
    </w:p>
    <w:p w14:paraId="1811F30F" w14:textId="77777777" w:rsidR="00116406" w:rsidRPr="00D12552" w:rsidRDefault="00116406" w:rsidP="00116406">
      <w:pPr>
        <w:pStyle w:val="Titre2"/>
        <w:spacing w:before="360" w:after="360"/>
      </w:pPr>
      <w:bookmarkStart w:id="55" w:name="_Ref439663710"/>
      <w:bookmarkStart w:id="56" w:name="_Toc458778135"/>
      <w:bookmarkStart w:id="57" w:name="_Toc337499855"/>
      <w:r w:rsidRPr="00D12552">
        <w:t>Requirement class</w:t>
      </w:r>
      <w:bookmarkEnd w:id="55"/>
      <w:bookmarkEnd w:id="56"/>
    </w:p>
    <w:p w14:paraId="03A637D5" w14:textId="77777777" w:rsidR="00116406" w:rsidRPr="00D12552" w:rsidRDefault="00116406" w:rsidP="00116406">
      <w:pPr>
        <w:rPr>
          <w:lang w:val="en-CA"/>
        </w:rPr>
      </w:pPr>
      <w:r w:rsidRPr="00D12552">
        <w:rPr>
          <w:lang w:val="en-CA"/>
        </w:rPr>
        <w:t>Each normative statement (requirement or recommendation) in this specification is a member of a requirements class. Each requirements class is described in a discrete clause or sub-clause, and summarized using the following template: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402"/>
        <w:gridCol w:w="3856"/>
      </w:tblGrid>
      <w:tr w:rsidR="00116406" w:rsidRPr="00D12552" w14:paraId="43ABBF8D" w14:textId="77777777" w:rsidTr="008416EE">
        <w:trPr>
          <w:jc w:val="center"/>
        </w:trPr>
        <w:tc>
          <w:tcPr>
            <w:tcW w:w="3402" w:type="dxa"/>
            <w:tcBorders>
              <w:top w:val="single" w:sz="12" w:space="0" w:color="auto"/>
              <w:bottom w:val="single" w:sz="12" w:space="0" w:color="auto"/>
            </w:tcBorders>
          </w:tcPr>
          <w:p w14:paraId="1AB88E65" w14:textId="77777777" w:rsidR="00116406" w:rsidRPr="00D12552" w:rsidRDefault="00116406" w:rsidP="008416EE">
            <w:pPr>
              <w:rPr>
                <w:b/>
                <w:lang w:val="en-CA"/>
              </w:rPr>
            </w:pPr>
            <w:r w:rsidRPr="00D12552">
              <w:rPr>
                <w:b/>
                <w:lang w:val="en-CA"/>
              </w:rPr>
              <w:t>Requirements class</w:t>
            </w:r>
          </w:p>
        </w:tc>
        <w:tc>
          <w:tcPr>
            <w:tcW w:w="3856" w:type="dxa"/>
            <w:tcBorders>
              <w:top w:val="single" w:sz="12" w:space="0" w:color="auto"/>
              <w:bottom w:val="single" w:sz="12" w:space="0" w:color="auto"/>
            </w:tcBorders>
          </w:tcPr>
          <w:p w14:paraId="353B6C05" w14:textId="77777777" w:rsidR="00116406" w:rsidRPr="00D12552" w:rsidRDefault="00116406" w:rsidP="008416EE">
            <w:pPr>
              <w:rPr>
                <w:b/>
                <w:lang w:val="en-CA"/>
              </w:rPr>
            </w:pPr>
            <w:r w:rsidRPr="00D12552">
              <w:rPr>
                <w:b/>
                <w:lang w:val="en-CA"/>
              </w:rPr>
              <w:t>/req/{classM}</w:t>
            </w:r>
          </w:p>
        </w:tc>
      </w:tr>
      <w:tr w:rsidR="00116406" w:rsidRPr="00D12552" w14:paraId="13FB3C11" w14:textId="77777777" w:rsidTr="008416EE">
        <w:trPr>
          <w:jc w:val="center"/>
        </w:trPr>
        <w:tc>
          <w:tcPr>
            <w:tcW w:w="3402" w:type="dxa"/>
            <w:tcBorders>
              <w:top w:val="single" w:sz="12" w:space="0" w:color="auto"/>
            </w:tcBorders>
          </w:tcPr>
          <w:p w14:paraId="2EE065DB" w14:textId="77777777" w:rsidR="00116406" w:rsidRPr="00D12552" w:rsidRDefault="00116406" w:rsidP="008416EE">
            <w:pPr>
              <w:rPr>
                <w:b/>
                <w:lang w:val="en-CA"/>
              </w:rPr>
            </w:pPr>
            <w:r w:rsidRPr="00D12552">
              <w:rPr>
                <w:b/>
                <w:lang w:val="en-CA"/>
              </w:rPr>
              <w:t>Target type</w:t>
            </w:r>
          </w:p>
        </w:tc>
        <w:tc>
          <w:tcPr>
            <w:tcW w:w="3856" w:type="dxa"/>
            <w:tcBorders>
              <w:top w:val="single" w:sz="12" w:space="0" w:color="auto"/>
            </w:tcBorders>
          </w:tcPr>
          <w:p w14:paraId="71B05008" w14:textId="77777777" w:rsidR="00116406" w:rsidRPr="00D12552" w:rsidRDefault="00116406" w:rsidP="008416EE">
            <w:pPr>
              <w:rPr>
                <w:lang w:val="en-CA"/>
              </w:rPr>
            </w:pPr>
            <w:r w:rsidRPr="00D12552">
              <w:rPr>
                <w:lang w:val="en-CA"/>
              </w:rPr>
              <w:t>[artefact or technology type]</w:t>
            </w:r>
          </w:p>
        </w:tc>
      </w:tr>
      <w:tr w:rsidR="00116406" w:rsidRPr="00D12552" w14:paraId="5ED861FA" w14:textId="77777777" w:rsidTr="008416EE">
        <w:trPr>
          <w:jc w:val="center"/>
        </w:trPr>
        <w:tc>
          <w:tcPr>
            <w:tcW w:w="3402" w:type="dxa"/>
          </w:tcPr>
          <w:p w14:paraId="283C2714" w14:textId="77777777" w:rsidR="00116406" w:rsidRPr="00D12552" w:rsidRDefault="00116406" w:rsidP="008416EE">
            <w:pPr>
              <w:rPr>
                <w:b/>
                <w:lang w:val="en-CA"/>
              </w:rPr>
            </w:pPr>
            <w:r w:rsidRPr="00D12552">
              <w:rPr>
                <w:b/>
                <w:lang w:val="en-CA"/>
              </w:rPr>
              <w:t>Dependency</w:t>
            </w:r>
          </w:p>
        </w:tc>
        <w:tc>
          <w:tcPr>
            <w:tcW w:w="3856" w:type="dxa"/>
          </w:tcPr>
          <w:p w14:paraId="26B3E802" w14:textId="77777777" w:rsidR="00116406" w:rsidRPr="00D12552" w:rsidRDefault="00116406" w:rsidP="008416EE">
            <w:pPr>
              <w:rPr>
                <w:lang w:val="en-CA"/>
              </w:rPr>
            </w:pPr>
            <w:r w:rsidRPr="00D12552">
              <w:rPr>
                <w:lang w:val="en-CA"/>
              </w:rPr>
              <w:t>[identifier for another requirements class]</w:t>
            </w:r>
          </w:p>
        </w:tc>
      </w:tr>
      <w:tr w:rsidR="00116406" w:rsidRPr="00D12552" w14:paraId="0A370A5F" w14:textId="77777777" w:rsidTr="008416EE">
        <w:trPr>
          <w:jc w:val="center"/>
        </w:trPr>
        <w:tc>
          <w:tcPr>
            <w:tcW w:w="3402" w:type="dxa"/>
          </w:tcPr>
          <w:p w14:paraId="2E339813" w14:textId="77777777" w:rsidR="00116406" w:rsidRPr="00D12552" w:rsidRDefault="00116406" w:rsidP="008416EE">
            <w:pPr>
              <w:rPr>
                <w:b/>
                <w:lang w:val="en-CA"/>
              </w:rPr>
            </w:pPr>
            <w:r w:rsidRPr="00D12552">
              <w:rPr>
                <w:b/>
                <w:lang w:val="en-CA"/>
              </w:rPr>
              <w:t>Requirement</w:t>
            </w:r>
          </w:p>
        </w:tc>
        <w:tc>
          <w:tcPr>
            <w:tcW w:w="3856" w:type="dxa"/>
          </w:tcPr>
          <w:p w14:paraId="0C5DEC18" w14:textId="77777777" w:rsidR="00116406" w:rsidRPr="00D12552" w:rsidRDefault="00116406" w:rsidP="008416EE">
            <w:pPr>
              <w:rPr>
                <w:lang w:val="en-CA"/>
              </w:rPr>
            </w:pPr>
            <w:r w:rsidRPr="00D12552">
              <w:rPr>
                <w:lang w:val="en-CA"/>
              </w:rPr>
              <w:t>/req/{classM}/{reqN}</w:t>
            </w:r>
          </w:p>
        </w:tc>
      </w:tr>
      <w:tr w:rsidR="00116406" w:rsidRPr="00D12552" w14:paraId="00828A9C" w14:textId="77777777" w:rsidTr="008416EE">
        <w:trPr>
          <w:jc w:val="center"/>
        </w:trPr>
        <w:tc>
          <w:tcPr>
            <w:tcW w:w="3402" w:type="dxa"/>
          </w:tcPr>
          <w:p w14:paraId="7C959415" w14:textId="77777777" w:rsidR="00116406" w:rsidRPr="00D12552" w:rsidRDefault="00116406" w:rsidP="008416EE">
            <w:pPr>
              <w:rPr>
                <w:b/>
                <w:lang w:val="en-CA"/>
              </w:rPr>
            </w:pPr>
            <w:r w:rsidRPr="00D12552">
              <w:rPr>
                <w:b/>
                <w:lang w:val="en-CA"/>
              </w:rPr>
              <w:t>Recommendation</w:t>
            </w:r>
          </w:p>
        </w:tc>
        <w:tc>
          <w:tcPr>
            <w:tcW w:w="3856" w:type="dxa"/>
          </w:tcPr>
          <w:p w14:paraId="115EE4F7" w14:textId="77777777" w:rsidR="00116406" w:rsidRPr="00D12552" w:rsidRDefault="00116406" w:rsidP="008416EE">
            <w:pPr>
              <w:rPr>
                <w:lang w:val="en-CA"/>
              </w:rPr>
            </w:pPr>
            <w:r w:rsidRPr="00D12552">
              <w:rPr>
                <w:lang w:val="en-CA"/>
              </w:rPr>
              <w:t>/</w:t>
            </w:r>
            <w:commentRangeStart w:id="58"/>
            <w:r w:rsidRPr="00D12552">
              <w:rPr>
                <w:lang w:val="en-CA"/>
              </w:rPr>
              <w:t>req</w:t>
            </w:r>
            <w:commentRangeEnd w:id="58"/>
            <w:r w:rsidR="008416EE">
              <w:rPr>
                <w:rStyle w:val="Marquedecommentaire"/>
              </w:rPr>
              <w:commentReference w:id="58"/>
            </w:r>
            <w:r w:rsidRPr="00D12552">
              <w:rPr>
                <w:lang w:val="en-CA"/>
              </w:rPr>
              <w:t>/{classM}/{recO}</w:t>
            </w:r>
          </w:p>
        </w:tc>
      </w:tr>
      <w:tr w:rsidR="00116406" w:rsidRPr="00D12552" w14:paraId="73C7E583" w14:textId="77777777" w:rsidTr="008416EE">
        <w:trPr>
          <w:jc w:val="center"/>
        </w:trPr>
        <w:tc>
          <w:tcPr>
            <w:tcW w:w="3402" w:type="dxa"/>
          </w:tcPr>
          <w:p w14:paraId="2B0C42F6" w14:textId="77777777" w:rsidR="00116406" w:rsidRPr="00D12552" w:rsidRDefault="00116406" w:rsidP="008416EE">
            <w:pPr>
              <w:rPr>
                <w:b/>
                <w:lang w:val="en-CA"/>
              </w:rPr>
            </w:pPr>
            <w:r w:rsidRPr="00D12552">
              <w:rPr>
                <w:b/>
                <w:lang w:val="en-CA"/>
              </w:rPr>
              <w:t>Requirement</w:t>
            </w:r>
          </w:p>
        </w:tc>
        <w:tc>
          <w:tcPr>
            <w:tcW w:w="3856" w:type="dxa"/>
          </w:tcPr>
          <w:p w14:paraId="1071AB5E" w14:textId="77777777" w:rsidR="00116406" w:rsidRPr="00D12552" w:rsidRDefault="00116406" w:rsidP="008416EE">
            <w:pPr>
              <w:rPr>
                <w:lang w:val="en-CA"/>
              </w:rPr>
            </w:pPr>
            <w:r w:rsidRPr="00D12552">
              <w:rPr>
                <w:lang w:val="en-CA"/>
              </w:rPr>
              <w:t>/req/{classM}/{reqP}</w:t>
            </w:r>
          </w:p>
        </w:tc>
      </w:tr>
      <w:tr w:rsidR="00116406" w:rsidRPr="00D12552" w14:paraId="39D7161E" w14:textId="77777777" w:rsidTr="008416EE">
        <w:trPr>
          <w:jc w:val="center"/>
        </w:trPr>
        <w:tc>
          <w:tcPr>
            <w:tcW w:w="3402" w:type="dxa"/>
            <w:tcBorders>
              <w:bottom w:val="single" w:sz="12" w:space="0" w:color="auto"/>
            </w:tcBorders>
          </w:tcPr>
          <w:p w14:paraId="56BCC92A" w14:textId="77777777" w:rsidR="00116406" w:rsidRPr="00D12552" w:rsidRDefault="00116406" w:rsidP="008416EE">
            <w:pPr>
              <w:rPr>
                <w:b/>
                <w:lang w:val="en-CA"/>
              </w:rPr>
            </w:pPr>
            <w:r w:rsidRPr="00D12552">
              <w:rPr>
                <w:b/>
                <w:lang w:val="en-CA"/>
              </w:rPr>
              <w:t>Requirement /Recommendation</w:t>
            </w:r>
          </w:p>
        </w:tc>
        <w:tc>
          <w:tcPr>
            <w:tcW w:w="3856" w:type="dxa"/>
            <w:tcBorders>
              <w:bottom w:val="single" w:sz="12" w:space="0" w:color="auto"/>
            </w:tcBorders>
          </w:tcPr>
          <w:p w14:paraId="237E2827" w14:textId="77777777" w:rsidR="00116406" w:rsidRPr="00D12552" w:rsidRDefault="00116406" w:rsidP="008416EE">
            <w:pPr>
              <w:rPr>
                <w:lang w:val="en-CA"/>
              </w:rPr>
            </w:pPr>
            <w:r w:rsidRPr="00D12552">
              <w:rPr>
                <w:lang w:val="en-CA"/>
              </w:rPr>
              <w:t>[repeat as necessary]</w:t>
            </w:r>
          </w:p>
        </w:tc>
      </w:tr>
    </w:tbl>
    <w:p w14:paraId="0B784E59" w14:textId="77777777" w:rsidR="00116406" w:rsidRPr="00D12552" w:rsidRDefault="00116406" w:rsidP="00116406">
      <w:pPr>
        <w:spacing w:before="240"/>
        <w:rPr>
          <w:lang w:val="en-CA"/>
        </w:rPr>
      </w:pPr>
      <w:r w:rsidRPr="00D12552">
        <w:rPr>
          <w:lang w:val="en-CA"/>
        </w:rPr>
        <w:lastRenderedPageBreak/>
        <w:t xml:space="preserve">All requirements in a </w:t>
      </w:r>
      <w:r>
        <w:rPr>
          <w:lang w:val="en-CA"/>
        </w:rPr>
        <w:t xml:space="preserve">requirements </w:t>
      </w:r>
      <w:r w:rsidRPr="00D12552">
        <w:rPr>
          <w:lang w:val="en-CA"/>
        </w:rPr>
        <w:t xml:space="preserve">class must be satisfied. Hence, the requirements class is the unit of re-use and dependency, and the value of a dependency requirement is another requirements class. All requirements in a dependency must also be satisfied by a conforming implementation. A requirements class may consist only of dependencies and introduce no new requirements. </w:t>
      </w:r>
    </w:p>
    <w:p w14:paraId="216270D2" w14:textId="77777777" w:rsidR="00116406" w:rsidRPr="00D12552" w:rsidRDefault="00116406" w:rsidP="00116406">
      <w:pPr>
        <w:pStyle w:val="Titre2"/>
        <w:spacing w:before="360" w:after="360"/>
      </w:pPr>
      <w:bookmarkStart w:id="59" w:name="_Toc377112004"/>
      <w:bookmarkStart w:id="60" w:name="_Toc428885193"/>
      <w:bookmarkStart w:id="61" w:name="_Ref439663763"/>
      <w:bookmarkStart w:id="62" w:name="_Toc458778136"/>
      <w:r w:rsidRPr="00D12552">
        <w:t>Requirement</w:t>
      </w:r>
      <w:bookmarkEnd w:id="59"/>
      <w:bookmarkEnd w:id="60"/>
      <w:bookmarkEnd w:id="61"/>
      <w:r>
        <w:t xml:space="preserve"> and Recommendation</w:t>
      </w:r>
      <w:bookmarkEnd w:id="62"/>
    </w:p>
    <w:p w14:paraId="588EDC83" w14:textId="77777777" w:rsidR="00116406" w:rsidRPr="00D12552" w:rsidRDefault="00116406" w:rsidP="00116406">
      <w:pPr>
        <w:rPr>
          <w:lang w:val="en-CA"/>
        </w:rPr>
      </w:pPr>
      <w:r w:rsidRPr="00D12552">
        <w:rPr>
          <w:lang w:val="en-CA"/>
        </w:rPr>
        <w:t>All requirements</w:t>
      </w:r>
      <w:r>
        <w:rPr>
          <w:lang w:val="en-CA"/>
        </w:rPr>
        <w:t xml:space="preserve"> and recommendations</w:t>
      </w:r>
      <w:r w:rsidRPr="00D12552">
        <w:rPr>
          <w:lang w:val="en-CA"/>
        </w:rPr>
        <w:t xml:space="preserve"> are normative, and each is presented using the following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6720"/>
      </w:tblGrid>
      <w:tr w:rsidR="00116406" w:rsidRPr="00D12552" w14:paraId="202FC888" w14:textId="77777777" w:rsidTr="008416EE">
        <w:trPr>
          <w:cantSplit/>
          <w:trHeight w:val="555"/>
        </w:trPr>
        <w:tc>
          <w:tcPr>
            <w:tcW w:w="2841" w:type="dxa"/>
            <w:tcBorders>
              <w:right w:val="nil"/>
            </w:tcBorders>
          </w:tcPr>
          <w:p w14:paraId="7BAE7E94" w14:textId="77777777" w:rsidR="00116406" w:rsidRPr="00D970E9" w:rsidRDefault="00116406" w:rsidP="008416EE">
            <w:pPr>
              <w:rPr>
                <w:rFonts w:ascii="Calibri" w:hAnsi="Calibri"/>
                <w:b/>
                <w:lang w:val="en-CA"/>
              </w:rPr>
            </w:pPr>
            <w:r w:rsidRPr="00D970E9">
              <w:rPr>
                <w:rFonts w:ascii="Calibri" w:hAnsi="Calibri"/>
                <w:b/>
                <w:lang w:val="en-CA"/>
              </w:rPr>
              <w:t>/req/[classM]/[reqN]</w:t>
            </w:r>
          </w:p>
        </w:tc>
        <w:tc>
          <w:tcPr>
            <w:tcW w:w="6720" w:type="dxa"/>
            <w:tcBorders>
              <w:left w:val="nil"/>
            </w:tcBorders>
          </w:tcPr>
          <w:p w14:paraId="703AF0AB" w14:textId="77777777" w:rsidR="00116406" w:rsidRPr="00D970E9" w:rsidRDefault="00116406" w:rsidP="008416EE">
            <w:pPr>
              <w:rPr>
                <w:rFonts w:ascii="Calibri" w:hAnsi="Calibri"/>
                <w:lang w:val="en-CA"/>
              </w:rPr>
            </w:pPr>
            <w:r w:rsidRPr="00D970E9">
              <w:rPr>
                <w:rFonts w:ascii="Calibri" w:hAnsi="Calibri"/>
                <w:lang w:val="en-CA"/>
              </w:rPr>
              <w:t>[Normative statement]</w:t>
            </w:r>
          </w:p>
        </w:tc>
      </w:tr>
    </w:tbl>
    <w:p w14:paraId="642CDF59" w14:textId="77777777" w:rsidR="00116406" w:rsidRPr="00D12552" w:rsidRDefault="00116406" w:rsidP="00116406">
      <w:pPr>
        <w:rPr>
          <w:lang w:val="en-CA"/>
        </w:rPr>
      </w:pPr>
    </w:p>
    <w:p w14:paraId="28814049" w14:textId="77777777" w:rsidR="00116406" w:rsidRPr="00D12552" w:rsidRDefault="00116406" w:rsidP="00116406">
      <w:pPr>
        <w:rPr>
          <w:lang w:val="en-CA"/>
        </w:rPr>
      </w:pPr>
      <w:r w:rsidRPr="00D12552">
        <w:rPr>
          <w:lang w:val="en-CA"/>
        </w:rPr>
        <w:t xml:space="preserve">where /req/[classM]/[reqN] identifies the requirement or recommendation. The use of this layout convention allows the normative provisions of this specification to be easily located by implementers. </w:t>
      </w:r>
    </w:p>
    <w:p w14:paraId="018BFA07" w14:textId="77777777" w:rsidR="00116406" w:rsidRPr="00D12552" w:rsidRDefault="00116406" w:rsidP="00116406">
      <w:pPr>
        <w:pStyle w:val="Titre2"/>
        <w:spacing w:before="360" w:after="360"/>
      </w:pPr>
      <w:bookmarkStart w:id="63" w:name="_Toc356480502"/>
      <w:bookmarkStart w:id="64" w:name="_Toc377112005"/>
      <w:bookmarkStart w:id="65" w:name="_Toc428885194"/>
      <w:bookmarkStart w:id="66" w:name="_Toc458778137"/>
      <w:bookmarkStart w:id="67" w:name="_Toc356480505"/>
      <w:r w:rsidRPr="00D12552">
        <w:t>Conformance class</w:t>
      </w:r>
      <w:bookmarkEnd w:id="63"/>
      <w:bookmarkEnd w:id="64"/>
      <w:bookmarkEnd w:id="65"/>
      <w:bookmarkEnd w:id="66"/>
    </w:p>
    <w:p w14:paraId="72039949" w14:textId="77777777" w:rsidR="00116406" w:rsidRPr="00D12552" w:rsidRDefault="00116406" w:rsidP="00116406">
      <w:pPr>
        <w:rPr>
          <w:lang w:val="en-CA"/>
        </w:rPr>
      </w:pPr>
      <w:r w:rsidRPr="00D12552">
        <w:rPr>
          <w:lang w:val="en-CA"/>
        </w:rPr>
        <w:t xml:space="preserve">Conformance to this specification is possible at a number of levels, specified by conformance classes (Annex A). Each conformance class is summarized using the following template: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835"/>
        <w:gridCol w:w="3856"/>
      </w:tblGrid>
      <w:tr w:rsidR="00116406" w:rsidRPr="00D12552" w14:paraId="3219ED52" w14:textId="77777777" w:rsidTr="008416EE">
        <w:trPr>
          <w:jc w:val="center"/>
        </w:trPr>
        <w:tc>
          <w:tcPr>
            <w:tcW w:w="2835" w:type="dxa"/>
            <w:tcBorders>
              <w:top w:val="single" w:sz="12" w:space="0" w:color="auto"/>
              <w:bottom w:val="single" w:sz="12" w:space="0" w:color="auto"/>
            </w:tcBorders>
          </w:tcPr>
          <w:p w14:paraId="0F1C6EF3" w14:textId="77777777" w:rsidR="00116406" w:rsidRPr="00D12552" w:rsidRDefault="00116406" w:rsidP="008416EE">
            <w:pPr>
              <w:rPr>
                <w:b/>
                <w:lang w:val="en-CA"/>
              </w:rPr>
            </w:pPr>
            <w:r w:rsidRPr="00D12552">
              <w:rPr>
                <w:b/>
                <w:lang w:val="en-CA"/>
              </w:rPr>
              <w:t>Conformance class</w:t>
            </w:r>
          </w:p>
        </w:tc>
        <w:tc>
          <w:tcPr>
            <w:tcW w:w="3856" w:type="dxa"/>
            <w:tcBorders>
              <w:top w:val="single" w:sz="12" w:space="0" w:color="auto"/>
              <w:bottom w:val="single" w:sz="12" w:space="0" w:color="auto"/>
            </w:tcBorders>
          </w:tcPr>
          <w:p w14:paraId="50D90ECF" w14:textId="77777777" w:rsidR="00116406" w:rsidRPr="00D12552" w:rsidRDefault="00116406" w:rsidP="008416EE">
            <w:pPr>
              <w:rPr>
                <w:b/>
                <w:lang w:val="en-CA"/>
              </w:rPr>
            </w:pPr>
            <w:r w:rsidRPr="00D12552">
              <w:rPr>
                <w:b/>
                <w:lang w:val="en-CA"/>
              </w:rPr>
              <w:t>/conf/{classM}</w:t>
            </w:r>
          </w:p>
        </w:tc>
      </w:tr>
      <w:tr w:rsidR="00116406" w:rsidRPr="00D12552" w14:paraId="33A88FE9" w14:textId="77777777" w:rsidTr="008416EE">
        <w:trPr>
          <w:jc w:val="center"/>
        </w:trPr>
        <w:tc>
          <w:tcPr>
            <w:tcW w:w="2835" w:type="dxa"/>
            <w:tcBorders>
              <w:top w:val="single" w:sz="12" w:space="0" w:color="auto"/>
            </w:tcBorders>
          </w:tcPr>
          <w:p w14:paraId="27B23FA1" w14:textId="77777777" w:rsidR="00116406" w:rsidRPr="00D12552" w:rsidRDefault="00116406" w:rsidP="008416EE">
            <w:pPr>
              <w:rPr>
                <w:b/>
                <w:lang w:val="en-CA"/>
              </w:rPr>
            </w:pPr>
            <w:r w:rsidRPr="00D12552">
              <w:rPr>
                <w:b/>
                <w:lang w:val="en-CA"/>
              </w:rPr>
              <w:t>Dependency</w:t>
            </w:r>
          </w:p>
        </w:tc>
        <w:tc>
          <w:tcPr>
            <w:tcW w:w="3856" w:type="dxa"/>
            <w:tcBorders>
              <w:top w:val="single" w:sz="12" w:space="0" w:color="auto"/>
            </w:tcBorders>
          </w:tcPr>
          <w:p w14:paraId="7C3FB8FC" w14:textId="77777777" w:rsidR="00116406" w:rsidRPr="00D12552" w:rsidRDefault="00116406" w:rsidP="008416EE">
            <w:pPr>
              <w:rPr>
                <w:lang w:val="en-CA"/>
              </w:rPr>
            </w:pPr>
            <w:r w:rsidRPr="00D12552">
              <w:rPr>
                <w:lang w:val="en-CA"/>
              </w:rPr>
              <w:t>[identifier for another conformance class]</w:t>
            </w:r>
          </w:p>
        </w:tc>
      </w:tr>
      <w:tr w:rsidR="00116406" w:rsidRPr="00D12552" w14:paraId="56933034" w14:textId="77777777" w:rsidTr="008416EE">
        <w:trPr>
          <w:jc w:val="center"/>
        </w:trPr>
        <w:tc>
          <w:tcPr>
            <w:tcW w:w="2835" w:type="dxa"/>
          </w:tcPr>
          <w:p w14:paraId="64A5BAEE" w14:textId="77777777" w:rsidR="00116406" w:rsidRPr="00D12552" w:rsidRDefault="00116406" w:rsidP="008416EE">
            <w:pPr>
              <w:rPr>
                <w:b/>
                <w:lang w:val="en-CA"/>
              </w:rPr>
            </w:pPr>
            <w:r w:rsidRPr="00D12552">
              <w:rPr>
                <w:b/>
                <w:lang w:val="en-CA"/>
              </w:rPr>
              <w:t>Requirements</w:t>
            </w:r>
          </w:p>
        </w:tc>
        <w:tc>
          <w:tcPr>
            <w:tcW w:w="3856" w:type="dxa"/>
          </w:tcPr>
          <w:p w14:paraId="45011BC5" w14:textId="77777777" w:rsidR="00116406" w:rsidRPr="00D12552" w:rsidRDefault="00116406" w:rsidP="008416EE">
            <w:pPr>
              <w:rPr>
                <w:lang w:val="en-CA"/>
              </w:rPr>
            </w:pPr>
            <w:r w:rsidRPr="00D12552">
              <w:rPr>
                <w:lang w:val="en-CA"/>
              </w:rPr>
              <w:t>/req/{classA}</w:t>
            </w:r>
          </w:p>
        </w:tc>
      </w:tr>
      <w:tr w:rsidR="00116406" w:rsidRPr="00D12552" w14:paraId="722DE87F" w14:textId="77777777" w:rsidTr="008416EE">
        <w:trPr>
          <w:jc w:val="center"/>
        </w:trPr>
        <w:tc>
          <w:tcPr>
            <w:tcW w:w="2835" w:type="dxa"/>
            <w:tcBorders>
              <w:bottom w:val="single" w:sz="12" w:space="0" w:color="auto"/>
            </w:tcBorders>
          </w:tcPr>
          <w:p w14:paraId="67AD1A59" w14:textId="77777777" w:rsidR="00116406" w:rsidRPr="00D12552" w:rsidRDefault="00116406" w:rsidP="008416EE">
            <w:pPr>
              <w:rPr>
                <w:b/>
                <w:lang w:val="en-CA"/>
              </w:rPr>
            </w:pPr>
            <w:r w:rsidRPr="00D12552">
              <w:rPr>
                <w:b/>
                <w:lang w:val="en-CA"/>
              </w:rPr>
              <w:t>Tests</w:t>
            </w:r>
          </w:p>
        </w:tc>
        <w:tc>
          <w:tcPr>
            <w:tcW w:w="3856" w:type="dxa"/>
            <w:tcBorders>
              <w:bottom w:val="single" w:sz="12" w:space="0" w:color="auto"/>
            </w:tcBorders>
          </w:tcPr>
          <w:p w14:paraId="76D8B1E7" w14:textId="77777777" w:rsidR="00116406" w:rsidRPr="00D12552" w:rsidRDefault="00116406" w:rsidP="008416EE">
            <w:pPr>
              <w:rPr>
                <w:lang w:val="en-CA"/>
              </w:rPr>
            </w:pPr>
            <w:r w:rsidRPr="00D12552">
              <w:rPr>
                <w:lang w:val="en-CA"/>
              </w:rPr>
              <w:t>[reference to clause(s) containing tests]</w:t>
            </w:r>
          </w:p>
        </w:tc>
      </w:tr>
    </w:tbl>
    <w:p w14:paraId="663D3A75" w14:textId="77777777" w:rsidR="00116406" w:rsidRPr="00D12552" w:rsidRDefault="00116406" w:rsidP="00116406">
      <w:pPr>
        <w:spacing w:before="240"/>
        <w:rPr>
          <w:lang w:val="en-CA"/>
        </w:rPr>
      </w:pPr>
      <w:r w:rsidRPr="00D12552">
        <w:rPr>
          <w:lang w:val="en-CA"/>
        </w:rPr>
        <w:t>All tests in a class must be passed. Each conformance class tests conformance to a set of requirements packaged in a requirements class.</w:t>
      </w:r>
    </w:p>
    <w:p w14:paraId="55F8911D" w14:textId="77777777" w:rsidR="00116406" w:rsidRPr="00D12552" w:rsidRDefault="00116406" w:rsidP="00116406">
      <w:pPr>
        <w:rPr>
          <w:lang w:val="en-CA"/>
        </w:rPr>
      </w:pPr>
      <w:r w:rsidRPr="00D12552">
        <w:rPr>
          <w:lang w:val="en-CA"/>
        </w:rPr>
        <w:t>W3C Schema (XSD) and ISO Schematron (SCH) files are considered as part of this specification, although available online only, due to concerns about document size. Many requirements are expressed in a single XSD or SCH file</w:t>
      </w:r>
      <w:r>
        <w:rPr>
          <w:lang w:val="en-CA"/>
        </w:rPr>
        <w:t>,</w:t>
      </w:r>
      <w:r w:rsidRPr="00D12552">
        <w:rPr>
          <w:lang w:val="en-CA"/>
        </w:rPr>
        <w:t xml:space="preserve"> although tests are listed individually in the conformance annex (one test for XSD and one test for SCH).  </w:t>
      </w:r>
    </w:p>
    <w:p w14:paraId="3BE3F3FB" w14:textId="77777777" w:rsidR="00116406" w:rsidRPr="00D12552" w:rsidRDefault="00116406" w:rsidP="00116406">
      <w:pPr>
        <w:rPr>
          <w:lang w:val="en-CA"/>
        </w:rPr>
      </w:pPr>
      <w:r w:rsidRPr="00D12552">
        <w:rPr>
          <w:lang w:val="en-CA"/>
        </w:rPr>
        <w:t>Schematron files explicitly specify which requirements are being tested in the title of the schematron pattern.</w:t>
      </w:r>
    </w:p>
    <w:p w14:paraId="3313B3FC" w14:textId="77777777" w:rsidR="00116406" w:rsidRPr="00D12552" w:rsidRDefault="00116406" w:rsidP="00116406">
      <w:pPr>
        <w:tabs>
          <w:tab w:val="left" w:pos="567"/>
        </w:tabs>
        <w:autoSpaceDE w:val="0"/>
        <w:autoSpaceDN w:val="0"/>
        <w:adjustRightInd w:val="0"/>
        <w:spacing w:after="0"/>
        <w:rPr>
          <w:rFonts w:ascii="Courier New" w:hAnsi="Courier New" w:cs="Courier New"/>
          <w:noProof/>
          <w:color w:val="000000"/>
          <w:sz w:val="16"/>
          <w:szCs w:val="16"/>
          <w:highlight w:val="white"/>
          <w:lang w:val="en-CA"/>
        </w:rPr>
      </w:pPr>
      <w:commentRangeStart w:id="68"/>
      <w:r w:rsidRPr="00D12552">
        <w:rPr>
          <w:rFonts w:ascii="Courier New" w:hAnsi="Courier New" w:cs="Courier New"/>
          <w:noProof/>
          <w:color w:val="0000FF"/>
          <w:sz w:val="16"/>
          <w:szCs w:val="16"/>
          <w:highlight w:val="white"/>
          <w:lang w:val="en-CA"/>
        </w:rPr>
        <w:lastRenderedPageBreak/>
        <w:t>&lt;</w:t>
      </w:r>
      <w:r w:rsidRPr="00D12552">
        <w:rPr>
          <w:rFonts w:ascii="Courier New" w:hAnsi="Courier New" w:cs="Courier New"/>
          <w:noProof/>
          <w:color w:val="800000"/>
          <w:sz w:val="16"/>
          <w:szCs w:val="16"/>
          <w:highlight w:val="white"/>
          <w:lang w:val="en-CA"/>
        </w:rPr>
        <w:t>pattern</w:t>
      </w:r>
      <w:r w:rsidRPr="00D12552">
        <w:rPr>
          <w:rFonts w:ascii="Courier New" w:hAnsi="Courier New" w:cs="Courier New"/>
          <w:noProof/>
          <w:color w:val="FF0000"/>
          <w:sz w:val="16"/>
          <w:szCs w:val="16"/>
          <w:highlight w:val="white"/>
          <w:lang w:val="en-CA"/>
        </w:rPr>
        <w:t xml:space="preserve"> id</w:t>
      </w:r>
      <w:r w:rsidRPr="00D12552">
        <w:rPr>
          <w:rFonts w:ascii="Courier New" w:hAnsi="Courier New" w:cs="Courier New"/>
          <w:noProof/>
          <w:color w:val="0000FF"/>
          <w:sz w:val="16"/>
          <w:szCs w:val="16"/>
          <w:highlight w:val="white"/>
          <w:lang w:val="en-CA"/>
        </w:rPr>
        <w:t>="</w:t>
      </w:r>
      <w:r w:rsidRPr="00DF5C09">
        <w:rPr>
          <w:rFonts w:ascii="Courier New" w:hAnsi="Courier New" w:cs="Courier New"/>
          <w:noProof/>
          <w:color w:val="000000"/>
          <w:sz w:val="16"/>
          <w:szCs w:val="16"/>
          <w:lang w:val="en-CA"/>
        </w:rPr>
        <w:t>unit-of-measure</w:t>
      </w:r>
      <w:r w:rsidRPr="00D12552">
        <w:rPr>
          <w:rFonts w:ascii="Courier New" w:hAnsi="Courier New" w:cs="Courier New"/>
          <w:noProof/>
          <w:color w:val="0000FF"/>
          <w:sz w:val="16"/>
          <w:szCs w:val="16"/>
          <w:highlight w:val="white"/>
          <w:lang w:val="en-CA"/>
        </w:rPr>
        <w:t>"&gt;</w:t>
      </w:r>
    </w:p>
    <w:p w14:paraId="15EC8F2F" w14:textId="512884D6" w:rsidR="00116406" w:rsidRPr="00D12552" w:rsidRDefault="00116406" w:rsidP="00116406">
      <w:pPr>
        <w:tabs>
          <w:tab w:val="left" w:pos="567"/>
        </w:tabs>
        <w:autoSpaceDE w:val="0"/>
        <w:autoSpaceDN w:val="0"/>
        <w:adjustRightInd w:val="0"/>
        <w:spacing w:after="0"/>
        <w:rPr>
          <w:rFonts w:ascii="Courier New" w:hAnsi="Courier New" w:cs="Courier New"/>
          <w:noProof/>
          <w:color w:val="000000"/>
          <w:sz w:val="16"/>
          <w:szCs w:val="16"/>
          <w:highlight w:val="white"/>
          <w:lang w:val="en-CA"/>
        </w:rPr>
      </w:pPr>
      <w:r w:rsidRPr="00D12552">
        <w:rPr>
          <w:rFonts w:ascii="Courier New" w:hAnsi="Courier New" w:cs="Courier New"/>
          <w:noProof/>
          <w:color w:val="000000"/>
          <w:sz w:val="16"/>
          <w:szCs w:val="16"/>
          <w:highlight w:val="white"/>
          <w:lang w:val="en-CA"/>
        </w:rPr>
        <w:tab/>
      </w:r>
      <w:r w:rsidRPr="00D12552">
        <w:rPr>
          <w:rFonts w:ascii="Courier New" w:hAnsi="Courier New" w:cs="Courier New"/>
          <w:noProof/>
          <w:color w:val="000000"/>
          <w:sz w:val="16"/>
          <w:szCs w:val="16"/>
          <w:highlight w:val="white"/>
          <w:lang w:val="en-CA"/>
        </w:rPr>
        <w:tab/>
      </w:r>
      <w:r w:rsidRPr="00D12552">
        <w:rPr>
          <w:rFonts w:ascii="Courier New" w:hAnsi="Courier New" w:cs="Courier New"/>
          <w:noProof/>
          <w:color w:val="0000FF"/>
          <w:sz w:val="16"/>
          <w:szCs w:val="16"/>
          <w:highlight w:val="white"/>
          <w:lang w:val="en-CA"/>
        </w:rPr>
        <w:t>&lt;</w:t>
      </w:r>
      <w:r w:rsidRPr="00D12552">
        <w:rPr>
          <w:rFonts w:ascii="Courier New" w:hAnsi="Courier New" w:cs="Courier New"/>
          <w:noProof/>
          <w:color w:val="800000"/>
          <w:sz w:val="16"/>
          <w:szCs w:val="16"/>
          <w:highlight w:val="white"/>
          <w:lang w:val="en-CA"/>
        </w:rPr>
        <w:t>title</w:t>
      </w:r>
      <w:r w:rsidRPr="00D12552">
        <w:rPr>
          <w:rFonts w:ascii="Courier New" w:hAnsi="Courier New" w:cs="Courier New"/>
          <w:noProof/>
          <w:color w:val="0000FF"/>
          <w:sz w:val="16"/>
          <w:szCs w:val="16"/>
          <w:highlight w:val="white"/>
          <w:lang w:val="en-CA"/>
        </w:rPr>
        <w:t>&gt;</w:t>
      </w:r>
      <w:r>
        <w:rPr>
          <w:rFonts w:ascii="Courier New" w:hAnsi="Courier New" w:cs="Courier New"/>
          <w:noProof/>
          <w:color w:val="000000"/>
          <w:sz w:val="16"/>
          <w:szCs w:val="16"/>
          <w:lang w:val="en-CA"/>
        </w:rPr>
        <w:t>Test requirement: /req/gsmll-lite-</w:t>
      </w:r>
      <w:r w:rsidRPr="00DF5C09">
        <w:rPr>
          <w:rFonts w:ascii="Courier New" w:hAnsi="Courier New" w:cs="Courier New"/>
          <w:noProof/>
          <w:color w:val="000000"/>
          <w:sz w:val="16"/>
          <w:szCs w:val="16"/>
          <w:lang w:val="en-CA"/>
        </w:rPr>
        <w:t>xsd/unit-of-measure</w:t>
      </w:r>
      <w:r w:rsidRPr="00D12552">
        <w:rPr>
          <w:rFonts w:ascii="Courier New" w:hAnsi="Courier New" w:cs="Courier New"/>
          <w:noProof/>
          <w:color w:val="0000FF"/>
          <w:sz w:val="16"/>
          <w:szCs w:val="16"/>
          <w:highlight w:val="white"/>
          <w:lang w:val="en-CA"/>
        </w:rPr>
        <w:t>&lt;/</w:t>
      </w:r>
      <w:r w:rsidRPr="00D12552">
        <w:rPr>
          <w:rFonts w:ascii="Courier New" w:hAnsi="Courier New" w:cs="Courier New"/>
          <w:noProof/>
          <w:color w:val="800000"/>
          <w:sz w:val="16"/>
          <w:szCs w:val="16"/>
          <w:highlight w:val="white"/>
          <w:lang w:val="en-CA"/>
        </w:rPr>
        <w:t>title</w:t>
      </w:r>
      <w:r w:rsidRPr="00D12552">
        <w:rPr>
          <w:rFonts w:ascii="Courier New" w:hAnsi="Courier New" w:cs="Courier New"/>
          <w:noProof/>
          <w:color w:val="0000FF"/>
          <w:sz w:val="16"/>
          <w:szCs w:val="16"/>
          <w:highlight w:val="white"/>
          <w:lang w:val="en-CA"/>
        </w:rPr>
        <w:t>&gt;</w:t>
      </w:r>
    </w:p>
    <w:p w14:paraId="2F3DC03D" w14:textId="77777777" w:rsidR="00116406" w:rsidRPr="00D12552" w:rsidRDefault="00116406" w:rsidP="00116406">
      <w:pPr>
        <w:tabs>
          <w:tab w:val="left" w:pos="567"/>
        </w:tabs>
        <w:autoSpaceDE w:val="0"/>
        <w:autoSpaceDN w:val="0"/>
        <w:adjustRightInd w:val="0"/>
        <w:spacing w:after="0"/>
        <w:rPr>
          <w:rFonts w:ascii="Courier New" w:hAnsi="Courier New" w:cs="Courier New"/>
          <w:noProof/>
          <w:color w:val="000000"/>
          <w:sz w:val="16"/>
          <w:szCs w:val="16"/>
          <w:highlight w:val="white"/>
          <w:lang w:val="en-CA"/>
        </w:rPr>
      </w:pPr>
      <w:r w:rsidRPr="00D12552">
        <w:rPr>
          <w:rFonts w:ascii="Courier New" w:hAnsi="Courier New" w:cs="Courier New"/>
          <w:noProof/>
          <w:color w:val="000000"/>
          <w:sz w:val="16"/>
          <w:szCs w:val="16"/>
          <w:highlight w:val="white"/>
          <w:lang w:val="en-CA"/>
        </w:rPr>
        <w:tab/>
      </w:r>
      <w:r w:rsidRPr="00D12552">
        <w:rPr>
          <w:rFonts w:ascii="Courier New" w:hAnsi="Courier New" w:cs="Courier New"/>
          <w:noProof/>
          <w:color w:val="000000"/>
          <w:sz w:val="16"/>
          <w:szCs w:val="16"/>
          <w:highlight w:val="white"/>
          <w:lang w:val="en-CA"/>
        </w:rPr>
        <w:tab/>
      </w:r>
      <w:r w:rsidRPr="00D12552">
        <w:rPr>
          <w:rFonts w:ascii="Courier New" w:hAnsi="Courier New" w:cs="Courier New"/>
          <w:noProof/>
          <w:color w:val="0000FF"/>
          <w:sz w:val="16"/>
          <w:szCs w:val="16"/>
          <w:highlight w:val="white"/>
          <w:lang w:val="en-CA"/>
        </w:rPr>
        <w:t>&lt;</w:t>
      </w:r>
      <w:r w:rsidRPr="00D12552">
        <w:rPr>
          <w:rFonts w:ascii="Courier New" w:hAnsi="Courier New" w:cs="Courier New"/>
          <w:noProof/>
          <w:color w:val="800000"/>
          <w:sz w:val="16"/>
          <w:szCs w:val="16"/>
          <w:highlight w:val="white"/>
          <w:lang w:val="en-CA"/>
        </w:rPr>
        <w:t>rule</w:t>
      </w:r>
      <w:r w:rsidRPr="00D12552">
        <w:rPr>
          <w:rFonts w:ascii="Courier New" w:hAnsi="Courier New" w:cs="Courier New"/>
          <w:noProof/>
          <w:color w:val="FF0000"/>
          <w:sz w:val="16"/>
          <w:szCs w:val="16"/>
          <w:highlight w:val="white"/>
          <w:lang w:val="en-CA"/>
        </w:rPr>
        <w:t xml:space="preserve"> context</w:t>
      </w:r>
      <w:r w:rsidRPr="00D12552">
        <w:rPr>
          <w:rFonts w:ascii="Courier New" w:hAnsi="Courier New" w:cs="Courier New"/>
          <w:noProof/>
          <w:color w:val="0000FF"/>
          <w:sz w:val="16"/>
          <w:szCs w:val="16"/>
          <w:highlight w:val="white"/>
          <w:lang w:val="en-CA"/>
        </w:rPr>
        <w:t>="</w:t>
      </w:r>
      <w:r>
        <w:rPr>
          <w:rFonts w:ascii="Courier New" w:hAnsi="Courier New" w:cs="Courier New"/>
          <w:noProof/>
          <w:color w:val="000000"/>
          <w:sz w:val="16"/>
          <w:szCs w:val="16"/>
          <w:lang w:val="en-CA"/>
        </w:rPr>
        <w:t>SWE::Quantity</w:t>
      </w:r>
      <w:r w:rsidRPr="00D12552">
        <w:rPr>
          <w:rFonts w:ascii="Courier New" w:hAnsi="Courier New" w:cs="Courier New"/>
          <w:noProof/>
          <w:color w:val="0000FF"/>
          <w:sz w:val="16"/>
          <w:szCs w:val="16"/>
          <w:highlight w:val="white"/>
          <w:lang w:val="en-CA"/>
        </w:rPr>
        <w:t>"&gt;</w:t>
      </w:r>
    </w:p>
    <w:p w14:paraId="6F04A68B" w14:textId="77777777" w:rsidR="00116406" w:rsidRPr="00D12552" w:rsidRDefault="00116406" w:rsidP="00116406">
      <w:pPr>
        <w:tabs>
          <w:tab w:val="left" w:pos="567"/>
        </w:tabs>
        <w:autoSpaceDE w:val="0"/>
        <w:autoSpaceDN w:val="0"/>
        <w:adjustRightInd w:val="0"/>
        <w:spacing w:after="0"/>
        <w:rPr>
          <w:rFonts w:ascii="Courier New" w:hAnsi="Courier New" w:cs="Courier New"/>
          <w:noProof/>
          <w:color w:val="000000"/>
          <w:sz w:val="16"/>
          <w:szCs w:val="16"/>
          <w:highlight w:val="white"/>
          <w:lang w:val="en-CA"/>
        </w:rPr>
      </w:pPr>
      <w:r w:rsidRPr="00D12552">
        <w:rPr>
          <w:rFonts w:ascii="Courier New" w:hAnsi="Courier New" w:cs="Courier New"/>
          <w:noProof/>
          <w:color w:val="000000"/>
          <w:sz w:val="16"/>
          <w:szCs w:val="16"/>
          <w:highlight w:val="white"/>
          <w:lang w:val="en-CA"/>
        </w:rPr>
        <w:tab/>
      </w:r>
      <w:r w:rsidRPr="00D12552">
        <w:rPr>
          <w:rFonts w:ascii="Courier New" w:hAnsi="Courier New" w:cs="Courier New"/>
          <w:noProof/>
          <w:color w:val="000000"/>
          <w:sz w:val="16"/>
          <w:szCs w:val="16"/>
          <w:highlight w:val="white"/>
          <w:lang w:val="en-CA"/>
        </w:rPr>
        <w:tab/>
      </w:r>
      <w:r w:rsidRPr="00D12552">
        <w:rPr>
          <w:rFonts w:ascii="Courier New" w:hAnsi="Courier New" w:cs="Courier New"/>
          <w:noProof/>
          <w:color w:val="000000"/>
          <w:sz w:val="16"/>
          <w:szCs w:val="16"/>
          <w:highlight w:val="white"/>
          <w:lang w:val="en-CA"/>
        </w:rPr>
        <w:tab/>
      </w:r>
      <w:r w:rsidRPr="00D12552">
        <w:rPr>
          <w:rFonts w:ascii="Courier New" w:hAnsi="Courier New" w:cs="Courier New"/>
          <w:noProof/>
          <w:color w:val="0000FF"/>
          <w:sz w:val="16"/>
          <w:szCs w:val="16"/>
          <w:highlight w:val="white"/>
          <w:lang w:val="en-CA"/>
        </w:rPr>
        <w:t>&lt;</w:t>
      </w:r>
      <w:r w:rsidRPr="00D12552">
        <w:rPr>
          <w:rFonts w:ascii="Courier New" w:hAnsi="Courier New" w:cs="Courier New"/>
          <w:noProof/>
          <w:color w:val="800000"/>
          <w:sz w:val="16"/>
          <w:szCs w:val="16"/>
          <w:highlight w:val="white"/>
          <w:lang w:val="en-CA"/>
        </w:rPr>
        <w:t>assert</w:t>
      </w:r>
      <w:r w:rsidRPr="00D12552">
        <w:rPr>
          <w:rFonts w:ascii="Courier New" w:hAnsi="Courier New" w:cs="Courier New"/>
          <w:noProof/>
          <w:color w:val="FF0000"/>
          <w:sz w:val="16"/>
          <w:szCs w:val="16"/>
          <w:highlight w:val="white"/>
          <w:lang w:val="en-CA"/>
        </w:rPr>
        <w:t xml:space="preserve"> test</w:t>
      </w:r>
      <w:r w:rsidRPr="00D12552">
        <w:rPr>
          <w:rFonts w:ascii="Courier New" w:hAnsi="Courier New" w:cs="Courier New"/>
          <w:noProof/>
          <w:color w:val="0000FF"/>
          <w:sz w:val="16"/>
          <w:szCs w:val="16"/>
          <w:highlight w:val="white"/>
          <w:lang w:val="en-CA"/>
        </w:rPr>
        <w:t>="</w:t>
      </w:r>
      <w:r>
        <w:rPr>
          <w:rFonts w:ascii="Courier New" w:hAnsi="Courier New" w:cs="Courier New"/>
          <w:noProof/>
          <w:color w:val="0000FF"/>
          <w:sz w:val="16"/>
          <w:szCs w:val="16"/>
          <w:lang w:val="en-CA"/>
        </w:rPr>
        <w:t>SWE::Quantity</w:t>
      </w:r>
      <w:r w:rsidRPr="00D12552">
        <w:rPr>
          <w:rFonts w:ascii="Courier New" w:hAnsi="Courier New" w:cs="Courier New"/>
          <w:noProof/>
          <w:color w:val="0000FF"/>
          <w:sz w:val="16"/>
          <w:szCs w:val="16"/>
          <w:highlight w:val="white"/>
          <w:lang w:val="en-CA"/>
        </w:rPr>
        <w:t>"&gt;</w:t>
      </w:r>
      <w:r w:rsidRPr="00DF5C09">
        <w:rPr>
          <w:rFonts w:ascii="Courier New" w:hAnsi="Courier New" w:cs="Courier New"/>
          <w:noProof/>
          <w:color w:val="000000"/>
          <w:sz w:val="16"/>
          <w:szCs w:val="16"/>
          <w:lang w:val="en-CA"/>
        </w:rPr>
        <w:t>Quantity must have a UOM</w:t>
      </w:r>
      <w:r w:rsidRPr="00D12552">
        <w:rPr>
          <w:rFonts w:ascii="Courier New" w:hAnsi="Courier New" w:cs="Courier New"/>
          <w:noProof/>
          <w:color w:val="0000FF"/>
          <w:sz w:val="16"/>
          <w:szCs w:val="16"/>
          <w:highlight w:val="white"/>
          <w:lang w:val="en-CA"/>
        </w:rPr>
        <w:t>&lt;/</w:t>
      </w:r>
      <w:r w:rsidRPr="00D12552">
        <w:rPr>
          <w:rFonts w:ascii="Courier New" w:hAnsi="Courier New" w:cs="Courier New"/>
          <w:noProof/>
          <w:color w:val="800000"/>
          <w:sz w:val="16"/>
          <w:szCs w:val="16"/>
          <w:highlight w:val="white"/>
          <w:lang w:val="en-CA"/>
        </w:rPr>
        <w:t>assert</w:t>
      </w:r>
      <w:r w:rsidRPr="00D12552">
        <w:rPr>
          <w:rFonts w:ascii="Courier New" w:hAnsi="Courier New" w:cs="Courier New"/>
          <w:noProof/>
          <w:color w:val="0000FF"/>
          <w:sz w:val="16"/>
          <w:szCs w:val="16"/>
          <w:highlight w:val="white"/>
          <w:lang w:val="en-CA"/>
        </w:rPr>
        <w:t>&gt;</w:t>
      </w:r>
    </w:p>
    <w:p w14:paraId="20762027" w14:textId="77777777" w:rsidR="00116406" w:rsidRPr="00D12552" w:rsidRDefault="00116406" w:rsidP="00116406">
      <w:pPr>
        <w:tabs>
          <w:tab w:val="left" w:pos="567"/>
        </w:tabs>
        <w:autoSpaceDE w:val="0"/>
        <w:autoSpaceDN w:val="0"/>
        <w:adjustRightInd w:val="0"/>
        <w:spacing w:after="0"/>
        <w:rPr>
          <w:rFonts w:ascii="Courier New" w:hAnsi="Courier New" w:cs="Courier New"/>
          <w:noProof/>
          <w:color w:val="000000"/>
          <w:sz w:val="16"/>
          <w:szCs w:val="16"/>
          <w:highlight w:val="white"/>
          <w:lang w:val="en-CA"/>
        </w:rPr>
      </w:pPr>
      <w:r w:rsidRPr="00D12552">
        <w:rPr>
          <w:rFonts w:ascii="Courier New" w:hAnsi="Courier New" w:cs="Courier New"/>
          <w:noProof/>
          <w:color w:val="000000"/>
          <w:sz w:val="16"/>
          <w:szCs w:val="16"/>
          <w:highlight w:val="white"/>
          <w:lang w:val="en-CA"/>
        </w:rPr>
        <w:tab/>
      </w:r>
      <w:r w:rsidRPr="00D12552">
        <w:rPr>
          <w:rFonts w:ascii="Courier New" w:hAnsi="Courier New" w:cs="Courier New"/>
          <w:noProof/>
          <w:color w:val="000000"/>
          <w:sz w:val="16"/>
          <w:szCs w:val="16"/>
          <w:highlight w:val="white"/>
          <w:lang w:val="en-CA"/>
        </w:rPr>
        <w:tab/>
      </w:r>
      <w:r w:rsidRPr="00D12552">
        <w:rPr>
          <w:rFonts w:ascii="Courier New" w:hAnsi="Courier New" w:cs="Courier New"/>
          <w:noProof/>
          <w:color w:val="0000FF"/>
          <w:sz w:val="16"/>
          <w:szCs w:val="16"/>
          <w:highlight w:val="white"/>
          <w:lang w:val="en-CA"/>
        </w:rPr>
        <w:t>&lt;/</w:t>
      </w:r>
      <w:r w:rsidRPr="00D12552">
        <w:rPr>
          <w:rFonts w:ascii="Courier New" w:hAnsi="Courier New" w:cs="Courier New"/>
          <w:noProof/>
          <w:color w:val="800000"/>
          <w:sz w:val="16"/>
          <w:szCs w:val="16"/>
          <w:highlight w:val="white"/>
          <w:lang w:val="en-CA"/>
        </w:rPr>
        <w:t>rule</w:t>
      </w:r>
      <w:r w:rsidRPr="00D12552">
        <w:rPr>
          <w:rFonts w:ascii="Courier New" w:hAnsi="Courier New" w:cs="Courier New"/>
          <w:noProof/>
          <w:color w:val="0000FF"/>
          <w:sz w:val="16"/>
          <w:szCs w:val="16"/>
          <w:highlight w:val="white"/>
          <w:lang w:val="en-CA"/>
        </w:rPr>
        <w:t>&gt;</w:t>
      </w:r>
    </w:p>
    <w:p w14:paraId="6EBC432B" w14:textId="77777777" w:rsidR="00116406" w:rsidRPr="00117266" w:rsidRDefault="00116406" w:rsidP="00116406">
      <w:pPr>
        <w:tabs>
          <w:tab w:val="left" w:pos="567"/>
        </w:tabs>
        <w:rPr>
          <w:rFonts w:ascii="Courier New" w:hAnsi="Courier New" w:cs="Courier New"/>
          <w:color w:val="0000FF"/>
          <w:sz w:val="16"/>
          <w:szCs w:val="16"/>
          <w:lang w:val="en-CA"/>
        </w:rPr>
      </w:pPr>
      <w:r w:rsidRPr="00D12552">
        <w:rPr>
          <w:rFonts w:ascii="Courier New" w:hAnsi="Courier New" w:cs="Courier New"/>
          <w:noProof/>
          <w:color w:val="0000FF"/>
          <w:sz w:val="16"/>
          <w:szCs w:val="16"/>
          <w:highlight w:val="white"/>
          <w:lang w:val="en-CA"/>
        </w:rPr>
        <w:t>&lt;/</w:t>
      </w:r>
      <w:r w:rsidRPr="00D12552">
        <w:rPr>
          <w:rFonts w:ascii="Courier New" w:hAnsi="Courier New" w:cs="Courier New"/>
          <w:noProof/>
          <w:color w:val="800000"/>
          <w:sz w:val="16"/>
          <w:szCs w:val="16"/>
          <w:highlight w:val="white"/>
          <w:lang w:val="en-CA"/>
        </w:rPr>
        <w:t>pattern</w:t>
      </w:r>
      <w:r w:rsidRPr="00D12552">
        <w:rPr>
          <w:rFonts w:ascii="Courier New" w:hAnsi="Courier New" w:cs="Courier New"/>
          <w:noProof/>
          <w:color w:val="0000FF"/>
          <w:sz w:val="16"/>
          <w:szCs w:val="16"/>
          <w:highlight w:val="white"/>
          <w:lang w:val="en-CA"/>
        </w:rPr>
        <w:t>&gt;</w:t>
      </w:r>
      <w:commentRangeEnd w:id="68"/>
      <w:r>
        <w:rPr>
          <w:rStyle w:val="Marquedecommentaire"/>
        </w:rPr>
        <w:commentReference w:id="68"/>
      </w:r>
    </w:p>
    <w:p w14:paraId="4769C201" w14:textId="77777777" w:rsidR="00116406" w:rsidRPr="00D12552" w:rsidRDefault="00116406" w:rsidP="00116406">
      <w:pPr>
        <w:pStyle w:val="Titre2"/>
        <w:spacing w:before="360" w:after="360"/>
      </w:pPr>
      <w:bookmarkStart w:id="69" w:name="_Toc377112006"/>
      <w:bookmarkStart w:id="70" w:name="_Toc428885195"/>
      <w:bookmarkStart w:id="71" w:name="_Toc458778138"/>
      <w:r w:rsidRPr="00D12552">
        <w:t>Identifiers</w:t>
      </w:r>
      <w:bookmarkEnd w:id="67"/>
      <w:bookmarkEnd w:id="69"/>
      <w:bookmarkEnd w:id="70"/>
      <w:bookmarkEnd w:id="71"/>
    </w:p>
    <w:p w14:paraId="3F448418" w14:textId="77777777" w:rsidR="00116406" w:rsidRPr="00D12552" w:rsidRDefault="00116406" w:rsidP="00116406">
      <w:pPr>
        <w:rPr>
          <w:lang w:val="en-CA"/>
        </w:rPr>
      </w:pPr>
      <w:r w:rsidRPr="00D12552">
        <w:rPr>
          <w:lang w:val="en-CA"/>
        </w:rPr>
        <w:t xml:space="preserve">The normative provisions in this specification are denoted by a URI constructed using this pattern: </w:t>
      </w:r>
    </w:p>
    <w:p w14:paraId="428C5D7E" w14:textId="77777777" w:rsidR="00116406" w:rsidRPr="00D12552" w:rsidRDefault="00116406" w:rsidP="00116406">
      <w:pPr>
        <w:ind w:firstLine="720"/>
        <w:rPr>
          <w:rFonts w:ascii="Consolas" w:hAnsi="Consolas" w:cs="Consolas"/>
          <w:lang w:val="en-CA"/>
        </w:rPr>
      </w:pPr>
      <w:r w:rsidRPr="00D12552">
        <w:rPr>
          <w:rFonts w:ascii="Consolas" w:hAnsi="Consolas" w:cs="Consolas"/>
          <w:lang w:val="en-CA"/>
        </w:rPr>
        <w:t xml:space="preserve">http://www.opengis.net/spec/{standard}/{m.n} </w:t>
      </w:r>
    </w:p>
    <w:p w14:paraId="1DEB7D46" w14:textId="77777777" w:rsidR="00116406" w:rsidRPr="00D12552" w:rsidRDefault="00116406" w:rsidP="00116406">
      <w:pPr>
        <w:rPr>
          <w:lang w:val="en-CA"/>
        </w:rPr>
      </w:pPr>
      <w:r w:rsidRPr="00D12552">
        <w:rPr>
          <w:lang w:val="en-CA"/>
        </w:rPr>
        <w:t xml:space="preserve">All requirements and conformance tests that appear in this document are denoted by </w:t>
      </w:r>
      <w:r>
        <w:rPr>
          <w:lang w:val="en-CA"/>
        </w:rPr>
        <w:t>a partial URI</w:t>
      </w:r>
      <w:r w:rsidRPr="00D12552">
        <w:rPr>
          <w:lang w:val="en-CA"/>
        </w:rPr>
        <w:t xml:space="preserve"> which is relative to this base. The identifier supports cross-referencing of class membership, dependencies, and links from each conformance test to the requirements tested. In this specification identifiers are expressed as partial URIs or paths, which can be appended to a base URI that identifies the specification as a whole in order to construct a complete URI for identification in an external context.</w:t>
      </w:r>
    </w:p>
    <w:p w14:paraId="6E319961" w14:textId="77777777" w:rsidR="00116406" w:rsidRPr="00D12552" w:rsidRDefault="00116406" w:rsidP="00116406">
      <w:pPr>
        <w:rPr>
          <w:lang w:val="en-CA"/>
        </w:rPr>
      </w:pPr>
      <w:r w:rsidRPr="00D12552">
        <w:rPr>
          <w:lang w:val="en-CA"/>
        </w:rPr>
        <w:t xml:space="preserve">The URI for each </w:t>
      </w:r>
      <w:r>
        <w:rPr>
          <w:lang w:val="en-CA"/>
        </w:rPr>
        <w:t>requirements class has the form:</w:t>
      </w:r>
    </w:p>
    <w:p w14:paraId="7FD60BDB" w14:textId="3D9B5FBA" w:rsidR="00116406" w:rsidRPr="0003406A" w:rsidRDefault="00116406" w:rsidP="00116406">
      <w:pPr>
        <w:ind w:left="284"/>
        <w:rPr>
          <w:rFonts w:ascii="Consolas" w:hAnsi="Consolas" w:cs="Consolas"/>
          <w:noProof/>
          <w:sz w:val="22"/>
          <w:szCs w:val="22"/>
          <w:lang w:val="en-CA"/>
        </w:rPr>
      </w:pPr>
      <w:r w:rsidRPr="0003406A">
        <w:rPr>
          <w:rFonts w:ascii="Consolas" w:hAnsi="Consolas" w:cs="Consolas"/>
          <w:noProof/>
          <w:sz w:val="22"/>
          <w:szCs w:val="22"/>
          <w:lang w:val="en-CA"/>
        </w:rPr>
        <w:t>http://www.opengis.net/spec/</w:t>
      </w:r>
      <w:commentRangeStart w:id="72"/>
      <w:commentRangeStart w:id="73"/>
      <w:r w:rsidR="00602ED7">
        <w:rPr>
          <w:rFonts w:ascii="Consolas" w:hAnsi="Consolas" w:cs="Consolas"/>
          <w:noProof/>
          <w:sz w:val="22"/>
          <w:szCs w:val="22"/>
          <w:lang w:val="en-CA"/>
        </w:rPr>
        <w:t>gsml-lite/1.0</w:t>
      </w:r>
      <w:commentRangeEnd w:id="72"/>
      <w:r w:rsidR="00602ED7">
        <w:rPr>
          <w:rStyle w:val="Marquedecommentaire"/>
        </w:rPr>
        <w:commentReference w:id="72"/>
      </w:r>
      <w:commentRangeEnd w:id="73"/>
      <w:r w:rsidR="008416EE">
        <w:rPr>
          <w:rStyle w:val="Marquedecommentaire"/>
        </w:rPr>
        <w:commentReference w:id="73"/>
      </w:r>
      <w:r w:rsidRPr="0003406A">
        <w:rPr>
          <w:rFonts w:ascii="Consolas" w:hAnsi="Consolas" w:cs="Consolas"/>
          <w:noProof/>
          <w:sz w:val="22"/>
          <w:szCs w:val="22"/>
          <w:lang w:val="en-CA"/>
        </w:rPr>
        <w:t>/req/[classM].</w:t>
      </w:r>
    </w:p>
    <w:p w14:paraId="5191C6DF" w14:textId="77777777" w:rsidR="00116406" w:rsidRPr="00D12552" w:rsidRDefault="00116406" w:rsidP="00116406">
      <w:pPr>
        <w:rPr>
          <w:lang w:val="en-CA"/>
        </w:rPr>
      </w:pPr>
      <w:r w:rsidRPr="00D12552">
        <w:rPr>
          <w:lang w:val="en-CA"/>
        </w:rPr>
        <w:t>The URI for each requirement or recommendation has the form</w:t>
      </w:r>
      <w:r>
        <w:rPr>
          <w:lang w:val="en-CA"/>
        </w:rPr>
        <w:t>:</w:t>
      </w:r>
    </w:p>
    <w:p w14:paraId="60872BA8" w14:textId="7AA751DC" w:rsidR="00116406" w:rsidRPr="0003406A" w:rsidRDefault="00116406" w:rsidP="00116406">
      <w:pPr>
        <w:ind w:left="284"/>
        <w:rPr>
          <w:rFonts w:ascii="Consolas" w:hAnsi="Consolas" w:cs="Consolas"/>
          <w:noProof/>
          <w:sz w:val="22"/>
          <w:szCs w:val="22"/>
          <w:lang w:val="en-CA"/>
        </w:rPr>
      </w:pPr>
      <w:r w:rsidRPr="0003406A">
        <w:rPr>
          <w:rFonts w:ascii="Consolas" w:hAnsi="Consolas" w:cs="Consolas"/>
          <w:noProof/>
          <w:sz w:val="22"/>
          <w:szCs w:val="22"/>
          <w:lang w:val="en-CA"/>
        </w:rPr>
        <w:t>http://www.opengis.net/spec/</w:t>
      </w:r>
      <w:r w:rsidR="00602ED7">
        <w:rPr>
          <w:rFonts w:ascii="Consolas" w:hAnsi="Consolas" w:cs="Consolas"/>
          <w:noProof/>
          <w:sz w:val="22"/>
          <w:szCs w:val="22"/>
          <w:lang w:val="en-CA"/>
        </w:rPr>
        <w:t>gsml-lite/1.0</w:t>
      </w:r>
      <w:r w:rsidRPr="0003406A">
        <w:rPr>
          <w:rFonts w:ascii="Consolas" w:hAnsi="Consolas" w:cs="Consolas"/>
          <w:noProof/>
          <w:sz w:val="22"/>
          <w:szCs w:val="22"/>
          <w:lang w:val="en-CA"/>
        </w:rPr>
        <w:t>/req/[classM]/[reqN].</w:t>
      </w:r>
    </w:p>
    <w:p w14:paraId="3CA2B348" w14:textId="77777777" w:rsidR="00116406" w:rsidRPr="00D12552" w:rsidRDefault="00116406" w:rsidP="00116406">
      <w:pPr>
        <w:rPr>
          <w:lang w:val="en-CA"/>
        </w:rPr>
      </w:pPr>
      <w:r w:rsidRPr="00D12552">
        <w:rPr>
          <w:lang w:val="en-CA"/>
        </w:rPr>
        <w:t>The URI for each conformance class has the form</w:t>
      </w:r>
      <w:r>
        <w:rPr>
          <w:lang w:val="en-CA"/>
        </w:rPr>
        <w:t>:</w:t>
      </w:r>
    </w:p>
    <w:p w14:paraId="48C4B689" w14:textId="2FB52EFA" w:rsidR="00116406" w:rsidRPr="0003406A" w:rsidRDefault="00116406" w:rsidP="00116406">
      <w:pPr>
        <w:ind w:left="284"/>
        <w:rPr>
          <w:rFonts w:ascii="Consolas" w:hAnsi="Consolas" w:cs="Consolas"/>
          <w:noProof/>
          <w:sz w:val="22"/>
          <w:szCs w:val="22"/>
          <w:lang w:val="en-CA"/>
        </w:rPr>
      </w:pPr>
      <w:r w:rsidRPr="0003406A">
        <w:rPr>
          <w:rFonts w:ascii="Consolas" w:hAnsi="Consolas" w:cs="Consolas"/>
          <w:noProof/>
          <w:sz w:val="22"/>
          <w:szCs w:val="22"/>
          <w:lang w:val="en-CA"/>
        </w:rPr>
        <w:t>http://www.opengis.net/spec/</w:t>
      </w:r>
      <w:r w:rsidR="00602ED7">
        <w:rPr>
          <w:rFonts w:ascii="Consolas" w:hAnsi="Consolas" w:cs="Consolas"/>
          <w:noProof/>
          <w:sz w:val="22"/>
          <w:szCs w:val="22"/>
          <w:lang w:val="en-CA"/>
        </w:rPr>
        <w:t>gsml-lite/1.0</w:t>
      </w:r>
      <w:r w:rsidRPr="0003406A">
        <w:rPr>
          <w:rFonts w:ascii="Consolas" w:hAnsi="Consolas" w:cs="Consolas"/>
          <w:noProof/>
          <w:sz w:val="22"/>
          <w:szCs w:val="22"/>
          <w:lang w:val="en-CA"/>
        </w:rPr>
        <w:t>/conf/[classM].</w:t>
      </w:r>
    </w:p>
    <w:p w14:paraId="3D9B7665" w14:textId="77777777" w:rsidR="00116406" w:rsidRPr="00D12552" w:rsidRDefault="00116406" w:rsidP="00116406">
      <w:pPr>
        <w:rPr>
          <w:lang w:val="en-CA"/>
        </w:rPr>
      </w:pPr>
      <w:r w:rsidRPr="00D12552">
        <w:rPr>
          <w:lang w:val="en-CA"/>
        </w:rPr>
        <w:t>The URI for each conformance test has the form</w:t>
      </w:r>
      <w:r>
        <w:rPr>
          <w:lang w:val="en-CA"/>
        </w:rPr>
        <w:t>:</w:t>
      </w:r>
    </w:p>
    <w:p w14:paraId="1019C541" w14:textId="0BE942F4" w:rsidR="00116406" w:rsidRPr="0003406A" w:rsidRDefault="00116406" w:rsidP="00116406">
      <w:pPr>
        <w:ind w:left="284"/>
        <w:rPr>
          <w:rFonts w:ascii="Consolas" w:hAnsi="Consolas" w:cs="Consolas"/>
          <w:noProof/>
          <w:sz w:val="22"/>
          <w:szCs w:val="22"/>
          <w:lang w:val="en-CA"/>
        </w:rPr>
      </w:pPr>
      <w:r w:rsidRPr="0003406A">
        <w:rPr>
          <w:rFonts w:ascii="Consolas" w:hAnsi="Consolas" w:cs="Consolas"/>
          <w:noProof/>
          <w:sz w:val="22"/>
          <w:szCs w:val="22"/>
          <w:lang w:val="en-CA"/>
        </w:rPr>
        <w:t>http://www.opengis.net/spec/</w:t>
      </w:r>
      <w:r w:rsidR="00602ED7">
        <w:rPr>
          <w:rFonts w:ascii="Consolas" w:hAnsi="Consolas" w:cs="Consolas"/>
          <w:noProof/>
          <w:sz w:val="22"/>
          <w:szCs w:val="22"/>
          <w:lang w:val="en-CA"/>
        </w:rPr>
        <w:t>gsml-lite/1.0</w:t>
      </w:r>
      <w:r w:rsidRPr="0003406A">
        <w:rPr>
          <w:rFonts w:ascii="Consolas" w:hAnsi="Consolas" w:cs="Consolas"/>
          <w:noProof/>
          <w:sz w:val="22"/>
          <w:szCs w:val="22"/>
          <w:lang w:val="en-CA"/>
        </w:rPr>
        <w:t>/conf/[classM]/[testN].</w:t>
      </w:r>
    </w:p>
    <w:p w14:paraId="47B109CE" w14:textId="77777777" w:rsidR="00116406" w:rsidRDefault="00116406" w:rsidP="00116406">
      <w:pPr>
        <w:pStyle w:val="Titre2"/>
        <w:spacing w:before="360" w:after="360"/>
      </w:pPr>
      <w:bookmarkStart w:id="74" w:name="_Toc458778139"/>
      <w:r>
        <w:t>Classifiers</w:t>
      </w:r>
      <w:bookmarkEnd w:id="74"/>
    </w:p>
    <w:p w14:paraId="6DD210B4" w14:textId="77777777" w:rsidR="00116406" w:rsidRDefault="00116406" w:rsidP="00116406">
      <w:pPr>
        <w:rPr>
          <w:lang w:val="en-CA"/>
        </w:rPr>
      </w:pPr>
      <w:r>
        <w:rPr>
          <w:lang w:val="en-CA"/>
        </w:rPr>
        <w:t>This document contains a large number of references to classifiers that might sometimes be ambiguous.  Classes and packages are simply referred by their name formed using “</w:t>
      </w:r>
      <w:r w:rsidRPr="00527465">
        <w:rPr>
          <w:rStyle w:val="Entity"/>
        </w:rPr>
        <w:t>CamelCase</w:t>
      </w:r>
      <w:r>
        <w:rPr>
          <w:lang w:val="en-CA"/>
        </w:rPr>
        <w:t xml:space="preserve">” </w:t>
      </w:r>
      <w:commentRangeStart w:id="75"/>
      <w:r>
        <w:rPr>
          <w:lang w:val="en-CA"/>
        </w:rPr>
        <w:t>name in mono space type</w:t>
      </w:r>
      <w:commentRangeEnd w:id="75"/>
      <w:r>
        <w:rPr>
          <w:rStyle w:val="Marquedecommentaire"/>
        </w:rPr>
        <w:commentReference w:id="75"/>
      </w:r>
      <w:r>
        <w:rPr>
          <w:lang w:val="en-CA"/>
        </w:rPr>
        <w:t xml:space="preserve">.  Duplicate names do exist and the scope (the package of a class or the class a property belongs to) must be made explicit.  </w:t>
      </w:r>
    </w:p>
    <w:p w14:paraId="2ED7C6AC" w14:textId="77777777" w:rsidR="00116406" w:rsidRDefault="00116406" w:rsidP="00116406">
      <w:pPr>
        <w:rPr>
          <w:lang w:val="en-CA"/>
        </w:rPr>
      </w:pPr>
      <w:r>
        <w:rPr>
          <w:lang w:val="en-CA"/>
        </w:rPr>
        <w:t>OCL syntax will be used to identify a logical model classifier from the UML model.</w:t>
      </w:r>
    </w:p>
    <w:p w14:paraId="26ED82F0" w14:textId="77777777" w:rsidR="00116406" w:rsidRDefault="00116406" w:rsidP="00116406">
      <w:pPr>
        <w:pStyle w:val="xml"/>
        <w:rPr>
          <w:noProof/>
        </w:rPr>
      </w:pPr>
      <w:r>
        <w:rPr>
          <w:noProof/>
        </w:rPr>
        <w:t xml:space="preserve">Package::{…}Package::Classifier::Property:Type </w:t>
      </w:r>
    </w:p>
    <w:p w14:paraId="00C4EB7C" w14:textId="77777777" w:rsidR="00116406" w:rsidRDefault="00116406" w:rsidP="00116406">
      <w:pPr>
        <w:rPr>
          <w:lang w:val="en-CA"/>
        </w:rPr>
      </w:pPr>
      <w:r>
        <w:rPr>
          <w:lang w:val="en-CA"/>
        </w:rPr>
        <w:lastRenderedPageBreak/>
        <w:t xml:space="preserve">Package names are not formal in UML and can change from one implementation to another.  The reference model used by GeoSciML, and several other domain models, is HollowWorld.  For example, a complete path for a </w:t>
      </w:r>
      <w:r w:rsidRPr="00527465">
        <w:rPr>
          <w:rStyle w:val="Entity"/>
        </w:rPr>
        <w:t>SF_SamplingPoint</w:t>
      </w:r>
      <w:r>
        <w:rPr>
          <w:lang w:val="en-CA"/>
        </w:rPr>
        <w:t xml:space="preserve"> in HollowWorld (from HollowWorld root) is</w:t>
      </w:r>
    </w:p>
    <w:p w14:paraId="1D8AB3AA" w14:textId="77777777" w:rsidR="00116406" w:rsidRPr="00EC0310" w:rsidRDefault="00116406" w:rsidP="00116406">
      <w:pPr>
        <w:rPr>
          <w:rFonts w:ascii="Courier New" w:hAnsi="Courier New" w:cs="Courier New"/>
          <w:noProof/>
          <w:sz w:val="20"/>
          <w:szCs w:val="20"/>
          <w:lang w:val="en-CA"/>
        </w:rPr>
      </w:pPr>
      <w:r w:rsidRPr="00EC0310">
        <w:rPr>
          <w:rFonts w:ascii="Courier New" w:hAnsi="Courier New" w:cs="Courier New"/>
          <w:noProof/>
          <w:sz w:val="20"/>
          <w:szCs w:val="20"/>
          <w:lang w:val="en-CA"/>
        </w:rPr>
        <w:t>ISO TC211::ISO 19156 All::ISO 19156</w:t>
      </w:r>
      <w:r>
        <w:rPr>
          <w:rFonts w:ascii="Courier New" w:hAnsi="Courier New" w:cs="Courier New"/>
          <w:noProof/>
          <w:sz w:val="20"/>
          <w:szCs w:val="20"/>
          <w:lang w:val="en-CA"/>
        </w:rPr>
        <w:t>:</w:t>
      </w:r>
      <w:r w:rsidRPr="00EC0310">
        <w:rPr>
          <w:rFonts w:ascii="Courier New" w:hAnsi="Courier New" w:cs="Courier New"/>
          <w:noProof/>
          <w:sz w:val="20"/>
          <w:szCs w:val="20"/>
          <w:lang w:val="en-CA"/>
        </w:rPr>
        <w:t>2011 Observations and Measurements::Sampling Features::samplingPoint::SF_SamplingPoint</w:t>
      </w:r>
    </w:p>
    <w:p w14:paraId="6D1B3C66" w14:textId="77777777" w:rsidR="00116406" w:rsidRDefault="00116406" w:rsidP="00116406">
      <w:pPr>
        <w:rPr>
          <w:lang w:val="en-CA"/>
        </w:rPr>
      </w:pPr>
      <w:r>
        <w:rPr>
          <w:lang w:val="en-CA"/>
        </w:rPr>
        <w:t xml:space="preserve">For the sake of readability, and also because some HollowWorld package names do not have OCL friendly names (e.g. some package names contain ‘:’, as shown in the previous example), this document will use shortcuts to identify packages.  For example, for </w:t>
      </w:r>
      <w:r w:rsidRPr="00527465">
        <w:rPr>
          <w:rStyle w:val="Entity"/>
        </w:rPr>
        <w:t>OM::SF_SamplingPoint</w:t>
      </w:r>
      <w:r>
        <w:rPr>
          <w:lang w:val="en-CA"/>
        </w:rPr>
        <w:t>, OM acts as a shortcut for (</w:t>
      </w:r>
      <w:r w:rsidRPr="00527465">
        <w:rPr>
          <w:rStyle w:val="Entity"/>
        </w:rPr>
        <w:t>ISO TC211::ISO 19156 All::ISO 19156:2011 Observations and Measurements::*</w:t>
      </w:r>
      <w:r>
        <w:rPr>
          <w:lang w:val="en-CA"/>
        </w:rPr>
        <w:t xml:space="preserve">) that includes all classifiers in all sub packages and avoids creating a shortcut for all sub packages.  The list of shortcuts is provided in Section </w:t>
      </w:r>
      <w:hyperlink w:anchor="_Package_shortcuts" w:history="1">
        <w:r w:rsidRPr="00DB6139">
          <w:rPr>
            <w:lang w:val="en-CA"/>
          </w:rPr>
          <w:t>8.1.2</w:t>
        </w:r>
      </w:hyperlink>
      <w:r>
        <w:rPr>
          <w:lang w:val="en-CA"/>
        </w:rPr>
        <w:t>.  GeoSciML also uses the recently published ISO19115-3 model which has numerous classifier name overlaps with ISO19115 from HollowWorld.</w:t>
      </w:r>
    </w:p>
    <w:p w14:paraId="48E910E0" w14:textId="77777777" w:rsidR="00116406" w:rsidRDefault="00116406" w:rsidP="00116406">
      <w:pPr>
        <w:rPr>
          <w:lang w:val="en-CA"/>
        </w:rPr>
      </w:pPr>
      <w:r>
        <w:rPr>
          <w:lang w:val="en-CA"/>
        </w:rPr>
        <w:t>W3C XPath will be used in XML instances.  XML entities will be identified using their full qualified name (namespace, identified by its prefix, and entity name).</w:t>
      </w:r>
    </w:p>
    <w:p w14:paraId="30392E54" w14:textId="77777777" w:rsidR="00116406" w:rsidRPr="00C9582A" w:rsidRDefault="00116406" w:rsidP="00116406">
      <w:pPr>
        <w:numPr>
          <w:ilvl w:val="0"/>
          <w:numId w:val="13"/>
        </w:numPr>
      </w:pPr>
      <w:r w:rsidRPr="00527465">
        <w:rPr>
          <w:rStyle w:val="Entity"/>
        </w:rPr>
        <w:t>gsmlb:GeologicUnit</w:t>
      </w:r>
      <w:r w:rsidRPr="00EC0310">
        <w:rPr>
          <w:rStyle w:val="xmlChar"/>
        </w:rPr>
        <w:t xml:space="preserve"> </w:t>
      </w:r>
      <w:r w:rsidRPr="00C9582A">
        <w:t>refers to an instance of Geo</w:t>
      </w:r>
      <w:r>
        <w:t>logic</w:t>
      </w:r>
      <w:r w:rsidRPr="00C9582A">
        <w:t xml:space="preserve">Unit, from namespace </w:t>
      </w:r>
      <w:r w:rsidRPr="00527465">
        <w:rPr>
          <w:rStyle w:val="Entity"/>
        </w:rPr>
        <w:t>xmlns:gsmlb="</w:t>
      </w:r>
      <w:commentRangeStart w:id="76"/>
      <w:commentRangeStart w:id="77"/>
      <w:r w:rsidRPr="00527465">
        <w:rPr>
          <w:rStyle w:val="Entity"/>
        </w:rPr>
        <w:t>http://</w:t>
      </w:r>
      <w:r>
        <w:rPr>
          <w:rStyle w:val="Entity"/>
        </w:rPr>
        <w:t>www.opengis.net/gsml/4.1</w:t>
      </w:r>
      <w:r w:rsidRPr="00527465">
        <w:rPr>
          <w:rStyle w:val="Entity"/>
        </w:rPr>
        <w:t>/GeoSciML-Basic</w:t>
      </w:r>
      <w:commentRangeEnd w:id="76"/>
      <w:r>
        <w:rPr>
          <w:rStyle w:val="Marquedecommentaire"/>
        </w:rPr>
        <w:commentReference w:id="76"/>
      </w:r>
      <w:commentRangeEnd w:id="77"/>
      <w:r w:rsidR="00F425CD">
        <w:rPr>
          <w:rStyle w:val="Marquedecommentaire"/>
        </w:rPr>
        <w:commentReference w:id="77"/>
      </w:r>
      <w:r>
        <w:rPr>
          <w:rStyle w:val="xmlChar"/>
        </w:rPr>
        <w:t>"</w:t>
      </w:r>
    </w:p>
    <w:p w14:paraId="1CB314E6" w14:textId="77777777" w:rsidR="00116406" w:rsidRDefault="00116406" w:rsidP="00116406">
      <w:pPr>
        <w:numPr>
          <w:ilvl w:val="0"/>
          <w:numId w:val="13"/>
        </w:numPr>
        <w:rPr>
          <w:lang w:val="en-CA"/>
        </w:rPr>
      </w:pPr>
      <w:r w:rsidRPr="00527465">
        <w:rPr>
          <w:rStyle w:val="Entity"/>
        </w:rPr>
        <w:t>gsmlb:GeologicUnit/gml:name</w:t>
      </w:r>
      <w:r>
        <w:rPr>
          <w:lang w:val="en-CA"/>
        </w:rPr>
        <w:t xml:space="preserve"> refers to the </w:t>
      </w:r>
      <w:r w:rsidRPr="00527465">
        <w:rPr>
          <w:rStyle w:val="Entity"/>
        </w:rPr>
        <w:t>name</w:t>
      </w:r>
      <w:r>
        <w:rPr>
          <w:lang w:val="en-CA"/>
        </w:rPr>
        <w:t xml:space="preserve"> property of </w:t>
      </w:r>
      <w:r w:rsidRPr="00527465">
        <w:rPr>
          <w:rStyle w:val="Entity"/>
        </w:rPr>
        <w:t>GeologicUnit</w:t>
      </w:r>
    </w:p>
    <w:p w14:paraId="1D3580DE" w14:textId="77777777" w:rsidR="00116406" w:rsidRDefault="00116406" w:rsidP="00116406">
      <w:pPr>
        <w:numPr>
          <w:ilvl w:val="0"/>
          <w:numId w:val="13"/>
        </w:numPr>
        <w:rPr>
          <w:lang w:val="en-CA"/>
        </w:rPr>
      </w:pPr>
      <w:r w:rsidRPr="00527465">
        <w:rPr>
          <w:rStyle w:val="Entity"/>
        </w:rPr>
        <w:t>gsmlb:GeologicUnit/gml:name/@codeName</w:t>
      </w:r>
      <w:r>
        <w:rPr>
          <w:lang w:val="en-CA"/>
        </w:rPr>
        <w:t xml:space="preserve"> refers to the </w:t>
      </w:r>
      <w:r w:rsidRPr="00527465">
        <w:rPr>
          <w:rStyle w:val="Entity"/>
        </w:rPr>
        <w:t>codeName</w:t>
      </w:r>
      <w:r>
        <w:rPr>
          <w:lang w:val="en-CA"/>
        </w:rPr>
        <w:t xml:space="preserve"> attribute of the </w:t>
      </w:r>
      <w:r w:rsidRPr="00527465">
        <w:rPr>
          <w:rStyle w:val="Entity"/>
        </w:rPr>
        <w:t>name</w:t>
      </w:r>
      <w:r>
        <w:rPr>
          <w:lang w:val="en-CA"/>
        </w:rPr>
        <w:t xml:space="preserve"> property of </w:t>
      </w:r>
      <w:r w:rsidRPr="00527465">
        <w:rPr>
          <w:rStyle w:val="Entity"/>
        </w:rPr>
        <w:t>GeologicUnit</w:t>
      </w:r>
    </w:p>
    <w:p w14:paraId="4A931B1C" w14:textId="77777777" w:rsidR="009A7B37" w:rsidRDefault="009A7B37">
      <w:pPr>
        <w:pStyle w:val="Titre1"/>
      </w:pPr>
      <w:r>
        <w:t>Clauses not Containing Normative Material</w:t>
      </w:r>
      <w:bookmarkEnd w:id="57"/>
    </w:p>
    <w:p w14:paraId="0883D6AB" w14:textId="77777777" w:rsidR="009A7B37" w:rsidRDefault="009A7B37">
      <w:r>
        <w:t>Paragraph</w:t>
      </w:r>
    </w:p>
    <w:p w14:paraId="44CF1B43" w14:textId="77777777" w:rsidR="009A7B37" w:rsidRDefault="009A7B37">
      <w:pPr>
        <w:pStyle w:val="Titre2"/>
      </w:pPr>
      <w:bookmarkStart w:id="78" w:name="_Toc337499856"/>
      <w:r>
        <w:t>Clauses not containing normative material sub-clause 1</w:t>
      </w:r>
      <w:bookmarkEnd w:id="78"/>
    </w:p>
    <w:p w14:paraId="5855BB92" w14:textId="77777777" w:rsidR="009A7B37" w:rsidRDefault="009A7B37">
      <w:r>
        <w:t>Paragraph</w:t>
      </w:r>
    </w:p>
    <w:p w14:paraId="6C09AEE5" w14:textId="77777777" w:rsidR="009A7B37" w:rsidRDefault="009A7B37">
      <w:pPr>
        <w:pStyle w:val="Titre3"/>
      </w:pPr>
      <w:bookmarkStart w:id="79" w:name="_Toc337499857"/>
      <w:r>
        <w:lastRenderedPageBreak/>
        <w:t>Clauses not containing normative material sub-clause 2</w:t>
      </w:r>
      <w:bookmarkEnd w:id="79"/>
    </w:p>
    <w:p w14:paraId="4A8785BF" w14:textId="77777777" w:rsidR="009A7B37" w:rsidRDefault="009A7B37">
      <w:pPr>
        <w:pStyle w:val="Titre1"/>
      </w:pPr>
      <w:bookmarkStart w:id="80" w:name="_Toc337499858"/>
      <w:r>
        <w:t>Clause containing normative material</w:t>
      </w:r>
      <w:bookmarkEnd w:id="80"/>
    </w:p>
    <w:p w14:paraId="0F42EAE1" w14:textId="77777777" w:rsidR="000F6942" w:rsidRDefault="000F6942" w:rsidP="000F6942">
      <w:pPr>
        <w:pStyle w:val="Titre1"/>
        <w:rPr>
          <w:lang w:val="en-CA"/>
        </w:rPr>
      </w:pPr>
      <w:bookmarkStart w:id="81" w:name="_Toc458778196"/>
      <w:bookmarkStart w:id="82" w:name="_Toc337499861"/>
      <w:r>
        <w:rPr>
          <w:lang w:val="en-CA"/>
        </w:rPr>
        <w:t>XML Encoding Requirement classes (Normative)</w:t>
      </w:r>
      <w:bookmarkEnd w:id="81"/>
    </w:p>
    <w:p w14:paraId="153974B6" w14:textId="77777777" w:rsidR="000F6942" w:rsidRDefault="000F6942" w:rsidP="000F6942">
      <w:pPr>
        <w:rPr>
          <w:lang w:val="en-CA"/>
        </w:rPr>
      </w:pPr>
      <w:r>
        <w:rPr>
          <w:lang w:val="en-CA"/>
        </w:rPr>
        <w:t xml:space="preserve">XSD schemas were derived from the UML model following GML 3.3 encoding (OGC ISO19136-2, OGC 10-129r1) that extends and supersedes some of ISO 19136-2007, specifically clauses 11 (CodeType encoding) and 12.3 (Association encoding) </w:t>
      </w:r>
    </w:p>
    <w:p w14:paraId="583F1BB8" w14:textId="77777777" w:rsidR="000F6942" w:rsidRDefault="000F6942" w:rsidP="000F6942">
      <w:pPr>
        <w:keepNext/>
        <w:ind w:left="-567"/>
        <w:jc w:val="center"/>
      </w:pPr>
      <w:r>
        <w:rPr>
          <w:noProof/>
          <w:lang w:val="fr-FR" w:eastAsia="fr-FR"/>
        </w:rPr>
        <w:drawing>
          <wp:inline distT="0" distB="0" distL="0" distR="0" wp14:anchorId="05D39E3C" wp14:editId="226A1C25">
            <wp:extent cx="6512312" cy="2781300"/>
            <wp:effectExtent l="0" t="0" r="317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2312" cy="2781300"/>
                    </a:xfrm>
                    <a:prstGeom prst="rect">
                      <a:avLst/>
                    </a:prstGeom>
                    <a:noFill/>
                    <a:ln>
                      <a:noFill/>
                    </a:ln>
                  </pic:spPr>
                </pic:pic>
              </a:graphicData>
            </a:graphic>
          </wp:inline>
        </w:drawing>
      </w:r>
    </w:p>
    <w:p w14:paraId="08174521" w14:textId="77777777" w:rsidR="000F6942" w:rsidRPr="00504099" w:rsidRDefault="000F6942" w:rsidP="000F6942">
      <w:pPr>
        <w:pStyle w:val="Lgende"/>
        <w:rPr>
          <w:lang w:val="en-CA"/>
        </w:rPr>
      </w:pPr>
      <w:bookmarkStart w:id="83" w:name="_Toc458778360"/>
      <w:r>
        <w:t xml:space="preserve">Figure </w:t>
      </w:r>
      <w:r w:rsidR="001C492E">
        <w:fldChar w:fldCharType="begin"/>
      </w:r>
      <w:r w:rsidR="001C492E">
        <w:instrText xml:space="preserve"> SEQ Figure \* ARABIC </w:instrText>
      </w:r>
      <w:r w:rsidR="001C492E">
        <w:fldChar w:fldCharType="separate"/>
      </w:r>
      <w:r>
        <w:rPr>
          <w:noProof/>
        </w:rPr>
        <w:t>107</w:t>
      </w:r>
      <w:r w:rsidR="001C492E">
        <w:rPr>
          <w:noProof/>
        </w:rPr>
        <w:fldChar w:fldCharType="end"/>
      </w:r>
      <w:r>
        <w:t xml:space="preserve"> - XML Encoding requirements classes dependencies (external dependencies not show)</w:t>
      </w:r>
      <w:bookmarkEnd w:id="83"/>
    </w:p>
    <w:p w14:paraId="7FC3A9F3" w14:textId="77777777" w:rsidR="000F6942" w:rsidRDefault="000F6942" w:rsidP="000F6942">
      <w:pPr>
        <w:rPr>
          <w:lang w:val="en-CA"/>
        </w:rPr>
      </w:pPr>
      <w:r>
        <w:rPr>
          <w:lang w:val="en-CA"/>
        </w:rPr>
        <w:t xml:space="preserve">The normative artefacts for XML encoding are the W3C XSD documents and W3C schematron SCH documents provided online with this specification.  Those documents explicitly provide the requirements that must be met by any XML instance claiming compliance to this specification.  Any requirements that cannot be expressed in XSD or SCH are described in the relevant XML encoding section of this document.  Therefore, compliant XML instances shall </w:t>
      </w:r>
    </w:p>
    <w:p w14:paraId="105BBA81" w14:textId="77777777" w:rsidR="000F6942" w:rsidRDefault="000F6942" w:rsidP="000F6942">
      <w:pPr>
        <w:numPr>
          <w:ilvl w:val="1"/>
          <w:numId w:val="14"/>
        </w:numPr>
        <w:rPr>
          <w:lang w:val="en-CA"/>
        </w:rPr>
      </w:pPr>
      <w:r>
        <w:rPr>
          <w:lang w:val="en-CA"/>
        </w:rPr>
        <w:t xml:space="preserve">validate with XSD schemas, </w:t>
      </w:r>
    </w:p>
    <w:p w14:paraId="2A0E97A5" w14:textId="77777777" w:rsidR="000F6942" w:rsidRDefault="000F6942" w:rsidP="000F6942">
      <w:pPr>
        <w:numPr>
          <w:ilvl w:val="1"/>
          <w:numId w:val="14"/>
        </w:numPr>
        <w:rPr>
          <w:lang w:val="en-CA"/>
        </w:rPr>
      </w:pPr>
      <w:r>
        <w:rPr>
          <w:lang w:val="en-CA"/>
        </w:rPr>
        <w:t xml:space="preserve">pass schematron rules and then </w:t>
      </w:r>
    </w:p>
    <w:p w14:paraId="0CDC51F0" w14:textId="77777777" w:rsidR="000F6942" w:rsidRDefault="000F6942" w:rsidP="000F6942">
      <w:pPr>
        <w:numPr>
          <w:ilvl w:val="1"/>
          <w:numId w:val="14"/>
        </w:numPr>
        <w:rPr>
          <w:lang w:val="en-CA"/>
        </w:rPr>
      </w:pPr>
      <w:r>
        <w:rPr>
          <w:lang w:val="en-CA"/>
        </w:rPr>
        <w:t xml:space="preserve">pass compliance tests listed in relevant compliance sections. </w:t>
      </w:r>
    </w:p>
    <w:p w14:paraId="7B40121E" w14:textId="77777777" w:rsidR="000F6942" w:rsidRPr="00AA18BE" w:rsidRDefault="000F6942" w:rsidP="000F6942">
      <w:pPr>
        <w:pStyle w:val="Titre2"/>
        <w:spacing w:before="360" w:after="360"/>
      </w:pPr>
      <w:bookmarkStart w:id="84" w:name="_Ref452624938"/>
      <w:bookmarkStart w:id="85" w:name="_Toc458778197"/>
      <w:r>
        <w:lastRenderedPageBreak/>
        <w:t>Prefixes used in examples</w:t>
      </w:r>
      <w:bookmarkEnd w:id="84"/>
      <w:bookmarkEnd w:id="85"/>
    </w:p>
    <w:p w14:paraId="6403EFFF" w14:textId="77777777" w:rsidR="000F6942" w:rsidRDefault="000F6942" w:rsidP="000F6942">
      <w:pPr>
        <w:rPr>
          <w:lang w:val="en-CA"/>
        </w:rPr>
      </w:pPr>
      <w:r>
        <w:rPr>
          <w:lang w:val="en-CA"/>
        </w:rPr>
        <w:t>For brevity in XML examples, namespace declarations might be omitted.  Throughout this document, the following namespace mappings will be assumed:</w:t>
      </w:r>
    </w:p>
    <w:p w14:paraId="061B0772" w14:textId="05E3BE0C" w:rsidR="000F6942" w:rsidRDefault="000F6942" w:rsidP="000F6942">
      <w:pPr>
        <w:spacing w:after="0"/>
        <w:rPr>
          <w:b/>
          <w:bCs/>
          <w:sz w:val="18"/>
          <w:szCs w:val="18"/>
        </w:rPr>
      </w:pPr>
      <w:r>
        <w:br w:type="page"/>
      </w:r>
    </w:p>
    <w:p w14:paraId="55F952EA" w14:textId="77777777" w:rsidR="000F6942" w:rsidRDefault="000F6942" w:rsidP="000F6942">
      <w:pPr>
        <w:pStyle w:val="Lgende"/>
      </w:pPr>
      <w:bookmarkStart w:id="86" w:name="_Toc458778252"/>
      <w:r>
        <w:lastRenderedPageBreak/>
        <w:t xml:space="preserve">Table </w:t>
      </w:r>
      <w:r w:rsidR="001C492E">
        <w:fldChar w:fldCharType="begin"/>
      </w:r>
      <w:r w:rsidR="001C492E">
        <w:instrText xml:space="preserve"> SEQ Table \* ARABIC </w:instrText>
      </w:r>
      <w:r w:rsidR="001C492E">
        <w:fldChar w:fldCharType="separate"/>
      </w:r>
      <w:r>
        <w:rPr>
          <w:noProof/>
        </w:rPr>
        <w:t>16</w:t>
      </w:r>
      <w:r w:rsidR="001C492E">
        <w:rPr>
          <w:noProof/>
        </w:rPr>
        <w:fldChar w:fldCharType="end"/>
      </w:r>
      <w:r>
        <w:t xml:space="preserve"> : Default prefix mapping for xml snippets</w:t>
      </w:r>
      <w:bookmarkEnd w:id="86"/>
    </w:p>
    <w:tbl>
      <w:tblPr>
        <w:tblW w:w="0" w:type="auto"/>
        <w:jc w:val="center"/>
        <w:tblBorders>
          <w:top w:val="single" w:sz="8" w:space="0" w:color="000000"/>
          <w:bottom w:val="single" w:sz="8" w:space="0" w:color="000000"/>
        </w:tblBorders>
        <w:tblLook w:val="04A0" w:firstRow="1" w:lastRow="0" w:firstColumn="1" w:lastColumn="0" w:noHBand="0" w:noVBand="1"/>
      </w:tblPr>
      <w:tblGrid>
        <w:gridCol w:w="772"/>
        <w:gridCol w:w="5165"/>
      </w:tblGrid>
      <w:tr w:rsidR="000F6942" w:rsidRPr="00C2184E" w14:paraId="77A1EC6A" w14:textId="77777777" w:rsidTr="008416EE">
        <w:trPr>
          <w:trHeight w:val="379"/>
          <w:jc w:val="center"/>
        </w:trPr>
        <w:tc>
          <w:tcPr>
            <w:tcW w:w="0" w:type="auto"/>
            <w:tcBorders>
              <w:top w:val="single" w:sz="8" w:space="0" w:color="000000"/>
              <w:left w:val="nil"/>
              <w:bottom w:val="single" w:sz="8" w:space="0" w:color="000000"/>
              <w:right w:val="nil"/>
            </w:tcBorders>
            <w:shd w:val="clear" w:color="auto" w:fill="auto"/>
            <w:noWrap/>
          </w:tcPr>
          <w:p w14:paraId="58EEC52E" w14:textId="77777777" w:rsidR="000F6942" w:rsidRPr="00A65B96" w:rsidRDefault="000F6942" w:rsidP="008416EE">
            <w:pPr>
              <w:spacing w:after="0"/>
              <w:rPr>
                <w:rFonts w:ascii="Arial" w:hAnsi="Arial" w:cs="Arial"/>
                <w:b/>
                <w:bCs/>
                <w:color w:val="000000"/>
                <w:sz w:val="20"/>
                <w:szCs w:val="20"/>
                <w:lang w:val="en-CA" w:eastAsia="en-CA"/>
              </w:rPr>
            </w:pPr>
            <w:r w:rsidRPr="00A65B96">
              <w:rPr>
                <w:rFonts w:ascii="Arial" w:hAnsi="Arial" w:cs="Arial"/>
                <w:b/>
                <w:bCs/>
                <w:color w:val="000000"/>
                <w:sz w:val="20"/>
                <w:szCs w:val="20"/>
                <w:lang w:val="en-CA" w:eastAsia="en-CA"/>
              </w:rPr>
              <w:t>Prefix</w:t>
            </w:r>
          </w:p>
        </w:tc>
        <w:tc>
          <w:tcPr>
            <w:tcW w:w="0" w:type="auto"/>
            <w:tcBorders>
              <w:top w:val="single" w:sz="8" w:space="0" w:color="000000"/>
              <w:left w:val="nil"/>
              <w:bottom w:val="single" w:sz="8" w:space="0" w:color="000000"/>
              <w:right w:val="nil"/>
            </w:tcBorders>
            <w:shd w:val="clear" w:color="auto" w:fill="auto"/>
            <w:noWrap/>
          </w:tcPr>
          <w:p w14:paraId="5B0F5E4F" w14:textId="77777777" w:rsidR="000F6942" w:rsidRPr="00A65B96" w:rsidRDefault="000F6942" w:rsidP="008416EE">
            <w:pPr>
              <w:spacing w:after="0"/>
              <w:rPr>
                <w:rFonts w:ascii="Arial" w:hAnsi="Arial" w:cs="Arial"/>
                <w:b/>
                <w:bCs/>
                <w:color w:val="000000"/>
                <w:sz w:val="20"/>
                <w:szCs w:val="20"/>
                <w:lang w:val="en-CA" w:eastAsia="en-CA"/>
              </w:rPr>
            </w:pPr>
            <w:r w:rsidRPr="00A65B96">
              <w:rPr>
                <w:rFonts w:ascii="Arial" w:hAnsi="Arial" w:cs="Arial"/>
                <w:b/>
                <w:bCs/>
                <w:color w:val="000000"/>
                <w:sz w:val="20"/>
                <w:szCs w:val="20"/>
                <w:lang w:val="en-CA" w:eastAsia="en-CA"/>
              </w:rPr>
              <w:t>Namespace URI</w:t>
            </w:r>
          </w:p>
        </w:tc>
      </w:tr>
      <w:tr w:rsidR="000F6942" w:rsidRPr="001517B8" w14:paraId="20E6266B" w14:textId="77777777" w:rsidTr="008416EE">
        <w:trPr>
          <w:trHeight w:val="300"/>
          <w:jc w:val="center"/>
        </w:trPr>
        <w:tc>
          <w:tcPr>
            <w:tcW w:w="0" w:type="auto"/>
            <w:tcBorders>
              <w:left w:val="nil"/>
              <w:right w:val="nil"/>
            </w:tcBorders>
            <w:shd w:val="clear" w:color="auto" w:fill="C0C0C0"/>
            <w:hideMark/>
          </w:tcPr>
          <w:p w14:paraId="64438A63" w14:textId="77777777" w:rsidR="000F6942" w:rsidRPr="00A65B96" w:rsidRDefault="000F6942" w:rsidP="008416EE">
            <w:pPr>
              <w:spacing w:after="0"/>
              <w:rPr>
                <w:rFonts w:ascii="Consolas" w:hAnsi="Consolas" w:cs="Consolas"/>
                <w:b/>
                <w:bCs/>
                <w:color w:val="000000"/>
                <w:sz w:val="20"/>
                <w:szCs w:val="20"/>
                <w:lang w:val="en-CA" w:eastAsia="en-CA"/>
              </w:rPr>
            </w:pPr>
            <w:r w:rsidRPr="00A65B96">
              <w:rPr>
                <w:rFonts w:ascii="Consolas" w:hAnsi="Consolas" w:cs="Consolas"/>
                <w:b/>
                <w:bCs/>
                <w:color w:val="000000"/>
                <w:sz w:val="20"/>
                <w:szCs w:val="20"/>
                <w:lang w:eastAsia="en-CA"/>
              </w:rPr>
              <w:t>gml</w:t>
            </w:r>
          </w:p>
        </w:tc>
        <w:tc>
          <w:tcPr>
            <w:tcW w:w="0" w:type="auto"/>
            <w:tcBorders>
              <w:left w:val="nil"/>
              <w:right w:val="nil"/>
            </w:tcBorders>
            <w:shd w:val="clear" w:color="auto" w:fill="C0C0C0"/>
            <w:hideMark/>
          </w:tcPr>
          <w:p w14:paraId="0E20F1BA" w14:textId="77777777" w:rsidR="000F6942" w:rsidRPr="00A65B96" w:rsidRDefault="001C492E" w:rsidP="008416EE">
            <w:pPr>
              <w:spacing w:after="0"/>
              <w:rPr>
                <w:rFonts w:ascii="Consolas" w:hAnsi="Consolas" w:cs="Consolas"/>
                <w:color w:val="0000FF"/>
                <w:sz w:val="20"/>
                <w:szCs w:val="20"/>
                <w:u w:val="single"/>
                <w:lang w:val="en-CA" w:eastAsia="en-CA"/>
              </w:rPr>
            </w:pPr>
            <w:hyperlink r:id="rId12" w:history="1">
              <w:r w:rsidR="000F6942" w:rsidRPr="00A65B96">
                <w:rPr>
                  <w:rFonts w:ascii="Consolas" w:hAnsi="Consolas" w:cs="Consolas"/>
                  <w:color w:val="0000FF"/>
                  <w:sz w:val="20"/>
                  <w:szCs w:val="20"/>
                  <w:u w:val="single"/>
                  <w:lang w:eastAsia="en-CA"/>
                </w:rPr>
                <w:t>http://www.opengis.net/gml/3.2</w:t>
              </w:r>
            </w:hyperlink>
          </w:p>
        </w:tc>
      </w:tr>
      <w:tr w:rsidR="000F6942" w:rsidRPr="001517B8" w14:paraId="1F7D6D92" w14:textId="77777777" w:rsidTr="008416EE">
        <w:trPr>
          <w:trHeight w:val="251"/>
          <w:jc w:val="center"/>
        </w:trPr>
        <w:tc>
          <w:tcPr>
            <w:tcW w:w="0" w:type="auto"/>
            <w:tcBorders>
              <w:left w:val="nil"/>
              <w:right w:val="nil"/>
            </w:tcBorders>
            <w:shd w:val="clear" w:color="auto" w:fill="C0C0C0"/>
            <w:noWrap/>
            <w:hideMark/>
          </w:tcPr>
          <w:p w14:paraId="51B60D17" w14:textId="77777777" w:rsidR="000F6942" w:rsidRPr="00A65B96" w:rsidRDefault="000F6942" w:rsidP="008416EE">
            <w:pPr>
              <w:spacing w:after="0"/>
              <w:rPr>
                <w:rFonts w:ascii="Consolas" w:hAnsi="Consolas" w:cs="Consolas"/>
                <w:b/>
                <w:bCs/>
                <w:color w:val="000000"/>
                <w:sz w:val="20"/>
                <w:szCs w:val="20"/>
                <w:lang w:val="en-CA" w:eastAsia="en-CA"/>
              </w:rPr>
            </w:pPr>
            <w:r>
              <w:rPr>
                <w:rFonts w:ascii="Consolas" w:hAnsi="Consolas" w:cs="Consolas"/>
                <w:b/>
                <w:bCs/>
                <w:color w:val="000000"/>
                <w:sz w:val="20"/>
                <w:szCs w:val="20"/>
                <w:lang w:val="en-CA" w:eastAsia="en-CA"/>
              </w:rPr>
              <w:t>g</w:t>
            </w:r>
            <w:r w:rsidRPr="00A65B96">
              <w:rPr>
                <w:rFonts w:ascii="Consolas" w:hAnsi="Consolas" w:cs="Consolas"/>
                <w:b/>
                <w:bCs/>
                <w:color w:val="000000"/>
                <w:sz w:val="20"/>
                <w:szCs w:val="20"/>
                <w:lang w:val="en-CA" w:eastAsia="en-CA"/>
              </w:rPr>
              <w:t>smlp</w:t>
            </w:r>
          </w:p>
        </w:tc>
        <w:tc>
          <w:tcPr>
            <w:tcW w:w="0" w:type="auto"/>
            <w:tcBorders>
              <w:left w:val="nil"/>
              <w:right w:val="nil"/>
            </w:tcBorders>
            <w:shd w:val="clear" w:color="auto" w:fill="C0C0C0"/>
            <w:noWrap/>
            <w:hideMark/>
          </w:tcPr>
          <w:p w14:paraId="5021105C" w14:textId="77777777" w:rsidR="000F6942" w:rsidRPr="00E21C96" w:rsidRDefault="001C492E" w:rsidP="008416EE">
            <w:pPr>
              <w:rPr>
                <w:rFonts w:ascii="Consolas" w:hAnsi="Consolas" w:cs="Consolas"/>
                <w:sz w:val="20"/>
                <w:szCs w:val="20"/>
              </w:rPr>
            </w:pPr>
            <w:hyperlink r:id="rId13" w:history="1">
              <w:r w:rsidR="000F6942" w:rsidRPr="00F77A13">
                <w:rPr>
                  <w:rStyle w:val="Lienhypertexte"/>
                  <w:rFonts w:ascii="Consolas" w:hAnsi="Consolas" w:cs="Consolas"/>
                  <w:sz w:val="20"/>
                  <w:szCs w:val="20"/>
                </w:rPr>
                <w:t>http://</w:t>
              </w:r>
              <w:r w:rsidR="000F6942" w:rsidRPr="00F77A13">
                <w:rPr>
                  <w:rStyle w:val="Lienhypertexte"/>
                  <w:rFonts w:ascii="Consolas" w:hAnsi="Consolas" w:cs="Consolas"/>
                  <w:sz w:val="20"/>
                  <w:szCs w:val="20"/>
                  <w:lang w:val="en-CA" w:eastAsia="en-CA"/>
                </w:rPr>
                <w:t>www.</w:t>
              </w:r>
              <w:r w:rsidR="000F6942" w:rsidRPr="00673848">
                <w:rPr>
                  <w:rStyle w:val="Lienhypertexte"/>
                  <w:rFonts w:ascii="Consolas" w:hAnsi="Consolas" w:cs="Consolas"/>
                  <w:sz w:val="20"/>
                  <w:szCs w:val="20"/>
                  <w:lang w:val="en-CA" w:eastAsia="en-CA"/>
                </w:rPr>
                <w:t>opengis.net/gsml/4.1</w:t>
              </w:r>
              <w:r w:rsidR="000F6942" w:rsidRPr="00673848">
                <w:rPr>
                  <w:rStyle w:val="Lienhypertexte"/>
                  <w:rFonts w:ascii="Consolas" w:hAnsi="Consolas" w:cs="Consolas"/>
                  <w:sz w:val="20"/>
                  <w:szCs w:val="20"/>
                </w:rPr>
                <w:t>/Geosciml-Lite</w:t>
              </w:r>
            </w:hyperlink>
            <w:r w:rsidR="000F6942">
              <w:rPr>
                <w:rFonts w:ascii="Consolas" w:hAnsi="Consolas" w:cs="Consolas"/>
                <w:sz w:val="20"/>
                <w:szCs w:val="20"/>
              </w:rPr>
              <w:t xml:space="preserve"> </w:t>
            </w:r>
          </w:p>
        </w:tc>
      </w:tr>
      <w:tr w:rsidR="000F6942" w:rsidRPr="001517B8" w14:paraId="0F9333F0" w14:textId="77777777" w:rsidTr="008416EE">
        <w:trPr>
          <w:trHeight w:val="285"/>
          <w:jc w:val="center"/>
        </w:trPr>
        <w:tc>
          <w:tcPr>
            <w:tcW w:w="0" w:type="auto"/>
            <w:tcBorders>
              <w:left w:val="nil"/>
              <w:right w:val="nil"/>
            </w:tcBorders>
            <w:shd w:val="clear" w:color="auto" w:fill="C0C0C0"/>
            <w:hideMark/>
          </w:tcPr>
          <w:p w14:paraId="0595970C" w14:textId="77777777" w:rsidR="000F6942" w:rsidRPr="00A65B96" w:rsidRDefault="000F6942" w:rsidP="008416EE">
            <w:pPr>
              <w:spacing w:after="0"/>
              <w:rPr>
                <w:rFonts w:ascii="Consolas" w:hAnsi="Consolas" w:cs="Consolas"/>
                <w:b/>
                <w:bCs/>
                <w:color w:val="000000"/>
                <w:sz w:val="20"/>
                <w:szCs w:val="20"/>
                <w:lang w:val="en-CA" w:eastAsia="en-CA"/>
              </w:rPr>
            </w:pPr>
            <w:r w:rsidRPr="00A65B96">
              <w:rPr>
                <w:rFonts w:ascii="Consolas" w:hAnsi="Consolas" w:cs="Consolas"/>
                <w:b/>
                <w:bCs/>
                <w:color w:val="000000"/>
                <w:sz w:val="20"/>
                <w:szCs w:val="20"/>
                <w:lang w:eastAsia="en-CA"/>
              </w:rPr>
              <w:t>xlink</w:t>
            </w:r>
          </w:p>
        </w:tc>
        <w:tc>
          <w:tcPr>
            <w:tcW w:w="0" w:type="auto"/>
            <w:tcBorders>
              <w:left w:val="nil"/>
              <w:right w:val="nil"/>
            </w:tcBorders>
            <w:shd w:val="clear" w:color="auto" w:fill="C0C0C0"/>
            <w:hideMark/>
          </w:tcPr>
          <w:p w14:paraId="56D04927" w14:textId="77777777" w:rsidR="000F6942" w:rsidRPr="00A65B96" w:rsidRDefault="001C492E" w:rsidP="008416EE">
            <w:pPr>
              <w:keepNext/>
              <w:spacing w:after="0"/>
              <w:rPr>
                <w:rFonts w:ascii="Consolas" w:hAnsi="Consolas" w:cs="Consolas"/>
                <w:color w:val="0000FF"/>
                <w:sz w:val="20"/>
                <w:szCs w:val="20"/>
                <w:u w:val="single"/>
                <w:lang w:val="en-CA" w:eastAsia="en-CA"/>
              </w:rPr>
            </w:pPr>
            <w:hyperlink r:id="rId14" w:history="1">
              <w:r w:rsidR="000F6942" w:rsidRPr="00A65B96">
                <w:rPr>
                  <w:rFonts w:ascii="Consolas" w:hAnsi="Consolas" w:cs="Consolas"/>
                  <w:color w:val="0000FF"/>
                  <w:sz w:val="20"/>
                  <w:szCs w:val="20"/>
                  <w:u w:val="single"/>
                  <w:lang w:eastAsia="en-CA"/>
                </w:rPr>
                <w:t>http://www.w3.org/1999/xlink</w:t>
              </w:r>
            </w:hyperlink>
          </w:p>
        </w:tc>
      </w:tr>
    </w:tbl>
    <w:p w14:paraId="2381F74D" w14:textId="2F4E244D" w:rsidR="000F6942" w:rsidRDefault="000F6942" w:rsidP="000F6942">
      <w:pPr>
        <w:pStyle w:val="Titre2"/>
        <w:spacing w:before="360" w:after="360"/>
      </w:pPr>
      <w:bookmarkStart w:id="87" w:name="_Toc458511183"/>
      <w:bookmarkStart w:id="88" w:name="_Toc458514508"/>
      <w:bookmarkStart w:id="89" w:name="_Toc458778214"/>
      <w:bookmarkEnd w:id="87"/>
      <w:bookmarkEnd w:id="88"/>
      <w:commentRangeStart w:id="90"/>
      <w:commentRangeStart w:id="91"/>
      <w:r>
        <w:t>GeoSciML Lite GML 3.2 profile (Normative)</w:t>
      </w:r>
      <w:bookmarkEnd w:id="89"/>
      <w:commentRangeEnd w:id="90"/>
      <w:r w:rsidR="00187C04">
        <w:rPr>
          <w:rStyle w:val="Marquedecommentaire"/>
          <w:rFonts w:cs="Times New Roman"/>
          <w:b w:val="0"/>
          <w:bCs w:val="0"/>
          <w:iCs w:val="0"/>
        </w:rPr>
        <w:commentReference w:id="90"/>
      </w:r>
      <w:commentRangeEnd w:id="91"/>
      <w:r w:rsidR="00575591">
        <w:rPr>
          <w:rStyle w:val="Marquedecommentaire"/>
          <w:rFonts w:cs="Times New Roman"/>
          <w:b w:val="0"/>
          <w:bCs w:val="0"/>
          <w:iCs w:val="0"/>
        </w:rPr>
        <w:commentReference w:id="91"/>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0F6942" w:rsidRPr="00DA608A" w14:paraId="2DFAB06D" w14:textId="77777777" w:rsidTr="008416EE">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14:paraId="4BF9172B" w14:textId="77777777" w:rsidR="000F6942" w:rsidRPr="00DA608A" w:rsidRDefault="000F6942" w:rsidP="008416EE">
            <w:pPr>
              <w:keepNext/>
              <w:spacing w:before="100" w:beforeAutospacing="1" w:after="100" w:afterAutospacing="1" w:line="230" w:lineRule="atLeast"/>
              <w:jc w:val="both"/>
              <w:rPr>
                <w:rFonts w:ascii="Calibri" w:eastAsia="MS Mincho" w:hAnsi="Calibri"/>
                <w:b/>
                <w:sz w:val="20"/>
                <w:szCs w:val="20"/>
                <w:lang w:val="en-CA"/>
              </w:rPr>
            </w:pPr>
            <w:r w:rsidRPr="00DA608A">
              <w:rPr>
                <w:rFonts w:ascii="Calibri" w:eastAsia="MS Mincho" w:hAnsi="Calibri"/>
                <w:b/>
                <w:sz w:val="20"/>
                <w:szCs w:val="20"/>
                <w:lang w:val="en-CA"/>
              </w:rPr>
              <w:t>Requirements Class</w:t>
            </w:r>
          </w:p>
        </w:tc>
      </w:tr>
      <w:tr w:rsidR="000F6942" w:rsidRPr="00DA608A" w14:paraId="472560FB" w14:textId="77777777" w:rsidTr="008416EE">
        <w:tc>
          <w:tcPr>
            <w:tcW w:w="8897" w:type="dxa"/>
            <w:gridSpan w:val="2"/>
            <w:tcBorders>
              <w:top w:val="single" w:sz="12" w:space="0" w:color="auto"/>
              <w:left w:val="single" w:sz="12" w:space="0" w:color="auto"/>
              <w:bottom w:val="single" w:sz="12" w:space="0" w:color="auto"/>
              <w:right w:val="single" w:sz="12" w:space="0" w:color="auto"/>
            </w:tcBorders>
          </w:tcPr>
          <w:p w14:paraId="054F1D58" w14:textId="2F6B575E" w:rsidR="000F6942" w:rsidRPr="00DA608A" w:rsidRDefault="000F6942" w:rsidP="008416EE">
            <w:pPr>
              <w:spacing w:before="100" w:beforeAutospacing="1" w:after="100" w:afterAutospacing="1" w:line="230" w:lineRule="atLeast"/>
              <w:jc w:val="both"/>
              <w:rPr>
                <w:rFonts w:ascii="Calibri" w:eastAsia="MS Mincho" w:hAnsi="Calibri"/>
                <w:b/>
                <w:sz w:val="20"/>
                <w:szCs w:val="20"/>
                <w:lang w:val="en-CA"/>
              </w:rPr>
            </w:pPr>
            <w:r w:rsidRPr="00DA608A">
              <w:rPr>
                <w:rStyle w:val="requri"/>
                <w:rFonts w:ascii="Calibri" w:hAnsi="Calibri"/>
                <w:sz w:val="20"/>
                <w:szCs w:val="20"/>
                <w:lang w:val="en-CA"/>
              </w:rPr>
              <w:t>/req/</w:t>
            </w:r>
            <w:r>
              <w:rPr>
                <w:rStyle w:val="requri"/>
                <w:rFonts w:ascii="Calibri" w:hAnsi="Calibri"/>
                <w:sz w:val="20"/>
                <w:szCs w:val="20"/>
                <w:lang w:val="en-CA"/>
              </w:rPr>
              <w:t>gsml4xsd-lite</w:t>
            </w:r>
            <w:r w:rsidR="00187C04">
              <w:rPr>
                <w:rStyle w:val="requri"/>
                <w:rFonts w:ascii="Calibri" w:hAnsi="Calibri"/>
                <w:sz w:val="20"/>
                <w:szCs w:val="20"/>
                <w:lang w:val="en-CA"/>
              </w:rPr>
              <w:t>-32</w:t>
            </w:r>
          </w:p>
        </w:tc>
      </w:tr>
      <w:tr w:rsidR="000F6942" w:rsidRPr="00DA608A" w14:paraId="37FB7ACE" w14:textId="77777777" w:rsidTr="008416EE">
        <w:tc>
          <w:tcPr>
            <w:tcW w:w="1809" w:type="dxa"/>
            <w:tcBorders>
              <w:top w:val="single" w:sz="12" w:space="0" w:color="auto"/>
              <w:left w:val="single" w:sz="12" w:space="0" w:color="auto"/>
              <w:bottom w:val="single" w:sz="4" w:space="0" w:color="auto"/>
              <w:right w:val="single" w:sz="4" w:space="0" w:color="auto"/>
            </w:tcBorders>
          </w:tcPr>
          <w:p w14:paraId="000656E1" w14:textId="77777777" w:rsidR="000F6942" w:rsidRPr="00DA608A" w:rsidRDefault="000F6942" w:rsidP="008416EE">
            <w:pPr>
              <w:spacing w:before="100" w:beforeAutospacing="1" w:after="100" w:afterAutospacing="1" w:line="230" w:lineRule="atLeast"/>
              <w:jc w:val="both"/>
              <w:rPr>
                <w:rFonts w:ascii="Calibri" w:eastAsia="MS Mincho" w:hAnsi="Calibri"/>
                <w:b/>
                <w:sz w:val="20"/>
                <w:szCs w:val="20"/>
                <w:lang w:val="en-CA"/>
              </w:rPr>
            </w:pPr>
            <w:r w:rsidRPr="00DA608A">
              <w:rPr>
                <w:rFonts w:ascii="Calibri" w:eastAsia="MS Mincho" w:hAnsi="Calibri"/>
                <w:b/>
                <w:sz w:val="20"/>
                <w:szCs w:val="20"/>
                <w:lang w:val="en-CA"/>
              </w:rPr>
              <w:t>Target type</w:t>
            </w:r>
          </w:p>
        </w:tc>
        <w:tc>
          <w:tcPr>
            <w:tcW w:w="7088" w:type="dxa"/>
            <w:tcBorders>
              <w:top w:val="single" w:sz="12" w:space="0" w:color="auto"/>
              <w:left w:val="single" w:sz="4" w:space="0" w:color="auto"/>
              <w:bottom w:val="single" w:sz="4" w:space="0" w:color="auto"/>
              <w:right w:val="single" w:sz="12" w:space="0" w:color="auto"/>
            </w:tcBorders>
          </w:tcPr>
          <w:p w14:paraId="0E3F931D" w14:textId="77777777" w:rsidR="000F6942" w:rsidRPr="00DA608A" w:rsidRDefault="000F6942" w:rsidP="008416EE">
            <w:pPr>
              <w:spacing w:before="100" w:beforeAutospacing="1" w:after="100" w:afterAutospacing="1" w:line="230" w:lineRule="atLeast"/>
              <w:jc w:val="both"/>
              <w:rPr>
                <w:rFonts w:ascii="Calibri" w:eastAsia="MS Mincho" w:hAnsi="Calibri"/>
                <w:sz w:val="20"/>
                <w:szCs w:val="20"/>
                <w:lang w:val="en-CA"/>
              </w:rPr>
            </w:pPr>
            <w:r w:rsidRPr="00DA608A">
              <w:rPr>
                <w:rFonts w:ascii="Calibri" w:eastAsia="MS Mincho" w:hAnsi="Calibri"/>
                <w:sz w:val="20"/>
                <w:szCs w:val="20"/>
                <w:lang w:val="en-CA"/>
              </w:rPr>
              <w:t>Data instance</w:t>
            </w:r>
          </w:p>
        </w:tc>
      </w:tr>
      <w:tr w:rsidR="000F6942" w:rsidRPr="00DA608A" w14:paraId="280A925B" w14:textId="77777777" w:rsidTr="008416EE">
        <w:tc>
          <w:tcPr>
            <w:tcW w:w="1809" w:type="dxa"/>
            <w:tcBorders>
              <w:top w:val="single" w:sz="4" w:space="0" w:color="auto"/>
              <w:left w:val="single" w:sz="12" w:space="0" w:color="auto"/>
              <w:bottom w:val="single" w:sz="4" w:space="0" w:color="auto"/>
              <w:right w:val="single" w:sz="4" w:space="0" w:color="auto"/>
            </w:tcBorders>
          </w:tcPr>
          <w:p w14:paraId="45A30BF8" w14:textId="77777777" w:rsidR="000F6942" w:rsidRPr="00DA608A" w:rsidRDefault="000F6942" w:rsidP="008416EE">
            <w:pPr>
              <w:spacing w:before="100" w:beforeAutospacing="1" w:after="100" w:afterAutospacing="1" w:line="230" w:lineRule="atLeast"/>
              <w:jc w:val="both"/>
              <w:rPr>
                <w:rFonts w:ascii="Calibri" w:eastAsia="MS Mincho" w:hAnsi="Calibri"/>
                <w:b/>
                <w:sz w:val="20"/>
                <w:szCs w:val="20"/>
                <w:lang w:val="en-CA"/>
              </w:rPr>
            </w:pPr>
            <w:r w:rsidRPr="00DA608A">
              <w:rPr>
                <w:rFonts w:ascii="Calibri" w:eastAsia="MS Mincho" w:hAnsi="Calibri"/>
                <w:b/>
                <w:sz w:val="20"/>
                <w:szCs w:val="20"/>
                <w:lang w:val="en-CA"/>
              </w:rPr>
              <w:t>Dependency</w:t>
            </w:r>
          </w:p>
        </w:tc>
        <w:tc>
          <w:tcPr>
            <w:tcW w:w="7088" w:type="dxa"/>
            <w:tcBorders>
              <w:top w:val="single" w:sz="4" w:space="0" w:color="auto"/>
              <w:left w:val="single" w:sz="4" w:space="0" w:color="auto"/>
              <w:bottom w:val="single" w:sz="4" w:space="0" w:color="auto"/>
              <w:right w:val="single" w:sz="12" w:space="0" w:color="auto"/>
            </w:tcBorders>
          </w:tcPr>
          <w:p w14:paraId="1B0EF646" w14:textId="77777777" w:rsidR="000F6942" w:rsidRPr="00DA608A" w:rsidRDefault="000F6942" w:rsidP="008416EE">
            <w:pPr>
              <w:spacing w:before="100" w:beforeAutospacing="1" w:after="100" w:afterAutospacing="1" w:line="230" w:lineRule="atLeast"/>
              <w:jc w:val="both"/>
              <w:rPr>
                <w:rFonts w:ascii="Calibri" w:eastAsia="MS Mincho" w:hAnsi="Calibri"/>
                <w:sz w:val="20"/>
                <w:szCs w:val="20"/>
                <w:lang w:val="en-CA"/>
              </w:rPr>
            </w:pPr>
            <w:r w:rsidRPr="00DA608A">
              <w:rPr>
                <w:rFonts w:ascii="Calibri" w:eastAsia="MS Mincho" w:hAnsi="Calibri"/>
                <w:sz w:val="20"/>
                <w:szCs w:val="20"/>
                <w:lang w:val="en-CA"/>
              </w:rPr>
              <w:t>/req/</w:t>
            </w:r>
            <w:r>
              <w:rPr>
                <w:rFonts w:ascii="Calibri" w:eastAsia="MS Mincho" w:hAnsi="Calibri"/>
                <w:sz w:val="20"/>
                <w:szCs w:val="20"/>
                <w:lang w:val="en-CA"/>
              </w:rPr>
              <w:t>gsml4-lite</w:t>
            </w:r>
          </w:p>
        </w:tc>
      </w:tr>
      <w:tr w:rsidR="000F6942" w:rsidRPr="00DA608A" w14:paraId="1EF5AF76" w14:textId="77777777" w:rsidTr="008416EE">
        <w:tc>
          <w:tcPr>
            <w:tcW w:w="1809" w:type="dxa"/>
            <w:tcBorders>
              <w:top w:val="single" w:sz="4" w:space="0" w:color="auto"/>
              <w:left w:val="single" w:sz="12" w:space="0" w:color="auto"/>
              <w:bottom w:val="single" w:sz="4" w:space="0" w:color="auto"/>
              <w:right w:val="single" w:sz="4" w:space="0" w:color="auto"/>
            </w:tcBorders>
          </w:tcPr>
          <w:p w14:paraId="389D6601" w14:textId="77777777" w:rsidR="000F6942" w:rsidRPr="00DA608A" w:rsidRDefault="000F6942" w:rsidP="008416EE">
            <w:pPr>
              <w:spacing w:before="100" w:beforeAutospacing="1" w:after="100" w:afterAutospacing="1" w:line="230" w:lineRule="atLeast"/>
              <w:jc w:val="both"/>
              <w:rPr>
                <w:rFonts w:ascii="Calibri" w:eastAsia="MS Mincho" w:hAnsi="Calibri"/>
                <w:b/>
                <w:sz w:val="20"/>
                <w:szCs w:val="20"/>
                <w:lang w:val="en-CA"/>
              </w:rPr>
            </w:pPr>
            <w:r w:rsidRPr="00DA608A">
              <w:rPr>
                <w:rFonts w:ascii="Calibri" w:eastAsia="MS Mincho" w:hAnsi="Calibri"/>
                <w:b/>
                <w:sz w:val="20"/>
                <w:szCs w:val="20"/>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095F1001" w14:textId="77777777" w:rsidR="000F6942" w:rsidRPr="00DA608A" w:rsidRDefault="000F6942" w:rsidP="008416EE">
            <w:pPr>
              <w:spacing w:before="100" w:beforeAutospacing="1" w:after="100" w:afterAutospacing="1" w:line="230" w:lineRule="atLeast"/>
              <w:jc w:val="both"/>
              <w:rPr>
                <w:rFonts w:ascii="Calibri" w:eastAsia="MS Mincho" w:hAnsi="Calibri"/>
                <w:sz w:val="20"/>
                <w:szCs w:val="20"/>
                <w:lang w:val="en-CA"/>
              </w:rPr>
            </w:pPr>
            <w:r w:rsidRPr="00DA608A">
              <w:rPr>
                <w:rFonts w:ascii="Calibri" w:eastAsia="MS Mincho" w:hAnsi="Calibri"/>
                <w:sz w:val="20"/>
                <w:szCs w:val="20"/>
                <w:lang w:val="en-CA"/>
              </w:rPr>
              <w:t>/req/</w:t>
            </w:r>
            <w:r>
              <w:rPr>
                <w:rFonts w:ascii="Calibri" w:eastAsia="MS Mincho" w:hAnsi="Calibri"/>
                <w:sz w:val="20"/>
                <w:szCs w:val="20"/>
                <w:lang w:val="en-CA"/>
              </w:rPr>
              <w:t>gsml4xsd-lite</w:t>
            </w:r>
          </w:p>
        </w:tc>
      </w:tr>
      <w:tr w:rsidR="000F6942" w:rsidRPr="00DA608A" w14:paraId="7DB890E5" w14:textId="77777777" w:rsidTr="008416EE">
        <w:tc>
          <w:tcPr>
            <w:tcW w:w="1809" w:type="dxa"/>
            <w:tcBorders>
              <w:top w:val="single" w:sz="4" w:space="0" w:color="auto"/>
              <w:left w:val="single" w:sz="12" w:space="0" w:color="auto"/>
              <w:bottom w:val="single" w:sz="4" w:space="0" w:color="auto"/>
              <w:right w:val="single" w:sz="4" w:space="0" w:color="auto"/>
            </w:tcBorders>
            <w:shd w:val="clear" w:color="auto" w:fill="BFBFBF"/>
          </w:tcPr>
          <w:p w14:paraId="52590514" w14:textId="77777777" w:rsidR="000F6942" w:rsidRPr="00DA608A" w:rsidRDefault="000F6942" w:rsidP="008416EE">
            <w:pPr>
              <w:spacing w:before="100" w:beforeAutospacing="1" w:after="100" w:afterAutospacing="1" w:line="230" w:lineRule="atLeast"/>
              <w:jc w:val="both"/>
              <w:rPr>
                <w:rFonts w:ascii="Calibri" w:eastAsia="MS Mincho" w:hAnsi="Calibri"/>
                <w:b/>
                <w:sz w:val="20"/>
                <w:szCs w:val="20"/>
                <w:lang w:val="en-CA"/>
              </w:rPr>
            </w:pPr>
            <w:r w:rsidRPr="00DA608A">
              <w:rPr>
                <w:rFonts w:ascii="Calibri" w:eastAsia="MS Mincho" w:hAnsi="Calibri"/>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3C24A77C" w14:textId="3AE3E636" w:rsidR="000F6942" w:rsidRDefault="000F6942" w:rsidP="008416EE">
            <w:pPr>
              <w:spacing w:before="100" w:beforeAutospacing="1" w:after="100" w:afterAutospacing="1" w:line="230" w:lineRule="atLeast"/>
              <w:rPr>
                <w:rStyle w:val="requri"/>
                <w:rFonts w:ascii="Calibri" w:eastAsia="MS Mincho" w:hAnsi="Calibri"/>
                <w:sz w:val="20"/>
                <w:szCs w:val="20"/>
                <w:lang w:val="en-CA"/>
              </w:rPr>
            </w:pPr>
            <w:r w:rsidRPr="00DA608A">
              <w:rPr>
                <w:rStyle w:val="requri"/>
                <w:rFonts w:ascii="Calibri" w:hAnsi="Calibri"/>
                <w:sz w:val="20"/>
                <w:szCs w:val="20"/>
                <w:lang w:val="en-CA"/>
              </w:rPr>
              <w:t>/req/</w:t>
            </w:r>
            <w:r>
              <w:rPr>
                <w:rStyle w:val="requri"/>
                <w:rFonts w:ascii="Calibri" w:hAnsi="Calibri"/>
                <w:sz w:val="20"/>
                <w:szCs w:val="20"/>
                <w:lang w:val="en-CA"/>
              </w:rPr>
              <w:t>gsml4xsd-lite</w:t>
            </w:r>
            <w:r w:rsidR="00187C04">
              <w:rPr>
                <w:rStyle w:val="requri"/>
                <w:rFonts w:ascii="Calibri" w:hAnsi="Calibri"/>
                <w:sz w:val="20"/>
                <w:szCs w:val="20"/>
                <w:lang w:val="en-CA"/>
              </w:rPr>
              <w:t>-32</w:t>
            </w:r>
            <w:r w:rsidRPr="00DA608A">
              <w:rPr>
                <w:rStyle w:val="requri"/>
                <w:rFonts w:ascii="Calibri" w:hAnsi="Calibri"/>
                <w:sz w:val="20"/>
                <w:szCs w:val="20"/>
                <w:lang w:val="en-CA"/>
              </w:rPr>
              <w:t>/xsd</w:t>
            </w:r>
            <w:r w:rsidRPr="00DA608A">
              <w:rPr>
                <w:rStyle w:val="requri"/>
                <w:rFonts w:ascii="Calibri" w:eastAsia="MS Mincho" w:hAnsi="Calibri"/>
                <w:sz w:val="20"/>
                <w:szCs w:val="20"/>
                <w:lang w:val="en-CA"/>
              </w:rPr>
              <w:t xml:space="preserve"> </w:t>
            </w:r>
          </w:p>
          <w:p w14:paraId="653A0401" w14:textId="77777777" w:rsidR="000F6942" w:rsidRPr="00DA608A" w:rsidRDefault="000F6942" w:rsidP="008416EE">
            <w:pPr>
              <w:spacing w:before="100" w:beforeAutospacing="1" w:after="120" w:line="230" w:lineRule="atLeast"/>
              <w:rPr>
                <w:rFonts w:ascii="Calibri" w:eastAsia="MS Mincho" w:hAnsi="Calibri"/>
                <w:sz w:val="20"/>
                <w:szCs w:val="20"/>
                <w:lang w:val="en-CA"/>
              </w:rPr>
            </w:pPr>
            <w:r>
              <w:rPr>
                <w:rFonts w:ascii="Calibri" w:eastAsia="MS Mincho" w:hAnsi="Calibri"/>
                <w:sz w:val="20"/>
                <w:szCs w:val="20"/>
                <w:lang w:val="en-CA"/>
              </w:rPr>
              <w:t xml:space="preserve">An </w:t>
            </w:r>
            <w:r w:rsidRPr="00DA608A">
              <w:rPr>
                <w:rFonts w:ascii="Calibri" w:eastAsia="MS Mincho" w:hAnsi="Calibri"/>
                <w:sz w:val="20"/>
                <w:szCs w:val="20"/>
                <w:lang w:val="en-CA"/>
              </w:rPr>
              <w:t>XML instance document shall validate with schema located at   http://schemas.opengis.net/gsml</w:t>
            </w:r>
            <w:r>
              <w:rPr>
                <w:rFonts w:ascii="Calibri" w:eastAsia="MS Mincho" w:hAnsi="Calibri"/>
                <w:sz w:val="20"/>
                <w:szCs w:val="20"/>
                <w:lang w:val="en-CA"/>
              </w:rPr>
              <w:t>/4.1/geosciml-lite.xsd.</w:t>
            </w:r>
          </w:p>
        </w:tc>
      </w:tr>
      <w:tr w:rsidR="000F6942" w:rsidRPr="00DA608A" w14:paraId="5414B95E" w14:textId="77777777" w:rsidTr="008416EE">
        <w:tc>
          <w:tcPr>
            <w:tcW w:w="1809" w:type="dxa"/>
            <w:tcBorders>
              <w:top w:val="single" w:sz="4" w:space="0" w:color="auto"/>
              <w:left w:val="single" w:sz="12" w:space="0" w:color="auto"/>
              <w:bottom w:val="single" w:sz="4" w:space="0" w:color="auto"/>
              <w:right w:val="single" w:sz="4" w:space="0" w:color="auto"/>
            </w:tcBorders>
            <w:shd w:val="clear" w:color="auto" w:fill="BFBFBF"/>
          </w:tcPr>
          <w:p w14:paraId="2C9BAF08" w14:textId="77777777" w:rsidR="000F6942" w:rsidRPr="00DA608A" w:rsidRDefault="000F6942" w:rsidP="008416EE">
            <w:pPr>
              <w:spacing w:before="100" w:beforeAutospacing="1" w:after="100" w:afterAutospacing="1" w:line="230" w:lineRule="atLeast"/>
              <w:jc w:val="both"/>
              <w:rPr>
                <w:rFonts w:ascii="Calibri" w:eastAsia="MS Mincho" w:hAnsi="Calibri"/>
                <w:b/>
                <w:sz w:val="20"/>
                <w:szCs w:val="20"/>
                <w:lang w:val="en-CA"/>
              </w:rPr>
            </w:pPr>
            <w:r w:rsidRPr="00DA608A">
              <w:rPr>
                <w:rFonts w:ascii="Calibri" w:eastAsia="MS Mincho" w:hAnsi="Calibri"/>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6B9699E6" w14:textId="22074A1E" w:rsidR="000F6942" w:rsidRDefault="000F6942" w:rsidP="008416EE">
            <w:pPr>
              <w:spacing w:before="100" w:beforeAutospacing="1" w:after="100" w:afterAutospacing="1" w:line="230" w:lineRule="atLeast"/>
              <w:rPr>
                <w:rStyle w:val="requri"/>
                <w:rFonts w:ascii="Calibri" w:eastAsia="MS Mincho" w:hAnsi="Calibri"/>
                <w:sz w:val="20"/>
                <w:szCs w:val="20"/>
                <w:lang w:val="en-CA"/>
              </w:rPr>
            </w:pPr>
            <w:r>
              <w:rPr>
                <w:rStyle w:val="requri"/>
                <w:rFonts w:ascii="Calibri" w:hAnsi="Calibri"/>
                <w:sz w:val="20"/>
                <w:szCs w:val="20"/>
                <w:lang w:val="en-CA"/>
              </w:rPr>
              <w:t>/req/gsml4xs</w:t>
            </w:r>
            <w:r w:rsidR="00187C04">
              <w:rPr>
                <w:rStyle w:val="requri"/>
                <w:rFonts w:ascii="Calibri" w:hAnsi="Calibri"/>
                <w:sz w:val="20"/>
                <w:szCs w:val="20"/>
                <w:lang w:val="en-CA"/>
              </w:rPr>
              <w:t>d-lite-32</w:t>
            </w:r>
            <w:r>
              <w:rPr>
                <w:rStyle w:val="requri"/>
                <w:rFonts w:ascii="Calibri" w:hAnsi="Calibri"/>
                <w:sz w:val="20"/>
                <w:szCs w:val="20"/>
                <w:lang w:val="en-CA"/>
              </w:rPr>
              <w:t>/sch</w:t>
            </w:r>
            <w:r w:rsidRPr="00DA608A">
              <w:rPr>
                <w:rStyle w:val="requri"/>
                <w:rFonts w:ascii="Calibri" w:eastAsia="MS Mincho" w:hAnsi="Calibri"/>
                <w:sz w:val="20"/>
                <w:szCs w:val="20"/>
                <w:lang w:val="en-CA"/>
              </w:rPr>
              <w:t xml:space="preserve"> </w:t>
            </w:r>
          </w:p>
          <w:p w14:paraId="0B9AFE26" w14:textId="77777777" w:rsidR="000F6942" w:rsidRPr="00DA608A" w:rsidRDefault="000F6942" w:rsidP="008416EE">
            <w:pPr>
              <w:spacing w:before="100" w:beforeAutospacing="1" w:after="120" w:line="230" w:lineRule="atLeast"/>
              <w:rPr>
                <w:rFonts w:ascii="Calibri" w:eastAsia="MS Mincho" w:hAnsi="Calibri"/>
                <w:b/>
                <w:sz w:val="20"/>
                <w:szCs w:val="20"/>
                <w:lang w:val="en-CA"/>
              </w:rPr>
            </w:pPr>
            <w:r>
              <w:rPr>
                <w:rFonts w:ascii="Calibri" w:eastAsia="MS Mincho" w:hAnsi="Calibri"/>
                <w:sz w:val="20"/>
                <w:szCs w:val="20"/>
                <w:lang w:val="en-CA"/>
              </w:rPr>
              <w:t xml:space="preserve">An </w:t>
            </w:r>
            <w:r w:rsidRPr="00DA608A">
              <w:rPr>
                <w:rFonts w:ascii="Calibri" w:eastAsia="MS Mincho" w:hAnsi="Calibri"/>
                <w:sz w:val="20"/>
                <w:szCs w:val="20"/>
                <w:lang w:val="en-CA"/>
              </w:rPr>
              <w:t xml:space="preserve">XML instance document shall </w:t>
            </w:r>
            <w:r>
              <w:rPr>
                <w:rFonts w:ascii="Calibri" w:eastAsia="MS Mincho" w:hAnsi="Calibri"/>
                <w:sz w:val="20"/>
                <w:szCs w:val="20"/>
                <w:lang w:val="en-CA"/>
              </w:rPr>
              <w:t xml:space="preserve">pass schematron rules defined </w:t>
            </w:r>
            <w:r w:rsidRPr="00DA608A">
              <w:rPr>
                <w:rFonts w:ascii="Calibri" w:eastAsia="MS Mincho" w:hAnsi="Calibri"/>
                <w:sz w:val="20"/>
                <w:szCs w:val="20"/>
                <w:lang w:val="en-CA"/>
              </w:rPr>
              <w:t>in schematron file located at   http://schemas.opengis.net/gsml</w:t>
            </w:r>
            <w:r>
              <w:rPr>
                <w:rFonts w:ascii="Calibri" w:eastAsia="MS Mincho" w:hAnsi="Calibri"/>
                <w:sz w:val="20"/>
                <w:szCs w:val="20"/>
                <w:lang w:val="en-CA"/>
              </w:rPr>
              <w:t>/4.1/</w:t>
            </w:r>
            <w:r w:rsidRPr="00DA608A">
              <w:rPr>
                <w:rFonts w:ascii="Calibri" w:eastAsia="MS Mincho" w:hAnsi="Calibri"/>
                <w:sz w:val="20"/>
                <w:szCs w:val="20"/>
                <w:lang w:val="en-CA"/>
              </w:rPr>
              <w:t>geosciml-</w:t>
            </w:r>
            <w:r>
              <w:rPr>
                <w:rFonts w:ascii="Calibri" w:eastAsia="MS Mincho" w:hAnsi="Calibri"/>
                <w:sz w:val="20"/>
                <w:szCs w:val="20"/>
                <w:lang w:val="en-CA"/>
              </w:rPr>
              <w:t>lite</w:t>
            </w:r>
            <w:r w:rsidRPr="00DA608A">
              <w:rPr>
                <w:rFonts w:ascii="Calibri" w:eastAsia="MS Mincho" w:hAnsi="Calibri"/>
                <w:sz w:val="20"/>
                <w:szCs w:val="20"/>
                <w:lang w:val="en-CA"/>
              </w:rPr>
              <w:t>.sch.</w:t>
            </w:r>
          </w:p>
        </w:tc>
      </w:tr>
    </w:tbl>
    <w:p w14:paraId="3A182284" w14:textId="77777777" w:rsidR="000F6942" w:rsidRDefault="000F6942" w:rsidP="000F6942">
      <w:pPr>
        <w:spacing w:before="240"/>
      </w:pPr>
      <w:r>
        <w:t xml:space="preserve">Because of the limited availability of WFS 2.0 compliant servers and clients, GeoSciML SWG officially supports WFS 1.1.0 and GML 3.1.1 for delivery of Lite features.  </w:t>
      </w:r>
    </w:p>
    <w:p w14:paraId="4AF0F3D9" w14:textId="77777777" w:rsidR="000F6942" w:rsidRDefault="000F6942" w:rsidP="000F6942">
      <w:r>
        <w:t xml:space="preserve">All the elements from the GeoSciML Lite package must be schema valid according to the XSD document provided at </w:t>
      </w:r>
      <w:r w:rsidRPr="005372A3">
        <w:t>http://schemas.opengis.net/gsml</w:t>
      </w:r>
      <w:r>
        <w:t>/4.1/</w:t>
      </w:r>
      <w:r w:rsidRPr="005372A3">
        <w:t>geosciml-</w:t>
      </w:r>
      <w:r>
        <w:t>lite</w:t>
      </w:r>
      <w:r w:rsidRPr="005372A3">
        <w:t>.xsd</w:t>
      </w:r>
      <w: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F6942" w:rsidRPr="00D12552" w14:paraId="40508912" w14:textId="77777777" w:rsidTr="008416EE">
        <w:trPr>
          <w:cantSplit/>
        </w:trPr>
        <w:tc>
          <w:tcPr>
            <w:tcW w:w="4219" w:type="dxa"/>
            <w:tcBorders>
              <w:right w:val="nil"/>
            </w:tcBorders>
            <w:shd w:val="clear" w:color="auto" w:fill="auto"/>
          </w:tcPr>
          <w:p w14:paraId="18C7BA21" w14:textId="6213DE2C" w:rsidR="000F6942" w:rsidRPr="00D12552" w:rsidRDefault="000F6942" w:rsidP="008416EE">
            <w:pPr>
              <w:pStyle w:val="Tabletext10"/>
              <w:rPr>
                <w:rStyle w:val="requri"/>
                <w:lang w:val="en-CA"/>
              </w:rPr>
            </w:pPr>
            <w:r>
              <w:rPr>
                <w:rStyle w:val="requri"/>
                <w:lang w:val="en-CA"/>
              </w:rPr>
              <w:t>/req/gsml4xsd-</w:t>
            </w:r>
            <w:r w:rsidR="00187C04">
              <w:rPr>
                <w:rStyle w:val="requri"/>
                <w:lang w:val="en-CA"/>
              </w:rPr>
              <w:t>lite-32</w:t>
            </w:r>
            <w:r w:rsidRPr="00D12552">
              <w:rPr>
                <w:rStyle w:val="requri"/>
                <w:lang w:val="en-CA"/>
              </w:rPr>
              <w:t>/</w:t>
            </w:r>
            <w:r>
              <w:rPr>
                <w:rStyle w:val="requri"/>
                <w:lang w:val="en-CA"/>
              </w:rPr>
              <w:t>xsd</w:t>
            </w:r>
          </w:p>
        </w:tc>
        <w:tc>
          <w:tcPr>
            <w:tcW w:w="4678" w:type="dxa"/>
            <w:tcBorders>
              <w:left w:val="nil"/>
            </w:tcBorders>
            <w:shd w:val="clear" w:color="auto" w:fill="auto"/>
          </w:tcPr>
          <w:p w14:paraId="413C45DA" w14:textId="77777777" w:rsidR="000F6942" w:rsidRPr="00D12552" w:rsidRDefault="000F6942" w:rsidP="008416EE">
            <w:pPr>
              <w:pStyle w:val="Tabletext10"/>
              <w:jc w:val="left"/>
              <w:rPr>
                <w:rStyle w:val="reqtext"/>
                <w:lang w:val="en-CA"/>
              </w:rPr>
            </w:pPr>
            <w:r>
              <w:rPr>
                <w:rStyle w:val="reqtext"/>
                <w:lang w:val="en-CA"/>
              </w:rPr>
              <w:t xml:space="preserve">An </w:t>
            </w:r>
            <w:r w:rsidRPr="005372A3">
              <w:rPr>
                <w:rStyle w:val="reqtext"/>
                <w:lang w:val="en-CA"/>
              </w:rPr>
              <w:t>XML instance document shall validate with schema</w:t>
            </w:r>
            <w:r>
              <w:rPr>
                <w:rStyle w:val="reqtext"/>
                <w:lang w:val="en-CA"/>
              </w:rPr>
              <w:t xml:space="preserve"> located at </w:t>
            </w:r>
            <w:r w:rsidRPr="005372A3">
              <w:rPr>
                <w:rStyle w:val="reqtext"/>
                <w:lang w:val="en-CA"/>
              </w:rPr>
              <w:t xml:space="preserve">  http://schemas.opengis.net/gsml</w:t>
            </w:r>
            <w:r>
              <w:rPr>
                <w:rStyle w:val="reqtext"/>
                <w:lang w:val="en-CA"/>
              </w:rPr>
              <w:t>/4.1/</w:t>
            </w:r>
            <w:r w:rsidRPr="005372A3">
              <w:rPr>
                <w:rStyle w:val="reqtext"/>
                <w:lang w:val="en-CA"/>
              </w:rPr>
              <w:t>geosciml-portrayal.xsd</w:t>
            </w:r>
            <w:r>
              <w:rPr>
                <w:rStyle w:val="reqtext"/>
                <w:lang w:val="en-CA"/>
              </w:rPr>
              <w:t>.</w:t>
            </w:r>
          </w:p>
        </w:tc>
      </w:tr>
    </w:tbl>
    <w:p w14:paraId="6CA75F50" w14:textId="77777777" w:rsidR="000F6942" w:rsidRDefault="000F6942" w:rsidP="000F6942">
      <w:pPr>
        <w:spacing w:before="240"/>
      </w:pPr>
      <w:r>
        <w:t xml:space="preserve">All the elements from the GeoSciML Lite package must pass the schematron rules defined in the schematron file located at </w:t>
      </w:r>
      <w:hyperlink r:id="rId15" w:history="1">
        <w:r w:rsidRPr="004832DE">
          <w:rPr>
            <w:rStyle w:val="Lienhypertexte"/>
          </w:rPr>
          <w:t>http://schemas.opengis.net/gsml</w:t>
        </w:r>
        <w:r>
          <w:rPr>
            <w:rStyle w:val="Lienhypertexte"/>
          </w:rPr>
          <w:t>/4.1/</w:t>
        </w:r>
        <w:r w:rsidRPr="004832DE">
          <w:rPr>
            <w:rStyle w:val="Lienhypertexte"/>
          </w:rPr>
          <w:t>geosciml-lite.sch</w:t>
        </w:r>
      </w:hyperlink>
      <w:r>
        <w:rPr>
          <w:rStyle w:val="Lienhypertexte"/>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F6942" w:rsidRPr="00D12552" w14:paraId="316AE049" w14:textId="77777777" w:rsidTr="008416EE">
        <w:trPr>
          <w:cantSplit/>
        </w:trPr>
        <w:tc>
          <w:tcPr>
            <w:tcW w:w="4219" w:type="dxa"/>
            <w:tcBorders>
              <w:right w:val="nil"/>
            </w:tcBorders>
            <w:shd w:val="clear" w:color="auto" w:fill="auto"/>
          </w:tcPr>
          <w:p w14:paraId="6C006FDA" w14:textId="62500507" w:rsidR="000F6942" w:rsidRPr="00D12552" w:rsidRDefault="00187C04" w:rsidP="008416EE">
            <w:pPr>
              <w:pStyle w:val="Tabletext10"/>
              <w:rPr>
                <w:rStyle w:val="requri"/>
                <w:lang w:val="en-CA"/>
              </w:rPr>
            </w:pPr>
            <w:r>
              <w:rPr>
                <w:rStyle w:val="requri"/>
                <w:lang w:val="en-CA"/>
              </w:rPr>
              <w:t>/req/gsml4xsd-lite-32</w:t>
            </w:r>
            <w:r w:rsidR="000F6942" w:rsidRPr="00D12552">
              <w:rPr>
                <w:rStyle w:val="requri"/>
                <w:lang w:val="en-CA"/>
              </w:rPr>
              <w:t>/</w:t>
            </w:r>
            <w:r w:rsidR="000F6942">
              <w:rPr>
                <w:rStyle w:val="requri"/>
                <w:lang w:val="en-CA"/>
              </w:rPr>
              <w:t>sch</w:t>
            </w:r>
          </w:p>
        </w:tc>
        <w:tc>
          <w:tcPr>
            <w:tcW w:w="4678" w:type="dxa"/>
            <w:tcBorders>
              <w:left w:val="nil"/>
            </w:tcBorders>
            <w:shd w:val="clear" w:color="auto" w:fill="auto"/>
          </w:tcPr>
          <w:p w14:paraId="67CFFEB2" w14:textId="77777777" w:rsidR="000F6942" w:rsidRPr="00D12552" w:rsidRDefault="000F6942" w:rsidP="008416EE">
            <w:pPr>
              <w:pStyle w:val="Tabletext10"/>
              <w:jc w:val="left"/>
              <w:rPr>
                <w:rStyle w:val="reqtext"/>
                <w:lang w:val="en-CA"/>
              </w:rPr>
            </w:pPr>
            <w:r>
              <w:rPr>
                <w:rStyle w:val="reqtext"/>
                <w:lang w:val="en-CA"/>
              </w:rPr>
              <w:t xml:space="preserve">An </w:t>
            </w:r>
            <w:r w:rsidRPr="005372A3">
              <w:rPr>
                <w:rStyle w:val="reqtext"/>
                <w:lang w:val="en-CA"/>
              </w:rPr>
              <w:t xml:space="preserve">XML instance document shall </w:t>
            </w:r>
            <w:r>
              <w:rPr>
                <w:rStyle w:val="reqtext"/>
                <w:lang w:val="en-CA"/>
              </w:rPr>
              <w:t xml:space="preserve">pass schematron rules defined in schematron file located at </w:t>
            </w:r>
            <w:r w:rsidRPr="005372A3">
              <w:rPr>
                <w:rStyle w:val="reqtext"/>
                <w:lang w:val="en-CA"/>
              </w:rPr>
              <w:t xml:space="preserve">  http://schemas.opengis.net/gsml</w:t>
            </w:r>
            <w:r>
              <w:rPr>
                <w:rStyle w:val="reqtext"/>
                <w:lang w:val="en-CA"/>
              </w:rPr>
              <w:t>/4.1/</w:t>
            </w:r>
            <w:r w:rsidRPr="005372A3">
              <w:rPr>
                <w:rStyle w:val="reqtext"/>
                <w:lang w:val="en-CA"/>
              </w:rPr>
              <w:t>geosciml-</w:t>
            </w:r>
            <w:r>
              <w:rPr>
                <w:rStyle w:val="reqtext"/>
                <w:lang w:val="en-CA"/>
              </w:rPr>
              <w:t>lite</w:t>
            </w:r>
            <w:r w:rsidRPr="005372A3">
              <w:rPr>
                <w:rStyle w:val="reqtext"/>
                <w:lang w:val="en-CA"/>
              </w:rPr>
              <w:t>.</w:t>
            </w:r>
            <w:r>
              <w:rPr>
                <w:rStyle w:val="reqtext"/>
                <w:lang w:val="en-CA"/>
              </w:rPr>
              <w:t>sch.</w:t>
            </w:r>
          </w:p>
        </w:tc>
      </w:tr>
    </w:tbl>
    <w:p w14:paraId="26AED6C5" w14:textId="77777777" w:rsidR="000F6942" w:rsidRPr="009D3113" w:rsidRDefault="000F6942" w:rsidP="000F6942">
      <w:pPr>
        <w:autoSpaceDE w:val="0"/>
        <w:autoSpaceDN w:val="0"/>
        <w:adjustRightInd w:val="0"/>
        <w:spacing w:after="0"/>
        <w:ind w:left="567"/>
        <w:rPr>
          <w:sz w:val="22"/>
        </w:rPr>
      </w:pPr>
    </w:p>
    <w:p w14:paraId="3FC3B222" w14:textId="77777777" w:rsidR="009A7B37" w:rsidRDefault="009A7B37">
      <w:pPr>
        <w:pStyle w:val="Titre1"/>
      </w:pPr>
      <w:commentRangeStart w:id="93"/>
      <w:r>
        <w:lastRenderedPageBreak/>
        <w:t>Media Types for any data encoding(s)</w:t>
      </w:r>
      <w:bookmarkEnd w:id="82"/>
    </w:p>
    <w:p w14:paraId="51959380" w14:textId="77777777" w:rsidR="009A7B37" w:rsidRDefault="009A7B37">
      <w:r>
        <w:t>A section describing the MIME-types to be used is mandatory for any standard involving data encodings. If no suitable MIME type exists in http://www.iana.org/assignments/media-types/index.html then this section may be used to define a new MIME type for registration with IANA.</w:t>
      </w:r>
      <w:commentRangeEnd w:id="93"/>
      <w:r w:rsidR="009C02C4">
        <w:rPr>
          <w:rStyle w:val="Marquedecommentaire"/>
        </w:rPr>
        <w:commentReference w:id="93"/>
      </w:r>
    </w:p>
    <w:p w14:paraId="72486479" w14:textId="77777777" w:rsidR="009A7B37" w:rsidRDefault="009A7B37">
      <w:r>
        <w:br w:type="page"/>
      </w:r>
    </w:p>
    <w:p w14:paraId="5E436107" w14:textId="77777777" w:rsidR="009A7B37" w:rsidRDefault="009A7B37" w:rsidP="004A5507">
      <w:pPr>
        <w:pStyle w:val="Annex"/>
      </w:pPr>
      <w:r>
        <w:lastRenderedPageBreak/>
        <w:t>Annex A: Conformance Class Abstract Test Suite (Normative)</w:t>
      </w:r>
    </w:p>
    <w:p w14:paraId="63824212" w14:textId="77777777" w:rsidR="00FE045D" w:rsidRPr="00B464F3" w:rsidRDefault="00FE045D" w:rsidP="00FE045D">
      <w:pPr>
        <w:pStyle w:val="OGCAnnexXX"/>
      </w:pPr>
      <w:bookmarkStart w:id="94" w:name="_Toc458778234"/>
      <w:bookmarkStart w:id="95" w:name="_Toc443461105"/>
      <w:bookmarkStart w:id="96" w:name="_Toc9996974"/>
      <w:bookmarkStart w:id="97" w:name="_Ref207532276"/>
      <w:bookmarkStart w:id="98" w:name="_Ref207532302"/>
      <w:bookmarkStart w:id="99" w:name="_Ref207532345"/>
      <w:bookmarkStart w:id="100" w:name="_Toc219622068"/>
      <w:r w:rsidRPr="00B464F3">
        <w:t xml:space="preserve">Conformance class: GeoSciML </w:t>
      </w:r>
      <w:r>
        <w:t>Lite</w:t>
      </w:r>
      <w:r w:rsidRPr="00B464F3">
        <w:t xml:space="preserve"> XML Encoding for GML</w:t>
      </w:r>
      <w:bookmarkEnd w:id="94"/>
      <w:r w:rsidRPr="00B464F3">
        <w:t xml:space="preserve"> </w:t>
      </w:r>
    </w:p>
    <w:tbl>
      <w:tblPr>
        <w:tblW w:w="8895"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549"/>
        <w:gridCol w:w="1678"/>
        <w:gridCol w:w="5668"/>
      </w:tblGrid>
      <w:tr w:rsidR="00FE045D" w:rsidRPr="00DE63EA" w14:paraId="202006B5" w14:textId="77777777" w:rsidTr="008416EE">
        <w:tc>
          <w:tcPr>
            <w:tcW w:w="1549" w:type="dxa"/>
            <w:tcBorders>
              <w:top w:val="single" w:sz="12" w:space="0" w:color="auto"/>
              <w:left w:val="single" w:sz="12" w:space="0" w:color="auto"/>
              <w:bottom w:val="single" w:sz="4" w:space="0" w:color="auto"/>
              <w:right w:val="single" w:sz="4" w:space="0" w:color="auto"/>
            </w:tcBorders>
            <w:shd w:val="clear" w:color="auto" w:fill="ADADAD"/>
            <w:hideMark/>
          </w:tcPr>
          <w:p w14:paraId="172DA2B4" w14:textId="77777777" w:rsidR="00FE045D" w:rsidRPr="006474AA" w:rsidRDefault="00FE045D" w:rsidP="008416EE">
            <w:pPr>
              <w:pStyle w:val="Tabletext9"/>
              <w:rPr>
                <w:rFonts w:cs="Arial"/>
                <w:szCs w:val="18"/>
                <w:lang w:eastAsia="en-US"/>
              </w:rPr>
            </w:pPr>
            <w:r w:rsidRPr="00DE63EA">
              <w:rPr>
                <w:rFonts w:cs="Arial"/>
                <w:b/>
                <w:szCs w:val="18"/>
              </w:rPr>
              <w:t>Conformance Class</w:t>
            </w:r>
          </w:p>
        </w:tc>
        <w:tc>
          <w:tcPr>
            <w:tcW w:w="7346" w:type="dxa"/>
            <w:gridSpan w:val="2"/>
            <w:tcBorders>
              <w:top w:val="single" w:sz="12" w:space="0" w:color="auto"/>
              <w:left w:val="single" w:sz="4" w:space="0" w:color="auto"/>
              <w:bottom w:val="single" w:sz="4" w:space="0" w:color="auto"/>
              <w:right w:val="single" w:sz="12" w:space="0" w:color="auto"/>
            </w:tcBorders>
            <w:shd w:val="clear" w:color="auto" w:fill="ADADAD"/>
            <w:hideMark/>
          </w:tcPr>
          <w:p w14:paraId="4CC79806" w14:textId="77777777" w:rsidR="00FE045D" w:rsidRPr="006474AA" w:rsidRDefault="00FE045D" w:rsidP="008416EE">
            <w:pPr>
              <w:pStyle w:val="Tabletext9"/>
              <w:rPr>
                <w:rFonts w:cs="Arial"/>
                <w:b/>
                <w:color w:val="0000FF"/>
                <w:szCs w:val="18"/>
                <w:lang w:eastAsia="en-US"/>
              </w:rPr>
            </w:pPr>
            <w:r w:rsidRPr="00DE63EA">
              <w:rPr>
                <w:rFonts w:cs="Arial"/>
                <w:szCs w:val="18"/>
                <w:lang w:val="fr-CA"/>
              </w:rPr>
              <w:t>/conf/</w:t>
            </w:r>
            <w:r>
              <w:rPr>
                <w:rFonts w:cs="Arial"/>
                <w:szCs w:val="18"/>
                <w:lang w:val="fr-CA"/>
              </w:rPr>
              <w:t>gsml4xsd-lite-31</w:t>
            </w:r>
          </w:p>
        </w:tc>
      </w:tr>
      <w:tr w:rsidR="00FE045D" w:rsidRPr="00DE63EA" w14:paraId="1F1D6371" w14:textId="77777777" w:rsidTr="008416EE">
        <w:tc>
          <w:tcPr>
            <w:tcW w:w="1549" w:type="dxa"/>
            <w:tcBorders>
              <w:top w:val="single" w:sz="12" w:space="0" w:color="auto"/>
              <w:left w:val="single" w:sz="12" w:space="0" w:color="auto"/>
              <w:bottom w:val="single" w:sz="4" w:space="0" w:color="auto"/>
              <w:right w:val="single" w:sz="4" w:space="0" w:color="auto"/>
            </w:tcBorders>
            <w:hideMark/>
          </w:tcPr>
          <w:p w14:paraId="07AE1025" w14:textId="77777777" w:rsidR="00FE045D" w:rsidRPr="006474AA" w:rsidRDefault="00FE045D" w:rsidP="008416EE">
            <w:pPr>
              <w:pStyle w:val="Tabletext9"/>
              <w:rPr>
                <w:rFonts w:cs="Arial"/>
                <w:szCs w:val="18"/>
                <w:lang w:eastAsia="en-US"/>
              </w:rPr>
            </w:pPr>
            <w:r w:rsidRPr="00DE63EA">
              <w:rPr>
                <w:rFonts w:cs="Arial"/>
                <w:b/>
                <w:szCs w:val="18"/>
              </w:rPr>
              <w:t>Requirements</w:t>
            </w:r>
          </w:p>
        </w:tc>
        <w:tc>
          <w:tcPr>
            <w:tcW w:w="7346" w:type="dxa"/>
            <w:gridSpan w:val="2"/>
            <w:tcBorders>
              <w:top w:val="single" w:sz="12" w:space="0" w:color="auto"/>
              <w:left w:val="single" w:sz="4" w:space="0" w:color="auto"/>
              <w:bottom w:val="single" w:sz="4" w:space="0" w:color="auto"/>
              <w:right w:val="single" w:sz="12" w:space="0" w:color="auto"/>
            </w:tcBorders>
            <w:hideMark/>
          </w:tcPr>
          <w:p w14:paraId="3BAE0C5F" w14:textId="77777777" w:rsidR="00FE045D" w:rsidRPr="006474AA" w:rsidRDefault="00FE045D" w:rsidP="008416EE">
            <w:pPr>
              <w:pStyle w:val="Tabletext9"/>
              <w:keepNext/>
              <w:pBdr>
                <w:top w:val="single" w:sz="4" w:space="4" w:color="FFFFFF"/>
                <w:left w:val="single" w:sz="4" w:space="4" w:color="FFFFFF"/>
                <w:bottom w:val="single" w:sz="4" w:space="4" w:color="FFFFFF"/>
                <w:right w:val="single" w:sz="4" w:space="4" w:color="FFFFFF"/>
              </w:pBdr>
              <w:shd w:val="clear" w:color="auto" w:fill="F3F3F3"/>
              <w:ind w:left="113" w:right="113"/>
              <w:rPr>
                <w:rFonts w:cs="Arial"/>
                <w:b/>
                <w:color w:val="0000FF"/>
                <w:szCs w:val="18"/>
                <w:lang w:eastAsia="en-US"/>
              </w:rPr>
            </w:pPr>
            <w:r>
              <w:rPr>
                <w:rFonts w:cs="Arial"/>
                <w:szCs w:val="18"/>
                <w:lang w:val="en-US"/>
              </w:rPr>
              <w:t>/req/gsml4xsd-lite</w:t>
            </w:r>
            <w:r>
              <w:rPr>
                <w:rFonts w:cs="Arial"/>
                <w:szCs w:val="18"/>
                <w:lang w:val="fr-CA"/>
              </w:rPr>
              <w:t>-31</w:t>
            </w:r>
          </w:p>
        </w:tc>
      </w:tr>
      <w:tr w:rsidR="00FE045D" w:rsidRPr="00DE63EA" w14:paraId="5AF26F02" w14:textId="77777777" w:rsidTr="008416EE">
        <w:tc>
          <w:tcPr>
            <w:tcW w:w="1549" w:type="dxa"/>
            <w:tcBorders>
              <w:top w:val="single" w:sz="12" w:space="0" w:color="auto"/>
              <w:left w:val="single" w:sz="12" w:space="0" w:color="auto"/>
              <w:bottom w:val="single" w:sz="4" w:space="0" w:color="auto"/>
              <w:right w:val="single" w:sz="4" w:space="0" w:color="auto"/>
            </w:tcBorders>
          </w:tcPr>
          <w:p w14:paraId="457CB21A" w14:textId="77777777" w:rsidR="00FE045D" w:rsidRDefault="00FE045D" w:rsidP="008416EE">
            <w:pPr>
              <w:pStyle w:val="Tabletext9"/>
              <w:rPr>
                <w:rFonts w:cs="Arial"/>
                <w:b/>
                <w:szCs w:val="18"/>
              </w:rPr>
            </w:pPr>
            <w:r>
              <w:rPr>
                <w:rFonts w:cs="Arial"/>
                <w:b/>
                <w:szCs w:val="18"/>
              </w:rPr>
              <w:t>Dependency</w:t>
            </w:r>
          </w:p>
        </w:tc>
        <w:tc>
          <w:tcPr>
            <w:tcW w:w="7346" w:type="dxa"/>
            <w:gridSpan w:val="2"/>
            <w:tcBorders>
              <w:top w:val="single" w:sz="12" w:space="0" w:color="auto"/>
              <w:left w:val="single" w:sz="4" w:space="0" w:color="auto"/>
              <w:bottom w:val="single" w:sz="4" w:space="0" w:color="auto"/>
              <w:right w:val="single" w:sz="12" w:space="0" w:color="auto"/>
            </w:tcBorders>
          </w:tcPr>
          <w:p w14:paraId="5BC9774B" w14:textId="77777777" w:rsidR="00FE045D" w:rsidRDefault="00FE045D" w:rsidP="008416EE">
            <w:pPr>
              <w:pStyle w:val="Tabletext9"/>
              <w:keepNext/>
              <w:pBdr>
                <w:top w:val="single" w:sz="4" w:space="4" w:color="FFFFFF"/>
                <w:left w:val="single" w:sz="4" w:space="4" w:color="FFFFFF"/>
                <w:bottom w:val="single" w:sz="4" w:space="4" w:color="FFFFFF"/>
                <w:right w:val="single" w:sz="4" w:space="4" w:color="FFFFFF"/>
              </w:pBdr>
              <w:shd w:val="clear" w:color="auto" w:fill="F3F3F3"/>
              <w:ind w:left="113" w:right="113"/>
              <w:rPr>
                <w:rFonts w:cs="Arial"/>
                <w:szCs w:val="18"/>
                <w:lang w:val="en-US"/>
              </w:rPr>
            </w:pPr>
            <w:r>
              <w:rPr>
                <w:rFonts w:cs="Arial"/>
                <w:szCs w:val="18"/>
                <w:lang w:val="en-US"/>
              </w:rPr>
              <w:t>/req/gsml4xsd-lite</w:t>
            </w:r>
          </w:p>
        </w:tc>
      </w:tr>
      <w:tr w:rsidR="00FE045D" w:rsidRPr="00DE63EA" w14:paraId="163CF44D" w14:textId="77777777" w:rsidTr="008416EE">
        <w:tc>
          <w:tcPr>
            <w:tcW w:w="1549" w:type="dxa"/>
            <w:tcBorders>
              <w:top w:val="single" w:sz="12" w:space="0" w:color="auto"/>
              <w:left w:val="single" w:sz="12" w:space="0" w:color="auto"/>
              <w:bottom w:val="single" w:sz="4" w:space="0" w:color="auto"/>
              <w:right w:val="single" w:sz="4" w:space="0" w:color="auto"/>
            </w:tcBorders>
            <w:shd w:val="clear" w:color="auto" w:fill="BFBFBF"/>
          </w:tcPr>
          <w:p w14:paraId="219975BF" w14:textId="77777777" w:rsidR="00FE045D" w:rsidRPr="006474AA" w:rsidRDefault="00FE045D" w:rsidP="008416EE">
            <w:pPr>
              <w:pStyle w:val="Tabletext9"/>
              <w:rPr>
                <w:rFonts w:cs="Arial"/>
                <w:b/>
                <w:szCs w:val="18"/>
              </w:rPr>
            </w:pPr>
            <w:r w:rsidRPr="00DE63EA">
              <w:rPr>
                <w:rFonts w:cs="Arial"/>
                <w:b/>
                <w:szCs w:val="18"/>
              </w:rPr>
              <w:t>Test</w:t>
            </w:r>
          </w:p>
        </w:tc>
        <w:tc>
          <w:tcPr>
            <w:tcW w:w="7346" w:type="dxa"/>
            <w:gridSpan w:val="2"/>
            <w:tcBorders>
              <w:top w:val="single" w:sz="12" w:space="0" w:color="auto"/>
              <w:left w:val="single" w:sz="4" w:space="0" w:color="auto"/>
              <w:bottom w:val="single" w:sz="4" w:space="0" w:color="auto"/>
              <w:right w:val="single" w:sz="12" w:space="0" w:color="auto"/>
            </w:tcBorders>
          </w:tcPr>
          <w:p w14:paraId="1746E7F2" w14:textId="77777777" w:rsidR="00FE045D" w:rsidRPr="00BA2FAB" w:rsidRDefault="00FE045D" w:rsidP="008416EE">
            <w:pPr>
              <w:pStyle w:val="Tabletext9"/>
              <w:keepNext/>
              <w:pBdr>
                <w:top w:val="single" w:sz="4" w:space="4" w:color="FFFFFF"/>
                <w:left w:val="single" w:sz="4" w:space="4" w:color="FFFFFF"/>
                <w:bottom w:val="single" w:sz="4" w:space="4" w:color="FFFFFF"/>
                <w:right w:val="single" w:sz="4" w:space="4" w:color="FFFFFF"/>
              </w:pBdr>
              <w:shd w:val="clear" w:color="auto" w:fill="F3F3F3"/>
              <w:ind w:left="113" w:right="113"/>
              <w:rPr>
                <w:rFonts w:cs="Arial"/>
                <w:szCs w:val="18"/>
                <w:lang w:val="en-US"/>
              </w:rPr>
            </w:pPr>
            <w:r w:rsidRPr="00BA2FAB">
              <w:rPr>
                <w:rFonts w:cs="Arial"/>
                <w:szCs w:val="18"/>
                <w:lang w:val="en-US"/>
              </w:rPr>
              <w:t>/conf/</w:t>
            </w:r>
            <w:r>
              <w:rPr>
                <w:rFonts w:cs="Arial"/>
                <w:szCs w:val="18"/>
                <w:lang w:val="en-US"/>
              </w:rPr>
              <w:t>gsml4xsd-lite</w:t>
            </w:r>
            <w:r w:rsidRPr="00BA2FAB">
              <w:rPr>
                <w:rFonts w:cs="Arial"/>
                <w:szCs w:val="18"/>
                <w:lang w:val="en-US"/>
              </w:rPr>
              <w:t>-31/xsd</w:t>
            </w:r>
          </w:p>
        </w:tc>
      </w:tr>
      <w:tr w:rsidR="00FE045D" w:rsidRPr="00DE63EA" w14:paraId="55C86F87" w14:textId="77777777" w:rsidTr="008416EE">
        <w:trPr>
          <w:trHeight w:val="280"/>
        </w:trPr>
        <w:tc>
          <w:tcPr>
            <w:tcW w:w="1549" w:type="dxa"/>
            <w:vMerge w:val="restart"/>
            <w:tcBorders>
              <w:top w:val="single" w:sz="4" w:space="0" w:color="auto"/>
              <w:left w:val="single" w:sz="12" w:space="0" w:color="auto"/>
              <w:bottom w:val="single" w:sz="4" w:space="0" w:color="auto"/>
              <w:right w:val="single" w:sz="4" w:space="0" w:color="auto"/>
            </w:tcBorders>
            <w:vAlign w:val="center"/>
            <w:hideMark/>
          </w:tcPr>
          <w:p w14:paraId="3B74E917" w14:textId="77777777" w:rsidR="00FE045D" w:rsidRPr="006474AA" w:rsidRDefault="00FE045D" w:rsidP="008416EE">
            <w:pPr>
              <w:spacing w:after="0"/>
              <w:rPr>
                <w:rFonts w:ascii="Arial" w:eastAsia="MS Mincho" w:hAnsi="Arial" w:cs="Arial"/>
                <w:b/>
                <w:sz w:val="18"/>
                <w:szCs w:val="18"/>
              </w:rPr>
            </w:pPr>
          </w:p>
        </w:tc>
        <w:tc>
          <w:tcPr>
            <w:tcW w:w="1678" w:type="dxa"/>
            <w:tcBorders>
              <w:top w:val="single" w:sz="4" w:space="0" w:color="auto"/>
              <w:left w:val="single" w:sz="4" w:space="0" w:color="auto"/>
              <w:bottom w:val="single" w:sz="4" w:space="0" w:color="auto"/>
              <w:right w:val="nil"/>
            </w:tcBorders>
            <w:hideMark/>
          </w:tcPr>
          <w:p w14:paraId="0F1EFD43" w14:textId="77777777" w:rsidR="00FE045D" w:rsidRPr="006474AA" w:rsidRDefault="00FE045D" w:rsidP="008416EE">
            <w:pPr>
              <w:keepNext/>
              <w:pBdr>
                <w:top w:val="single" w:sz="4" w:space="4" w:color="FFFFFF"/>
                <w:left w:val="single" w:sz="4" w:space="4" w:color="FFFFFF"/>
                <w:bottom w:val="single" w:sz="4" w:space="4" w:color="FFFFFF"/>
                <w:right w:val="single" w:sz="4" w:space="4" w:color="FFFFFF"/>
              </w:pBdr>
              <w:shd w:val="clear" w:color="auto" w:fill="F3F3F3"/>
              <w:spacing w:after="0"/>
              <w:ind w:left="113" w:right="113"/>
              <w:rPr>
                <w:rFonts w:ascii="Arial" w:eastAsia="MS Mincho" w:hAnsi="Arial" w:cs="Arial"/>
                <w:sz w:val="18"/>
                <w:szCs w:val="18"/>
              </w:rPr>
            </w:pPr>
            <w:r w:rsidRPr="00DE63EA">
              <w:rPr>
                <w:rFonts w:ascii="Arial" w:eastAsia="MS Mincho" w:hAnsi="Arial" w:cs="Arial"/>
                <w:b/>
                <w:sz w:val="18"/>
                <w:szCs w:val="18"/>
                <w:lang w:eastAsia="ja-JP"/>
              </w:rPr>
              <w:t>Requirement</w:t>
            </w:r>
          </w:p>
        </w:tc>
        <w:tc>
          <w:tcPr>
            <w:tcW w:w="5668" w:type="dxa"/>
            <w:tcBorders>
              <w:top w:val="single" w:sz="4" w:space="0" w:color="auto"/>
              <w:left w:val="single" w:sz="4" w:space="0" w:color="auto"/>
              <w:bottom w:val="single" w:sz="4" w:space="0" w:color="auto"/>
              <w:right w:val="single" w:sz="12" w:space="0" w:color="auto"/>
            </w:tcBorders>
            <w:hideMark/>
          </w:tcPr>
          <w:p w14:paraId="32E6A804" w14:textId="77777777" w:rsidR="00FE045D" w:rsidRPr="006474AA" w:rsidRDefault="00FE045D" w:rsidP="008416EE">
            <w:pPr>
              <w:keepNext/>
              <w:pBdr>
                <w:top w:val="single" w:sz="4" w:space="4" w:color="FFFFFF"/>
                <w:left w:val="single" w:sz="4" w:space="4" w:color="FFFFFF"/>
                <w:bottom w:val="single" w:sz="4" w:space="4" w:color="FFFFFF"/>
                <w:right w:val="single" w:sz="4" w:space="4" w:color="FFFFFF"/>
              </w:pBdr>
              <w:shd w:val="clear" w:color="auto" w:fill="F3F3F3"/>
              <w:spacing w:after="0"/>
              <w:ind w:left="113" w:right="113"/>
              <w:rPr>
                <w:rFonts w:ascii="Arial" w:eastAsia="MS Mincho" w:hAnsi="Arial" w:cs="Arial"/>
                <w:b/>
                <w:color w:val="0000FF"/>
                <w:sz w:val="18"/>
                <w:szCs w:val="18"/>
              </w:rPr>
            </w:pPr>
            <w:r>
              <w:rPr>
                <w:rFonts w:ascii="Arial" w:hAnsi="Arial" w:cs="Arial"/>
                <w:sz w:val="18"/>
                <w:szCs w:val="18"/>
                <w:lang w:val="fr-CA"/>
              </w:rPr>
              <w:t>/req/gsml4xsd-lite-31/xsd</w:t>
            </w:r>
          </w:p>
        </w:tc>
      </w:tr>
      <w:tr w:rsidR="00FE045D" w:rsidRPr="00DE63EA" w14:paraId="58D80EFF" w14:textId="77777777" w:rsidTr="008416EE">
        <w:trPr>
          <w:trHeight w:val="645"/>
        </w:trPr>
        <w:tc>
          <w:tcPr>
            <w:tcW w:w="1549" w:type="dxa"/>
            <w:vMerge/>
            <w:tcBorders>
              <w:top w:val="single" w:sz="4" w:space="0" w:color="auto"/>
              <w:left w:val="single" w:sz="12" w:space="0" w:color="auto"/>
              <w:bottom w:val="single" w:sz="4" w:space="0" w:color="auto"/>
              <w:right w:val="single" w:sz="4" w:space="0" w:color="auto"/>
            </w:tcBorders>
            <w:vAlign w:val="center"/>
            <w:hideMark/>
          </w:tcPr>
          <w:p w14:paraId="056B723A" w14:textId="77777777" w:rsidR="00FE045D" w:rsidRPr="006474AA" w:rsidRDefault="00FE045D" w:rsidP="008416EE">
            <w:pPr>
              <w:spacing w:after="0"/>
              <w:rPr>
                <w:rFonts w:ascii="Arial" w:eastAsia="MS Mincho" w:hAnsi="Arial" w:cs="Arial"/>
                <w:b/>
                <w:sz w:val="18"/>
                <w:szCs w:val="18"/>
              </w:rPr>
            </w:pPr>
          </w:p>
        </w:tc>
        <w:tc>
          <w:tcPr>
            <w:tcW w:w="1678" w:type="dxa"/>
            <w:tcBorders>
              <w:top w:val="single" w:sz="4" w:space="0" w:color="auto"/>
              <w:left w:val="single" w:sz="4" w:space="0" w:color="auto"/>
              <w:bottom w:val="single" w:sz="4" w:space="0" w:color="auto"/>
              <w:right w:val="nil"/>
            </w:tcBorders>
            <w:hideMark/>
          </w:tcPr>
          <w:p w14:paraId="0609C8EE" w14:textId="77777777" w:rsidR="00FE045D" w:rsidRPr="006474AA" w:rsidRDefault="00FE045D" w:rsidP="008416EE">
            <w:pPr>
              <w:keepNext/>
              <w:pBdr>
                <w:top w:val="single" w:sz="4" w:space="4" w:color="FFFFFF"/>
                <w:left w:val="single" w:sz="4" w:space="4" w:color="FFFFFF"/>
                <w:bottom w:val="single" w:sz="4" w:space="4" w:color="FFFFFF"/>
                <w:right w:val="single" w:sz="4" w:space="4" w:color="FFFFFF"/>
              </w:pBdr>
              <w:shd w:val="clear" w:color="auto" w:fill="F3F3F3"/>
              <w:spacing w:after="0"/>
              <w:ind w:left="113" w:right="113"/>
              <w:rPr>
                <w:rFonts w:ascii="Arial" w:eastAsia="MS Mincho" w:hAnsi="Arial" w:cs="Arial"/>
                <w:sz w:val="18"/>
                <w:szCs w:val="18"/>
              </w:rPr>
            </w:pPr>
            <w:r w:rsidRPr="00DE63EA">
              <w:rPr>
                <w:rFonts w:ascii="Arial" w:eastAsia="MS Mincho" w:hAnsi="Arial" w:cs="Arial"/>
                <w:b/>
                <w:sz w:val="18"/>
                <w:szCs w:val="18"/>
                <w:lang w:eastAsia="ja-JP"/>
              </w:rPr>
              <w:t>Test purpose</w:t>
            </w:r>
          </w:p>
        </w:tc>
        <w:tc>
          <w:tcPr>
            <w:tcW w:w="5668" w:type="dxa"/>
            <w:tcBorders>
              <w:top w:val="single" w:sz="4" w:space="0" w:color="auto"/>
              <w:left w:val="single" w:sz="4" w:space="0" w:color="auto"/>
              <w:bottom w:val="single" w:sz="4" w:space="0" w:color="auto"/>
              <w:right w:val="single" w:sz="12" w:space="0" w:color="auto"/>
            </w:tcBorders>
            <w:hideMark/>
          </w:tcPr>
          <w:p w14:paraId="406E0C3B" w14:textId="77777777" w:rsidR="00FE045D" w:rsidRPr="006474AA" w:rsidRDefault="00FE045D" w:rsidP="008416EE">
            <w:pPr>
              <w:pStyle w:val="Tabletext9"/>
              <w:keepNext/>
              <w:pBdr>
                <w:top w:val="single" w:sz="4" w:space="4" w:color="FFFFFF"/>
                <w:left w:val="single" w:sz="4" w:space="4" w:color="FFFFFF"/>
                <w:bottom w:val="single" w:sz="4" w:space="4" w:color="FFFFFF"/>
                <w:right w:val="single" w:sz="4" w:space="4" w:color="FFFFFF"/>
              </w:pBdr>
              <w:shd w:val="clear" w:color="auto" w:fill="F3F3F3"/>
              <w:ind w:left="113" w:right="113"/>
              <w:rPr>
                <w:rFonts w:cs="Arial"/>
                <w:b/>
                <w:color w:val="FF0000"/>
                <w:szCs w:val="18"/>
                <w:lang w:eastAsia="en-US"/>
              </w:rPr>
            </w:pPr>
            <w:r w:rsidRPr="000E1B87">
              <w:rPr>
                <w:rFonts w:cs="Arial"/>
                <w:szCs w:val="18"/>
                <w:lang w:eastAsia="en-US"/>
              </w:rPr>
              <w:t>Ensure that GeoSciML</w:t>
            </w:r>
            <w:r>
              <w:rPr>
                <w:rFonts w:cs="Arial"/>
                <w:szCs w:val="18"/>
                <w:lang w:eastAsia="en-US"/>
              </w:rPr>
              <w:t xml:space="preserve"> Portrayal</w:t>
            </w:r>
            <w:r w:rsidRPr="000E1B87">
              <w:rPr>
                <w:rFonts w:cs="Arial"/>
                <w:szCs w:val="18"/>
                <w:lang w:eastAsia="en-US"/>
              </w:rPr>
              <w:t xml:space="preserve"> XML documents are valid</w:t>
            </w:r>
          </w:p>
        </w:tc>
      </w:tr>
      <w:tr w:rsidR="00FE045D" w:rsidRPr="00DE63EA" w14:paraId="0A41A856" w14:textId="77777777" w:rsidTr="008416EE">
        <w:trPr>
          <w:trHeight w:val="645"/>
        </w:trPr>
        <w:tc>
          <w:tcPr>
            <w:tcW w:w="1549" w:type="dxa"/>
            <w:vMerge/>
            <w:tcBorders>
              <w:top w:val="single" w:sz="4" w:space="0" w:color="auto"/>
              <w:left w:val="single" w:sz="12" w:space="0" w:color="auto"/>
              <w:bottom w:val="single" w:sz="4" w:space="0" w:color="auto"/>
              <w:right w:val="single" w:sz="4" w:space="0" w:color="auto"/>
            </w:tcBorders>
            <w:vAlign w:val="center"/>
            <w:hideMark/>
          </w:tcPr>
          <w:p w14:paraId="73C42520" w14:textId="77777777" w:rsidR="00FE045D" w:rsidRPr="006474AA" w:rsidRDefault="00FE045D" w:rsidP="008416EE">
            <w:pPr>
              <w:spacing w:after="0"/>
              <w:rPr>
                <w:rFonts w:ascii="Arial" w:eastAsia="MS Mincho" w:hAnsi="Arial" w:cs="Arial"/>
                <w:b/>
                <w:sz w:val="18"/>
                <w:szCs w:val="18"/>
              </w:rPr>
            </w:pPr>
          </w:p>
        </w:tc>
        <w:tc>
          <w:tcPr>
            <w:tcW w:w="1678" w:type="dxa"/>
            <w:tcBorders>
              <w:top w:val="single" w:sz="4" w:space="0" w:color="auto"/>
              <w:left w:val="single" w:sz="4" w:space="0" w:color="auto"/>
              <w:bottom w:val="single" w:sz="4" w:space="0" w:color="auto"/>
              <w:right w:val="nil"/>
            </w:tcBorders>
            <w:hideMark/>
          </w:tcPr>
          <w:p w14:paraId="46D12A52" w14:textId="77777777" w:rsidR="00FE045D" w:rsidRPr="006474AA" w:rsidRDefault="00FE045D" w:rsidP="008416EE">
            <w:pPr>
              <w:keepNext/>
              <w:pBdr>
                <w:top w:val="single" w:sz="4" w:space="4" w:color="FFFFFF"/>
                <w:left w:val="single" w:sz="4" w:space="4" w:color="FFFFFF"/>
                <w:bottom w:val="single" w:sz="4" w:space="4" w:color="FFFFFF"/>
                <w:right w:val="single" w:sz="4" w:space="4" w:color="FFFFFF"/>
              </w:pBdr>
              <w:shd w:val="clear" w:color="auto" w:fill="F3F3F3"/>
              <w:spacing w:after="0"/>
              <w:ind w:left="113" w:right="113"/>
              <w:rPr>
                <w:rFonts w:ascii="Arial" w:eastAsia="MS Mincho" w:hAnsi="Arial" w:cs="Arial"/>
                <w:sz w:val="18"/>
                <w:szCs w:val="18"/>
              </w:rPr>
            </w:pPr>
            <w:r w:rsidRPr="00DE63EA">
              <w:rPr>
                <w:rFonts w:ascii="Arial" w:eastAsia="MS Mincho" w:hAnsi="Arial" w:cs="Arial"/>
                <w:b/>
                <w:sz w:val="18"/>
                <w:szCs w:val="18"/>
                <w:lang w:eastAsia="ja-JP"/>
              </w:rPr>
              <w:t>Test method</w:t>
            </w:r>
          </w:p>
        </w:tc>
        <w:tc>
          <w:tcPr>
            <w:tcW w:w="5668" w:type="dxa"/>
            <w:tcBorders>
              <w:top w:val="single" w:sz="4" w:space="0" w:color="auto"/>
              <w:left w:val="single" w:sz="4" w:space="0" w:color="auto"/>
              <w:bottom w:val="single" w:sz="4" w:space="0" w:color="auto"/>
              <w:right w:val="single" w:sz="12" w:space="0" w:color="auto"/>
            </w:tcBorders>
            <w:hideMark/>
          </w:tcPr>
          <w:p w14:paraId="615162A1" w14:textId="77777777" w:rsidR="00FE045D" w:rsidRPr="006474AA" w:rsidRDefault="00FE045D" w:rsidP="008416EE">
            <w:pPr>
              <w:keepNext/>
              <w:pBdr>
                <w:top w:val="single" w:sz="4" w:space="4" w:color="FFFFFF"/>
                <w:left w:val="single" w:sz="4" w:space="4" w:color="FFFFFF"/>
                <w:bottom w:val="single" w:sz="4" w:space="4" w:color="FFFFFF"/>
                <w:right w:val="single" w:sz="4" w:space="4" w:color="FFFFFF"/>
              </w:pBdr>
              <w:shd w:val="clear" w:color="auto" w:fill="F3F3F3"/>
              <w:spacing w:before="100" w:beforeAutospacing="1" w:after="100" w:afterAutospacing="1" w:line="230" w:lineRule="atLeast"/>
              <w:ind w:left="113" w:right="113"/>
              <w:rPr>
                <w:rFonts w:ascii="Arial" w:eastAsia="MS Mincho" w:hAnsi="Arial" w:cs="Arial"/>
                <w:sz w:val="18"/>
                <w:szCs w:val="18"/>
              </w:rPr>
            </w:pPr>
            <w:r>
              <w:rPr>
                <w:rFonts w:ascii="Arial" w:eastAsia="MS Mincho" w:hAnsi="Arial" w:cs="Arial"/>
                <w:sz w:val="18"/>
                <w:szCs w:val="18"/>
              </w:rPr>
              <w:t>Perform a XSD validation on a XML instance document.  Test succeeds if the validation does not report any error.</w:t>
            </w:r>
          </w:p>
        </w:tc>
      </w:tr>
      <w:tr w:rsidR="00FE045D" w:rsidRPr="00DE63EA" w14:paraId="60CCD2CC" w14:textId="77777777" w:rsidTr="008416EE">
        <w:trPr>
          <w:trHeight w:val="462"/>
        </w:trPr>
        <w:tc>
          <w:tcPr>
            <w:tcW w:w="1549" w:type="dxa"/>
            <w:vMerge/>
            <w:tcBorders>
              <w:top w:val="single" w:sz="4" w:space="0" w:color="auto"/>
              <w:left w:val="single" w:sz="12" w:space="0" w:color="auto"/>
              <w:bottom w:val="single" w:sz="4" w:space="0" w:color="auto"/>
              <w:right w:val="single" w:sz="4" w:space="0" w:color="auto"/>
            </w:tcBorders>
            <w:vAlign w:val="center"/>
            <w:hideMark/>
          </w:tcPr>
          <w:p w14:paraId="13E3A9A9" w14:textId="77777777" w:rsidR="00FE045D" w:rsidRPr="006474AA" w:rsidRDefault="00FE045D" w:rsidP="008416EE">
            <w:pPr>
              <w:spacing w:after="0"/>
              <w:rPr>
                <w:rFonts w:ascii="Arial" w:eastAsia="MS Mincho" w:hAnsi="Arial" w:cs="Arial"/>
                <w:b/>
                <w:sz w:val="18"/>
                <w:szCs w:val="18"/>
              </w:rPr>
            </w:pPr>
          </w:p>
        </w:tc>
        <w:tc>
          <w:tcPr>
            <w:tcW w:w="1678" w:type="dxa"/>
            <w:tcBorders>
              <w:top w:val="single" w:sz="4" w:space="0" w:color="auto"/>
              <w:left w:val="single" w:sz="4" w:space="0" w:color="auto"/>
              <w:bottom w:val="single" w:sz="4" w:space="0" w:color="auto"/>
              <w:right w:val="nil"/>
            </w:tcBorders>
            <w:hideMark/>
          </w:tcPr>
          <w:p w14:paraId="1FF077A3" w14:textId="77777777" w:rsidR="00FE045D" w:rsidRPr="006474AA" w:rsidRDefault="00FE045D" w:rsidP="008416EE">
            <w:pPr>
              <w:keepNext/>
              <w:pBdr>
                <w:top w:val="single" w:sz="4" w:space="4" w:color="FFFFFF"/>
                <w:left w:val="single" w:sz="4" w:space="4" w:color="FFFFFF"/>
                <w:bottom w:val="single" w:sz="4" w:space="4" w:color="FFFFFF"/>
                <w:right w:val="single" w:sz="4" w:space="4" w:color="FFFFFF"/>
              </w:pBdr>
              <w:shd w:val="clear" w:color="auto" w:fill="F3F3F3"/>
              <w:spacing w:after="0"/>
              <w:ind w:left="113" w:right="113"/>
              <w:rPr>
                <w:rFonts w:ascii="Arial" w:eastAsia="MS Mincho" w:hAnsi="Arial" w:cs="Arial"/>
                <w:sz w:val="18"/>
                <w:szCs w:val="18"/>
              </w:rPr>
            </w:pPr>
            <w:r w:rsidRPr="00DE63EA">
              <w:rPr>
                <w:rFonts w:ascii="Arial" w:eastAsia="MS Mincho" w:hAnsi="Arial" w:cs="Arial"/>
                <w:b/>
                <w:sz w:val="18"/>
                <w:szCs w:val="18"/>
                <w:lang w:eastAsia="ja-JP"/>
              </w:rPr>
              <w:t>Test type</w:t>
            </w:r>
          </w:p>
        </w:tc>
        <w:tc>
          <w:tcPr>
            <w:tcW w:w="5668" w:type="dxa"/>
            <w:tcBorders>
              <w:top w:val="single" w:sz="4" w:space="0" w:color="auto"/>
              <w:left w:val="single" w:sz="4" w:space="0" w:color="auto"/>
              <w:bottom w:val="single" w:sz="4" w:space="0" w:color="auto"/>
              <w:right w:val="single" w:sz="12" w:space="0" w:color="auto"/>
            </w:tcBorders>
            <w:hideMark/>
          </w:tcPr>
          <w:p w14:paraId="672A6761" w14:textId="77777777" w:rsidR="00FE045D" w:rsidRPr="006474AA" w:rsidRDefault="00FE045D" w:rsidP="008416EE">
            <w:pPr>
              <w:pStyle w:val="Tabletext9"/>
              <w:keepNext/>
              <w:pBdr>
                <w:top w:val="single" w:sz="4" w:space="4" w:color="FFFFFF"/>
                <w:left w:val="single" w:sz="4" w:space="4" w:color="FFFFFF"/>
                <w:bottom w:val="single" w:sz="4" w:space="4" w:color="FFFFFF"/>
                <w:right w:val="single" w:sz="4" w:space="4" w:color="FFFFFF"/>
              </w:pBdr>
              <w:shd w:val="clear" w:color="auto" w:fill="F3F3F3"/>
              <w:ind w:left="113" w:right="113"/>
              <w:rPr>
                <w:rFonts w:cs="Arial"/>
                <w:szCs w:val="18"/>
                <w:lang w:eastAsia="en-US"/>
              </w:rPr>
            </w:pPr>
          </w:p>
        </w:tc>
      </w:tr>
      <w:tr w:rsidR="00FE045D" w:rsidRPr="00DE63EA" w14:paraId="55709EC4" w14:textId="77777777" w:rsidTr="008416EE">
        <w:tc>
          <w:tcPr>
            <w:tcW w:w="1549" w:type="dxa"/>
            <w:tcBorders>
              <w:top w:val="single" w:sz="12" w:space="0" w:color="auto"/>
              <w:left w:val="single" w:sz="12" w:space="0" w:color="auto"/>
              <w:bottom w:val="single" w:sz="4" w:space="0" w:color="auto"/>
              <w:right w:val="single" w:sz="4" w:space="0" w:color="auto"/>
            </w:tcBorders>
            <w:shd w:val="clear" w:color="auto" w:fill="BFBFBF"/>
          </w:tcPr>
          <w:p w14:paraId="2CBFBECB" w14:textId="77777777" w:rsidR="00FE045D" w:rsidRPr="006474AA" w:rsidRDefault="00FE045D" w:rsidP="008416EE">
            <w:pPr>
              <w:pStyle w:val="Tabletext9"/>
              <w:rPr>
                <w:rFonts w:cs="Arial"/>
                <w:b/>
                <w:szCs w:val="18"/>
              </w:rPr>
            </w:pPr>
            <w:r w:rsidRPr="00DE63EA">
              <w:rPr>
                <w:rFonts w:cs="Arial"/>
                <w:b/>
                <w:szCs w:val="18"/>
              </w:rPr>
              <w:t>Test</w:t>
            </w:r>
          </w:p>
        </w:tc>
        <w:tc>
          <w:tcPr>
            <w:tcW w:w="7346" w:type="dxa"/>
            <w:gridSpan w:val="2"/>
            <w:tcBorders>
              <w:top w:val="single" w:sz="12" w:space="0" w:color="auto"/>
              <w:left w:val="single" w:sz="4" w:space="0" w:color="auto"/>
              <w:bottom w:val="single" w:sz="4" w:space="0" w:color="auto"/>
              <w:right w:val="single" w:sz="12" w:space="0" w:color="auto"/>
            </w:tcBorders>
          </w:tcPr>
          <w:p w14:paraId="53072DB0" w14:textId="77777777" w:rsidR="00FE045D" w:rsidRPr="00910680" w:rsidRDefault="00FE045D" w:rsidP="008416EE">
            <w:pPr>
              <w:pStyle w:val="Tabletext9"/>
              <w:keepNext/>
              <w:pBdr>
                <w:top w:val="single" w:sz="4" w:space="4" w:color="FFFFFF"/>
                <w:left w:val="single" w:sz="4" w:space="4" w:color="FFFFFF"/>
                <w:bottom w:val="single" w:sz="4" w:space="4" w:color="FFFFFF"/>
                <w:right w:val="single" w:sz="4" w:space="4" w:color="FFFFFF"/>
              </w:pBdr>
              <w:shd w:val="clear" w:color="auto" w:fill="F3F3F3"/>
              <w:ind w:left="113" w:right="113"/>
              <w:rPr>
                <w:rFonts w:cs="Arial"/>
                <w:szCs w:val="18"/>
                <w:lang w:val="en-US"/>
              </w:rPr>
            </w:pPr>
            <w:r w:rsidRPr="00910680">
              <w:rPr>
                <w:rFonts w:cs="Arial"/>
                <w:szCs w:val="18"/>
                <w:lang w:val="en-US"/>
              </w:rPr>
              <w:t>/conf/</w:t>
            </w:r>
            <w:r>
              <w:rPr>
                <w:rFonts w:cs="Arial"/>
                <w:szCs w:val="18"/>
                <w:lang w:val="en-US"/>
              </w:rPr>
              <w:t>gsml4xsd-lite-31/sch</w:t>
            </w:r>
          </w:p>
        </w:tc>
      </w:tr>
      <w:tr w:rsidR="00FE045D" w:rsidRPr="00DE63EA" w14:paraId="3530CF34" w14:textId="77777777" w:rsidTr="008416EE">
        <w:trPr>
          <w:trHeight w:val="280"/>
        </w:trPr>
        <w:tc>
          <w:tcPr>
            <w:tcW w:w="1549" w:type="dxa"/>
            <w:vMerge w:val="restart"/>
            <w:tcBorders>
              <w:top w:val="single" w:sz="4" w:space="0" w:color="auto"/>
              <w:left w:val="single" w:sz="12" w:space="0" w:color="auto"/>
              <w:bottom w:val="single" w:sz="4" w:space="0" w:color="auto"/>
              <w:right w:val="single" w:sz="4" w:space="0" w:color="auto"/>
            </w:tcBorders>
            <w:vAlign w:val="center"/>
            <w:hideMark/>
          </w:tcPr>
          <w:p w14:paraId="5C879945" w14:textId="77777777" w:rsidR="00FE045D" w:rsidRPr="006474AA" w:rsidRDefault="00FE045D" w:rsidP="008416EE">
            <w:pPr>
              <w:spacing w:after="0"/>
              <w:rPr>
                <w:rFonts w:ascii="Arial" w:eastAsia="MS Mincho" w:hAnsi="Arial" w:cs="Arial"/>
                <w:b/>
                <w:sz w:val="18"/>
                <w:szCs w:val="18"/>
              </w:rPr>
            </w:pPr>
          </w:p>
        </w:tc>
        <w:tc>
          <w:tcPr>
            <w:tcW w:w="1678" w:type="dxa"/>
            <w:tcBorders>
              <w:top w:val="single" w:sz="4" w:space="0" w:color="auto"/>
              <w:left w:val="single" w:sz="4" w:space="0" w:color="auto"/>
              <w:bottom w:val="single" w:sz="4" w:space="0" w:color="auto"/>
              <w:right w:val="nil"/>
            </w:tcBorders>
            <w:hideMark/>
          </w:tcPr>
          <w:p w14:paraId="590FE4A0" w14:textId="77777777" w:rsidR="00FE045D" w:rsidRPr="006474AA" w:rsidRDefault="00FE045D" w:rsidP="008416EE">
            <w:pPr>
              <w:keepNext/>
              <w:pBdr>
                <w:top w:val="single" w:sz="4" w:space="4" w:color="FFFFFF"/>
                <w:left w:val="single" w:sz="4" w:space="4" w:color="FFFFFF"/>
                <w:bottom w:val="single" w:sz="4" w:space="4" w:color="FFFFFF"/>
                <w:right w:val="single" w:sz="4" w:space="4" w:color="FFFFFF"/>
              </w:pBdr>
              <w:shd w:val="clear" w:color="auto" w:fill="F3F3F3"/>
              <w:spacing w:after="0"/>
              <w:ind w:left="113" w:right="113"/>
              <w:rPr>
                <w:rFonts w:ascii="Arial" w:eastAsia="MS Mincho" w:hAnsi="Arial" w:cs="Arial"/>
                <w:sz w:val="18"/>
                <w:szCs w:val="18"/>
              </w:rPr>
            </w:pPr>
            <w:r w:rsidRPr="00DE63EA">
              <w:rPr>
                <w:rFonts w:ascii="Arial" w:eastAsia="MS Mincho" w:hAnsi="Arial" w:cs="Arial"/>
                <w:b/>
                <w:sz w:val="18"/>
                <w:szCs w:val="18"/>
                <w:lang w:eastAsia="ja-JP"/>
              </w:rPr>
              <w:t>Requirement</w:t>
            </w:r>
          </w:p>
        </w:tc>
        <w:tc>
          <w:tcPr>
            <w:tcW w:w="5668" w:type="dxa"/>
            <w:tcBorders>
              <w:top w:val="single" w:sz="4" w:space="0" w:color="auto"/>
              <w:left w:val="single" w:sz="4" w:space="0" w:color="auto"/>
              <w:bottom w:val="single" w:sz="4" w:space="0" w:color="auto"/>
              <w:right w:val="single" w:sz="12" w:space="0" w:color="auto"/>
            </w:tcBorders>
            <w:hideMark/>
          </w:tcPr>
          <w:p w14:paraId="51C2B1EE" w14:textId="77777777" w:rsidR="00FE045D" w:rsidRPr="006474AA" w:rsidRDefault="00FE045D" w:rsidP="008416EE">
            <w:pPr>
              <w:keepNext/>
              <w:pBdr>
                <w:top w:val="single" w:sz="4" w:space="4" w:color="FFFFFF"/>
                <w:left w:val="single" w:sz="4" w:space="4" w:color="FFFFFF"/>
                <w:bottom w:val="single" w:sz="4" w:space="4" w:color="FFFFFF"/>
                <w:right w:val="single" w:sz="4" w:space="4" w:color="FFFFFF"/>
              </w:pBdr>
              <w:shd w:val="clear" w:color="auto" w:fill="F3F3F3"/>
              <w:spacing w:after="0"/>
              <w:ind w:left="113" w:right="113"/>
              <w:rPr>
                <w:rFonts w:ascii="Arial" w:eastAsia="MS Mincho" w:hAnsi="Arial" w:cs="Arial"/>
                <w:b/>
                <w:color w:val="0000FF"/>
                <w:sz w:val="18"/>
                <w:szCs w:val="18"/>
              </w:rPr>
            </w:pPr>
            <w:r>
              <w:rPr>
                <w:rFonts w:ascii="Arial" w:hAnsi="Arial" w:cs="Arial"/>
                <w:sz w:val="18"/>
                <w:szCs w:val="18"/>
                <w:lang w:val="fr-CA"/>
              </w:rPr>
              <w:t>/req/gsml4xsd-lite-31/sch</w:t>
            </w:r>
          </w:p>
        </w:tc>
      </w:tr>
      <w:tr w:rsidR="00FE045D" w:rsidRPr="00DE63EA" w14:paraId="7FED9B3A" w14:textId="77777777" w:rsidTr="008416EE">
        <w:trPr>
          <w:trHeight w:val="645"/>
        </w:trPr>
        <w:tc>
          <w:tcPr>
            <w:tcW w:w="1549" w:type="dxa"/>
            <w:vMerge/>
            <w:tcBorders>
              <w:top w:val="single" w:sz="4" w:space="0" w:color="auto"/>
              <w:left w:val="single" w:sz="12" w:space="0" w:color="auto"/>
              <w:bottom w:val="single" w:sz="4" w:space="0" w:color="auto"/>
              <w:right w:val="single" w:sz="4" w:space="0" w:color="auto"/>
            </w:tcBorders>
            <w:vAlign w:val="center"/>
            <w:hideMark/>
          </w:tcPr>
          <w:p w14:paraId="2C89CC44" w14:textId="77777777" w:rsidR="00FE045D" w:rsidRPr="006474AA" w:rsidRDefault="00FE045D" w:rsidP="008416EE">
            <w:pPr>
              <w:spacing w:after="0"/>
              <w:rPr>
                <w:rFonts w:ascii="Arial" w:eastAsia="MS Mincho" w:hAnsi="Arial" w:cs="Arial"/>
                <w:b/>
                <w:sz w:val="18"/>
                <w:szCs w:val="18"/>
              </w:rPr>
            </w:pPr>
          </w:p>
        </w:tc>
        <w:tc>
          <w:tcPr>
            <w:tcW w:w="1678" w:type="dxa"/>
            <w:tcBorders>
              <w:top w:val="single" w:sz="4" w:space="0" w:color="auto"/>
              <w:left w:val="single" w:sz="4" w:space="0" w:color="auto"/>
              <w:bottom w:val="single" w:sz="4" w:space="0" w:color="auto"/>
              <w:right w:val="nil"/>
            </w:tcBorders>
            <w:hideMark/>
          </w:tcPr>
          <w:p w14:paraId="3D6E2665" w14:textId="77777777" w:rsidR="00FE045D" w:rsidRPr="006474AA" w:rsidRDefault="00FE045D" w:rsidP="008416EE">
            <w:pPr>
              <w:keepNext/>
              <w:pBdr>
                <w:top w:val="single" w:sz="4" w:space="4" w:color="FFFFFF"/>
                <w:left w:val="single" w:sz="4" w:space="4" w:color="FFFFFF"/>
                <w:bottom w:val="single" w:sz="4" w:space="4" w:color="FFFFFF"/>
                <w:right w:val="single" w:sz="4" w:space="4" w:color="FFFFFF"/>
              </w:pBdr>
              <w:shd w:val="clear" w:color="auto" w:fill="F3F3F3"/>
              <w:spacing w:after="0"/>
              <w:ind w:left="113" w:right="113"/>
              <w:rPr>
                <w:rFonts w:ascii="Arial" w:eastAsia="MS Mincho" w:hAnsi="Arial" w:cs="Arial"/>
                <w:sz w:val="18"/>
                <w:szCs w:val="18"/>
              </w:rPr>
            </w:pPr>
            <w:r w:rsidRPr="00DE63EA">
              <w:rPr>
                <w:rFonts w:ascii="Arial" w:eastAsia="MS Mincho" w:hAnsi="Arial" w:cs="Arial"/>
                <w:b/>
                <w:sz w:val="18"/>
                <w:szCs w:val="18"/>
                <w:lang w:eastAsia="ja-JP"/>
              </w:rPr>
              <w:t>Test purpose</w:t>
            </w:r>
          </w:p>
        </w:tc>
        <w:tc>
          <w:tcPr>
            <w:tcW w:w="5668" w:type="dxa"/>
            <w:tcBorders>
              <w:top w:val="single" w:sz="4" w:space="0" w:color="auto"/>
              <w:left w:val="single" w:sz="4" w:space="0" w:color="auto"/>
              <w:bottom w:val="single" w:sz="4" w:space="0" w:color="auto"/>
              <w:right w:val="single" w:sz="12" w:space="0" w:color="auto"/>
            </w:tcBorders>
            <w:hideMark/>
          </w:tcPr>
          <w:p w14:paraId="45C3B46D" w14:textId="77777777" w:rsidR="00FE045D" w:rsidRPr="006474AA" w:rsidRDefault="00FE045D" w:rsidP="008416EE">
            <w:pPr>
              <w:pStyle w:val="Tabletext9"/>
              <w:keepNext/>
              <w:pBdr>
                <w:top w:val="single" w:sz="4" w:space="4" w:color="FFFFFF"/>
                <w:left w:val="single" w:sz="4" w:space="4" w:color="FFFFFF"/>
                <w:bottom w:val="single" w:sz="4" w:space="4" w:color="FFFFFF"/>
                <w:right w:val="single" w:sz="4" w:space="4" w:color="FFFFFF"/>
              </w:pBdr>
              <w:shd w:val="clear" w:color="auto" w:fill="F3F3F3"/>
              <w:ind w:left="113" w:right="113"/>
              <w:rPr>
                <w:rFonts w:cs="Arial"/>
                <w:b/>
                <w:color w:val="FF0000"/>
                <w:szCs w:val="18"/>
                <w:lang w:eastAsia="en-US"/>
              </w:rPr>
            </w:pPr>
            <w:r w:rsidRPr="000E1B87">
              <w:rPr>
                <w:rFonts w:cs="Arial"/>
                <w:szCs w:val="18"/>
                <w:lang w:eastAsia="en-US"/>
              </w:rPr>
              <w:t>Ensure that encoding rules defined in the specification are met</w:t>
            </w:r>
          </w:p>
        </w:tc>
      </w:tr>
      <w:tr w:rsidR="00FE045D" w:rsidRPr="00DE63EA" w14:paraId="5B800F4A" w14:textId="77777777" w:rsidTr="008416EE">
        <w:trPr>
          <w:trHeight w:val="645"/>
        </w:trPr>
        <w:tc>
          <w:tcPr>
            <w:tcW w:w="1549" w:type="dxa"/>
            <w:vMerge/>
            <w:tcBorders>
              <w:top w:val="single" w:sz="4" w:space="0" w:color="auto"/>
              <w:left w:val="single" w:sz="12" w:space="0" w:color="auto"/>
              <w:bottom w:val="single" w:sz="4" w:space="0" w:color="auto"/>
              <w:right w:val="single" w:sz="4" w:space="0" w:color="auto"/>
            </w:tcBorders>
            <w:vAlign w:val="center"/>
            <w:hideMark/>
          </w:tcPr>
          <w:p w14:paraId="5968F3E9" w14:textId="77777777" w:rsidR="00FE045D" w:rsidRPr="006474AA" w:rsidRDefault="00FE045D" w:rsidP="008416EE">
            <w:pPr>
              <w:spacing w:after="0"/>
              <w:rPr>
                <w:rFonts w:ascii="Arial" w:eastAsia="MS Mincho" w:hAnsi="Arial" w:cs="Arial"/>
                <w:b/>
                <w:sz w:val="18"/>
                <w:szCs w:val="18"/>
              </w:rPr>
            </w:pPr>
          </w:p>
        </w:tc>
        <w:tc>
          <w:tcPr>
            <w:tcW w:w="1678" w:type="dxa"/>
            <w:tcBorders>
              <w:top w:val="single" w:sz="4" w:space="0" w:color="auto"/>
              <w:left w:val="single" w:sz="4" w:space="0" w:color="auto"/>
              <w:bottom w:val="single" w:sz="4" w:space="0" w:color="auto"/>
              <w:right w:val="nil"/>
            </w:tcBorders>
            <w:hideMark/>
          </w:tcPr>
          <w:p w14:paraId="2A620497" w14:textId="77777777" w:rsidR="00FE045D" w:rsidRPr="006474AA" w:rsidRDefault="00FE045D" w:rsidP="008416EE">
            <w:pPr>
              <w:keepNext/>
              <w:pBdr>
                <w:top w:val="single" w:sz="4" w:space="4" w:color="FFFFFF"/>
                <w:left w:val="single" w:sz="4" w:space="4" w:color="FFFFFF"/>
                <w:bottom w:val="single" w:sz="4" w:space="4" w:color="FFFFFF"/>
                <w:right w:val="single" w:sz="4" w:space="4" w:color="FFFFFF"/>
              </w:pBdr>
              <w:shd w:val="clear" w:color="auto" w:fill="F3F3F3"/>
              <w:spacing w:after="0"/>
              <w:ind w:left="113" w:right="113"/>
              <w:rPr>
                <w:rFonts w:ascii="Arial" w:eastAsia="MS Mincho" w:hAnsi="Arial" w:cs="Arial"/>
                <w:sz w:val="18"/>
                <w:szCs w:val="18"/>
              </w:rPr>
            </w:pPr>
            <w:r w:rsidRPr="00DE63EA">
              <w:rPr>
                <w:rFonts w:ascii="Arial" w:eastAsia="MS Mincho" w:hAnsi="Arial" w:cs="Arial"/>
                <w:b/>
                <w:sz w:val="18"/>
                <w:szCs w:val="18"/>
                <w:lang w:eastAsia="ja-JP"/>
              </w:rPr>
              <w:t>Test method</w:t>
            </w:r>
          </w:p>
        </w:tc>
        <w:tc>
          <w:tcPr>
            <w:tcW w:w="5668" w:type="dxa"/>
            <w:tcBorders>
              <w:top w:val="single" w:sz="4" w:space="0" w:color="auto"/>
              <w:left w:val="single" w:sz="4" w:space="0" w:color="auto"/>
              <w:bottom w:val="single" w:sz="4" w:space="0" w:color="auto"/>
              <w:right w:val="single" w:sz="12" w:space="0" w:color="auto"/>
            </w:tcBorders>
            <w:hideMark/>
          </w:tcPr>
          <w:p w14:paraId="0D56F19F" w14:textId="77777777" w:rsidR="00FE045D" w:rsidRPr="006474AA" w:rsidRDefault="00FE045D" w:rsidP="008416EE">
            <w:pPr>
              <w:keepNext/>
              <w:pBdr>
                <w:top w:val="single" w:sz="4" w:space="4" w:color="FFFFFF"/>
                <w:left w:val="single" w:sz="4" w:space="4" w:color="FFFFFF"/>
                <w:bottom w:val="single" w:sz="4" w:space="4" w:color="FFFFFF"/>
                <w:right w:val="single" w:sz="4" w:space="4" w:color="FFFFFF"/>
              </w:pBdr>
              <w:shd w:val="clear" w:color="auto" w:fill="F3F3F3"/>
              <w:spacing w:before="100" w:beforeAutospacing="1" w:after="100" w:afterAutospacing="1" w:line="230" w:lineRule="atLeast"/>
              <w:ind w:left="113" w:right="113"/>
              <w:rPr>
                <w:rFonts w:ascii="Arial" w:eastAsia="MS Mincho" w:hAnsi="Arial" w:cs="Arial"/>
                <w:sz w:val="18"/>
                <w:szCs w:val="18"/>
              </w:rPr>
            </w:pPr>
            <w:r>
              <w:rPr>
                <w:rFonts w:ascii="Arial" w:eastAsia="MS Mincho" w:hAnsi="Arial" w:cs="Arial"/>
                <w:sz w:val="18"/>
                <w:szCs w:val="18"/>
              </w:rPr>
              <w:t>Perform a schematron validation on the XML instance.  Test succeeds if the validation does not report any failed rules.</w:t>
            </w:r>
          </w:p>
        </w:tc>
      </w:tr>
      <w:tr w:rsidR="00FE045D" w:rsidRPr="00DE63EA" w14:paraId="04B1D926" w14:textId="77777777" w:rsidTr="008416EE">
        <w:trPr>
          <w:trHeight w:val="462"/>
        </w:trPr>
        <w:tc>
          <w:tcPr>
            <w:tcW w:w="1549" w:type="dxa"/>
            <w:vMerge/>
            <w:tcBorders>
              <w:top w:val="single" w:sz="4" w:space="0" w:color="auto"/>
              <w:left w:val="single" w:sz="12" w:space="0" w:color="auto"/>
              <w:bottom w:val="single" w:sz="4" w:space="0" w:color="auto"/>
              <w:right w:val="single" w:sz="4" w:space="0" w:color="auto"/>
            </w:tcBorders>
            <w:vAlign w:val="center"/>
            <w:hideMark/>
          </w:tcPr>
          <w:p w14:paraId="5AD7825E" w14:textId="77777777" w:rsidR="00FE045D" w:rsidRPr="006474AA" w:rsidRDefault="00FE045D" w:rsidP="008416EE">
            <w:pPr>
              <w:spacing w:after="0"/>
              <w:rPr>
                <w:rFonts w:ascii="Arial" w:eastAsia="MS Mincho" w:hAnsi="Arial" w:cs="Arial"/>
                <w:b/>
                <w:sz w:val="18"/>
                <w:szCs w:val="18"/>
              </w:rPr>
            </w:pPr>
          </w:p>
        </w:tc>
        <w:tc>
          <w:tcPr>
            <w:tcW w:w="1678" w:type="dxa"/>
            <w:tcBorders>
              <w:top w:val="single" w:sz="4" w:space="0" w:color="auto"/>
              <w:left w:val="single" w:sz="4" w:space="0" w:color="auto"/>
              <w:bottom w:val="single" w:sz="4" w:space="0" w:color="auto"/>
              <w:right w:val="nil"/>
            </w:tcBorders>
            <w:hideMark/>
          </w:tcPr>
          <w:p w14:paraId="18B12CFD" w14:textId="77777777" w:rsidR="00FE045D" w:rsidRPr="006474AA" w:rsidRDefault="00FE045D" w:rsidP="008416EE">
            <w:pPr>
              <w:keepNext/>
              <w:pBdr>
                <w:top w:val="single" w:sz="4" w:space="4" w:color="FFFFFF"/>
                <w:left w:val="single" w:sz="4" w:space="4" w:color="FFFFFF"/>
                <w:bottom w:val="single" w:sz="4" w:space="4" w:color="FFFFFF"/>
                <w:right w:val="single" w:sz="4" w:space="4" w:color="FFFFFF"/>
              </w:pBdr>
              <w:shd w:val="clear" w:color="auto" w:fill="F3F3F3"/>
              <w:spacing w:after="0"/>
              <w:ind w:left="113" w:right="113"/>
              <w:rPr>
                <w:rFonts w:ascii="Arial" w:eastAsia="MS Mincho" w:hAnsi="Arial" w:cs="Arial"/>
                <w:sz w:val="18"/>
                <w:szCs w:val="18"/>
              </w:rPr>
            </w:pPr>
            <w:r w:rsidRPr="00DE63EA">
              <w:rPr>
                <w:rFonts w:ascii="Arial" w:eastAsia="MS Mincho" w:hAnsi="Arial" w:cs="Arial"/>
                <w:b/>
                <w:sz w:val="18"/>
                <w:szCs w:val="18"/>
                <w:lang w:eastAsia="ja-JP"/>
              </w:rPr>
              <w:t>Test type</w:t>
            </w:r>
          </w:p>
        </w:tc>
        <w:tc>
          <w:tcPr>
            <w:tcW w:w="5668" w:type="dxa"/>
            <w:tcBorders>
              <w:top w:val="single" w:sz="4" w:space="0" w:color="auto"/>
              <w:left w:val="single" w:sz="4" w:space="0" w:color="auto"/>
              <w:bottom w:val="single" w:sz="4" w:space="0" w:color="auto"/>
              <w:right w:val="single" w:sz="12" w:space="0" w:color="auto"/>
            </w:tcBorders>
            <w:hideMark/>
          </w:tcPr>
          <w:p w14:paraId="60179B68" w14:textId="77777777" w:rsidR="00FE045D" w:rsidRPr="006474AA" w:rsidRDefault="00FE045D" w:rsidP="008416EE">
            <w:pPr>
              <w:pStyle w:val="Tabletext9"/>
              <w:keepNext/>
              <w:pBdr>
                <w:top w:val="single" w:sz="4" w:space="4" w:color="FFFFFF"/>
                <w:left w:val="single" w:sz="4" w:space="4" w:color="FFFFFF"/>
                <w:bottom w:val="single" w:sz="4" w:space="4" w:color="FFFFFF"/>
                <w:right w:val="single" w:sz="4" w:space="4" w:color="FFFFFF"/>
              </w:pBdr>
              <w:shd w:val="clear" w:color="auto" w:fill="F3F3F3"/>
              <w:ind w:left="113" w:right="113"/>
              <w:rPr>
                <w:rFonts w:cs="Arial"/>
                <w:szCs w:val="18"/>
                <w:lang w:eastAsia="en-US"/>
              </w:rPr>
            </w:pPr>
          </w:p>
        </w:tc>
      </w:tr>
    </w:tbl>
    <w:p w14:paraId="35E43DA7" w14:textId="77777777" w:rsidR="00FE045D" w:rsidRDefault="00FE045D" w:rsidP="00FE045D"/>
    <w:p w14:paraId="101E0803" w14:textId="77777777" w:rsidR="00FE045D" w:rsidRDefault="00FE045D" w:rsidP="00FE045D">
      <w:r>
        <w:br w:type="page"/>
      </w:r>
    </w:p>
    <w:p w14:paraId="2311D2C5" w14:textId="77777777" w:rsidR="004A5507" w:rsidRDefault="004A5507" w:rsidP="004A5507">
      <w:pPr>
        <w:pStyle w:val="AnnexLevel2"/>
        <w:numPr>
          <w:ilvl w:val="0"/>
          <w:numId w:val="0"/>
        </w:numPr>
      </w:pPr>
    </w:p>
    <w:bookmarkEnd w:id="95"/>
    <w:bookmarkEnd w:id="96"/>
    <w:bookmarkEnd w:id="97"/>
    <w:bookmarkEnd w:id="98"/>
    <w:bookmarkEnd w:id="99"/>
    <w:bookmarkEnd w:id="100"/>
    <w:p w14:paraId="7DCFA31C" w14:textId="35C68780" w:rsidR="009A7B37" w:rsidRDefault="009A7B37" w:rsidP="004A5507">
      <w:pPr>
        <w:pStyle w:val="Annex"/>
      </w:pPr>
      <w:r>
        <w:br w:type="page"/>
      </w:r>
      <w:bookmarkStart w:id="101" w:name="_Toc165888231"/>
      <w:r w:rsidR="00165E04">
        <w:lastRenderedPageBreak/>
        <w:t xml:space="preserve">Annex </w:t>
      </w:r>
      <w:r w:rsidR="00FE045D">
        <w:rPr>
          <w:color w:val="FF0000"/>
        </w:rPr>
        <w:t xml:space="preserve">B: </w:t>
      </w:r>
      <w:r>
        <w:t>Revision history</w:t>
      </w:r>
      <w:bookmarkEnd w:id="101"/>
    </w:p>
    <w:p w14:paraId="21B15752" w14:textId="77777777" w:rsidR="009A7B37" w:rsidRDefault="009A7B37"/>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14:paraId="7B2E5D19" w14:textId="77777777">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Default="009A7B37" w:rsidP="00165E04">
            <w:pPr>
              <w:pStyle w:val="OGCtableheader"/>
            </w:pPr>
            <w:r>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Default="009A7B37" w:rsidP="00165E04">
            <w:pPr>
              <w:pStyle w:val="OGCtableheader"/>
            </w:pPr>
            <w:r>
              <w:t>Release</w:t>
            </w:r>
          </w:p>
        </w:tc>
        <w:tc>
          <w:tcPr>
            <w:tcW w:w="990" w:type="dxa"/>
            <w:tcBorders>
              <w:top w:val="single" w:sz="4" w:space="0" w:color="auto"/>
              <w:left w:val="single" w:sz="4" w:space="0" w:color="auto"/>
              <w:bottom w:val="single" w:sz="4" w:space="0" w:color="auto"/>
              <w:right w:val="single" w:sz="4" w:space="0" w:color="auto"/>
            </w:tcBorders>
          </w:tcPr>
          <w:p w14:paraId="34CC9D64" w14:textId="77777777" w:rsidR="009A7B37" w:rsidRDefault="009A7B37" w:rsidP="00165E04">
            <w:pPr>
              <w:pStyle w:val="OGCtableheader"/>
            </w:pPr>
            <w:r>
              <w:t>Author</w:t>
            </w:r>
          </w:p>
        </w:tc>
        <w:tc>
          <w:tcPr>
            <w:tcW w:w="2130" w:type="dxa"/>
            <w:tcBorders>
              <w:top w:val="single" w:sz="4" w:space="0" w:color="auto"/>
              <w:left w:val="single" w:sz="4" w:space="0" w:color="auto"/>
              <w:bottom w:val="single" w:sz="4" w:space="0" w:color="auto"/>
              <w:right w:val="single" w:sz="4" w:space="0" w:color="auto"/>
            </w:tcBorders>
          </w:tcPr>
          <w:p w14:paraId="28BED6A1" w14:textId="77777777" w:rsidR="009A7B37" w:rsidRDefault="009A7B37" w:rsidP="00165E04">
            <w:pPr>
              <w:pStyle w:val="OGCtableheader"/>
            </w:pPr>
            <w:r>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Default="009A7B37" w:rsidP="00165E04">
            <w:pPr>
              <w:pStyle w:val="OGCtableheader"/>
            </w:pPr>
            <w:r>
              <w:t>Description</w:t>
            </w:r>
          </w:p>
        </w:tc>
      </w:tr>
      <w:tr w:rsidR="009A7B37" w14:paraId="1937C041" w14:textId="77777777">
        <w:tc>
          <w:tcPr>
            <w:tcW w:w="1095" w:type="dxa"/>
            <w:tcBorders>
              <w:top w:val="single" w:sz="4" w:space="0" w:color="auto"/>
              <w:left w:val="single" w:sz="4" w:space="0" w:color="auto"/>
              <w:bottom w:val="single" w:sz="4" w:space="0" w:color="auto"/>
              <w:right w:val="single" w:sz="4" w:space="0" w:color="auto"/>
            </w:tcBorders>
          </w:tcPr>
          <w:p w14:paraId="3CB67853" w14:textId="2EECB822" w:rsidR="009A7B37" w:rsidRDefault="00FE045D" w:rsidP="00165E04">
            <w:pPr>
              <w:pStyle w:val="OGCtabletext"/>
            </w:pPr>
            <w:r>
              <w:t>2017-07-02</w:t>
            </w:r>
          </w:p>
        </w:tc>
        <w:tc>
          <w:tcPr>
            <w:tcW w:w="990" w:type="dxa"/>
            <w:tcBorders>
              <w:top w:val="single" w:sz="4" w:space="0" w:color="auto"/>
              <w:left w:val="single" w:sz="4" w:space="0" w:color="auto"/>
              <w:bottom w:val="single" w:sz="4" w:space="0" w:color="auto"/>
              <w:right w:val="single" w:sz="4" w:space="0" w:color="auto"/>
            </w:tcBorders>
          </w:tcPr>
          <w:p w14:paraId="3F32E5E3" w14:textId="4A60B729" w:rsidR="009A7B37" w:rsidRDefault="00FE045D" w:rsidP="00165E04">
            <w:pPr>
              <w:pStyle w:val="OGCtabletext"/>
            </w:pPr>
            <w:r>
              <w:t>1.0.0</w:t>
            </w:r>
          </w:p>
        </w:tc>
        <w:tc>
          <w:tcPr>
            <w:tcW w:w="990" w:type="dxa"/>
            <w:tcBorders>
              <w:top w:val="single" w:sz="4" w:space="0" w:color="auto"/>
              <w:left w:val="single" w:sz="4" w:space="0" w:color="auto"/>
              <w:bottom w:val="single" w:sz="4" w:space="0" w:color="auto"/>
              <w:right w:val="single" w:sz="4" w:space="0" w:color="auto"/>
            </w:tcBorders>
          </w:tcPr>
          <w:p w14:paraId="1EAA1839" w14:textId="7B5F6C51" w:rsidR="009A7B37" w:rsidRDefault="00FE045D" w:rsidP="00165E04">
            <w:pPr>
              <w:pStyle w:val="OGCtabletext"/>
            </w:pPr>
            <w:r>
              <w:t>Eric Boisvert</w:t>
            </w:r>
          </w:p>
        </w:tc>
        <w:tc>
          <w:tcPr>
            <w:tcW w:w="2130" w:type="dxa"/>
            <w:tcBorders>
              <w:top w:val="single" w:sz="4" w:space="0" w:color="auto"/>
              <w:left w:val="single" w:sz="4" w:space="0" w:color="auto"/>
              <w:bottom w:val="single" w:sz="4" w:space="0" w:color="auto"/>
              <w:right w:val="single" w:sz="4" w:space="0" w:color="auto"/>
            </w:tcBorders>
          </w:tcPr>
          <w:p w14:paraId="7E70059D" w14:textId="16CB6A1F" w:rsidR="009A7B37" w:rsidRDefault="00FE045D" w:rsidP="00165E04">
            <w:pPr>
              <w:pStyle w:val="OGCtabletext"/>
            </w:pPr>
            <w:r>
              <w:t>All</w:t>
            </w:r>
          </w:p>
        </w:tc>
        <w:tc>
          <w:tcPr>
            <w:tcW w:w="3345" w:type="dxa"/>
            <w:tcBorders>
              <w:top w:val="single" w:sz="4" w:space="0" w:color="auto"/>
              <w:left w:val="single" w:sz="4" w:space="0" w:color="auto"/>
              <w:bottom w:val="single" w:sz="4" w:space="0" w:color="auto"/>
              <w:right w:val="single" w:sz="4" w:space="0" w:color="auto"/>
            </w:tcBorders>
          </w:tcPr>
          <w:p w14:paraId="2A94601B" w14:textId="0FB94001" w:rsidR="009A7B37" w:rsidRDefault="00FE045D" w:rsidP="00165E04">
            <w:pPr>
              <w:pStyle w:val="OGCtabletext"/>
            </w:pPr>
            <w:r>
              <w:t>Initial creation of document from 16-008</w:t>
            </w:r>
          </w:p>
        </w:tc>
      </w:tr>
      <w:tr w:rsidR="009A7B37" w14:paraId="4DFD6672" w14:textId="77777777">
        <w:tc>
          <w:tcPr>
            <w:tcW w:w="1095" w:type="dxa"/>
            <w:tcBorders>
              <w:top w:val="single" w:sz="4" w:space="0" w:color="auto"/>
              <w:left w:val="single" w:sz="4" w:space="0" w:color="auto"/>
              <w:bottom w:val="single" w:sz="4" w:space="0" w:color="auto"/>
              <w:right w:val="single" w:sz="4" w:space="0" w:color="auto"/>
            </w:tcBorders>
          </w:tcPr>
          <w:p w14:paraId="0AD74C4B" w14:textId="77777777" w:rsidR="009A7B37" w:rsidRDefault="009A7B37" w:rsidP="00165E04">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0968216" w14:textId="77777777" w:rsidR="009A7B37" w:rsidRDefault="009A7B37" w:rsidP="00165E04">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909393F" w14:textId="77777777" w:rsidR="009A7B37" w:rsidRDefault="009A7B37" w:rsidP="00165E04">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1E5E2A7" w14:textId="77777777" w:rsidR="009A7B37" w:rsidRDefault="009A7B37" w:rsidP="00165E04">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4B3511EC" w14:textId="77777777" w:rsidR="009A7B37" w:rsidRDefault="009A7B37" w:rsidP="00165E04">
            <w:pPr>
              <w:pStyle w:val="OGCtabletext"/>
            </w:pPr>
          </w:p>
        </w:tc>
      </w:tr>
      <w:tr w:rsidR="009A7B37" w14:paraId="14AF0E77" w14:textId="77777777">
        <w:tc>
          <w:tcPr>
            <w:tcW w:w="1095" w:type="dxa"/>
            <w:tcBorders>
              <w:top w:val="single" w:sz="4" w:space="0" w:color="auto"/>
              <w:left w:val="single" w:sz="4" w:space="0" w:color="auto"/>
              <w:bottom w:val="single" w:sz="4" w:space="0" w:color="auto"/>
              <w:right w:val="single" w:sz="4" w:space="0" w:color="auto"/>
            </w:tcBorders>
          </w:tcPr>
          <w:p w14:paraId="0D5009D8" w14:textId="77777777" w:rsidR="009A7B37" w:rsidRDefault="009A7B37">
            <w:pPr>
              <w:pStyle w:val="Listepuces"/>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9A7B37" w:rsidRDefault="009A7B37">
            <w:pPr>
              <w:pStyle w:val="Listepuces"/>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E4FDF8A" w14:textId="77777777" w:rsidR="009A7B37" w:rsidRDefault="009A7B37">
            <w:pPr>
              <w:pStyle w:val="Listepuces"/>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093F97F0" w14:textId="77777777" w:rsidR="009A7B37" w:rsidRDefault="009A7B37">
            <w:pPr>
              <w:pStyle w:val="Listepuces"/>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9A7B37" w:rsidRDefault="009A7B37">
            <w:pPr>
              <w:pStyle w:val="Listepuces"/>
              <w:keepLines/>
              <w:ind w:left="0" w:firstLine="0"/>
            </w:pPr>
          </w:p>
        </w:tc>
      </w:tr>
    </w:tbl>
    <w:p w14:paraId="1ACAAD8B" w14:textId="77777777" w:rsidR="009A7B37" w:rsidRDefault="009A7B37"/>
    <w:p w14:paraId="6C707DD1" w14:textId="77777777" w:rsidR="009A7B37" w:rsidRDefault="009A7B37" w:rsidP="004A5507">
      <w:pPr>
        <w:pStyle w:val="Annex"/>
      </w:pPr>
      <w:r>
        <w:br w:type="page"/>
      </w:r>
      <w:r w:rsidR="00165E04">
        <w:lastRenderedPageBreak/>
        <w:t xml:space="preserve">Annex </w:t>
      </w:r>
      <w:r w:rsidR="00165E04" w:rsidRPr="00165E04">
        <w:rPr>
          <w:color w:val="FF0000"/>
        </w:rPr>
        <w:t>&lt;insert annex number&gt;</w:t>
      </w:r>
      <w:r w:rsidRPr="00165E04">
        <w:rPr>
          <w:color w:val="FF0000"/>
        </w:rPr>
        <w:t xml:space="preserve">: </w:t>
      </w:r>
      <w:r>
        <w:t>Bibliography</w:t>
      </w:r>
    </w:p>
    <w:p w14:paraId="3297B057" w14:textId="77777777" w:rsidR="004A5507" w:rsidRPr="00165E04" w:rsidRDefault="00165E04" w:rsidP="00165E04">
      <w:pPr>
        <w:pStyle w:val="OGCtableheader"/>
      </w:pPr>
      <w:r w:rsidRPr="00165E04">
        <w:t>&lt;</w:t>
      </w:r>
      <w:r w:rsidR="009A7B37" w:rsidRPr="00165E04">
        <w:t xml:space="preserve">A Bibliography, if present, shall appear </w:t>
      </w:r>
      <w:r w:rsidRPr="00165E04">
        <w:t>as</w:t>
      </w:r>
      <w:r w:rsidR="009A7B37" w:rsidRPr="00165E04">
        <w:t xml:space="preserve"> the last annex. </w:t>
      </w:r>
      <w:r w:rsidRPr="00165E04">
        <w:t>&gt;</w:t>
      </w:r>
    </w:p>
    <w:sectPr w:rsidR="004A5507" w:rsidRPr="00165E04" w:rsidSect="00F27D5A">
      <w:footerReference w:type="default" r:id="rId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rellet Sylvain" w:date="2017-07-04T09:08:00Z" w:initials="GS">
    <w:p w14:paraId="1657EAF3" w14:textId="795BD93C" w:rsidR="008416EE" w:rsidRDefault="008416EE">
      <w:pPr>
        <w:pStyle w:val="Commentaire"/>
      </w:pPr>
      <w:r>
        <w:t>/</w:t>
      </w:r>
      <w:r>
        <w:rPr>
          <w:rStyle w:val="Marquedecommentaire"/>
        </w:rPr>
        <w:annotationRef/>
      </w:r>
      <w:r>
        <w:t xml:space="preserve">spec/geosciml-lite/2.0 </w:t>
      </w:r>
    </w:p>
  </w:comment>
  <w:comment w:id="2" w:author="Eric Boisvert" w:date="2017-07-02T17:04:00Z" w:initials="EB/L">
    <w:p w14:paraId="3DFC63C2" w14:textId="0CE4CB66" w:rsidR="008416EE" w:rsidRDefault="008416EE">
      <w:pPr>
        <w:pStyle w:val="Commentaire"/>
      </w:pPr>
      <w:r>
        <w:rPr>
          <w:rStyle w:val="Marquedecommentaire"/>
        </w:rPr>
        <w:annotationRef/>
      </w:r>
      <w:r>
        <w:t>What version ?</w:t>
      </w:r>
    </w:p>
  </w:comment>
  <w:comment w:id="3" w:author="Grellet Sylvain" w:date="2017-07-04T09:01:00Z" w:initials="GS">
    <w:p w14:paraId="67A0ACFA" w14:textId="1C5E0105" w:rsidR="008416EE" w:rsidRDefault="008416EE">
      <w:pPr>
        <w:pStyle w:val="Commentaire"/>
        <w:rPr>
          <w:rStyle w:val="Marquedecommentaire"/>
        </w:rPr>
      </w:pPr>
      <w:r>
        <w:rPr>
          <w:rStyle w:val="Marquedecommentaire"/>
        </w:rPr>
        <w:annotationRef/>
      </w:r>
      <w:r>
        <w:rPr>
          <w:rStyle w:val="Marquedecommentaire"/>
        </w:rPr>
        <w:t xml:space="preserve">That’s a new spec -&gt; V 2.0.0. </w:t>
      </w:r>
      <w:r>
        <w:t>(considerings the first one was under GeoSciML 4.1 ?)</w:t>
      </w:r>
    </w:p>
    <w:p w14:paraId="64269EA5" w14:textId="73D7A4CC" w:rsidR="008416EE" w:rsidRDefault="008416EE">
      <w:pPr>
        <w:pStyle w:val="Commentaire"/>
      </w:pPr>
      <w:r>
        <w:rPr>
          <w:rStyle w:val="Marquedecommentaire"/>
        </w:rPr>
        <w:t>Though, we have to find a way to track the dependency to a specific version of the conceptual model</w:t>
      </w:r>
    </w:p>
  </w:comment>
  <w:comment w:id="9" w:author="Grellet Sylvain" w:date="2017-07-04T09:19:00Z" w:initials="GS">
    <w:p w14:paraId="2F54FB96" w14:textId="525F5913" w:rsidR="008416EE" w:rsidRDefault="008416EE">
      <w:pPr>
        <w:pStyle w:val="Commentaire"/>
      </w:pPr>
      <w:r>
        <w:rPr>
          <w:rStyle w:val="Marquedecommentaire"/>
        </w:rPr>
        <w:annotationRef/>
      </w:r>
      <w:r>
        <w:t>So if we are to derive a JSON-LD encoding of this exact same structure that will trigger another doc ?</w:t>
      </w:r>
    </w:p>
    <w:p w14:paraId="2EE91155" w14:textId="213A6908" w:rsidR="008416EE" w:rsidRDefault="008416EE">
      <w:pPr>
        <w:pStyle w:val="Commentaire"/>
      </w:pPr>
      <w:r>
        <w:t>Can we think about this in a more generalized approach</w:t>
      </w:r>
      <w:r w:rsidR="00CE57D7">
        <w:t xml:space="preserve"> -&gt; defining an overarching logical model</w:t>
      </w:r>
      <w:r w:rsidR="00A90AE1">
        <w:t xml:space="preserve"> (chapter 7) ?</w:t>
      </w:r>
    </w:p>
  </w:comment>
  <w:comment w:id="58" w:author="Grellet Sylvain" w:date="2017-07-04T09:22:00Z" w:initials="GS">
    <w:p w14:paraId="4773D0CC" w14:textId="7398CE55" w:rsidR="008416EE" w:rsidRDefault="008416EE">
      <w:pPr>
        <w:pStyle w:val="Commentaire"/>
      </w:pPr>
      <w:r>
        <w:t>/rec/</w:t>
      </w:r>
    </w:p>
    <w:p w14:paraId="536AF006" w14:textId="4E9E84BE" w:rsidR="008416EE" w:rsidRDefault="008416EE">
      <w:pPr>
        <w:pStyle w:val="Commentaire"/>
      </w:pPr>
      <w:r>
        <w:rPr>
          <w:rStyle w:val="Marquedecommentaire"/>
        </w:rPr>
        <w:annotationRef/>
      </w:r>
      <w:r>
        <w:t>I don’t know what is the status for this. Discussion this with Simon when doing INSPIRE guidelines on O&amp;M &amp; SWE we raised this -&gt; don’t remember if that led to a formal CR</w:t>
      </w:r>
    </w:p>
  </w:comment>
  <w:comment w:id="68" w:author="Eric Boisvert" w:date="2017-07-02T17:03:00Z" w:initials="EB/L">
    <w:p w14:paraId="1A7CDC49" w14:textId="1BFB3897" w:rsidR="008416EE" w:rsidRDefault="008416EE">
      <w:pPr>
        <w:pStyle w:val="Commentaire"/>
      </w:pPr>
      <w:r>
        <w:rPr>
          <w:rStyle w:val="Marquedecommentaire"/>
        </w:rPr>
        <w:annotationRef/>
      </w:r>
      <w:r>
        <w:t>Update to fit existing schematron</w:t>
      </w:r>
    </w:p>
  </w:comment>
  <w:comment w:id="72" w:author="Eric Boisvert" w:date="2017-07-02T17:04:00Z" w:initials="EB/L">
    <w:p w14:paraId="0EBA33DB" w14:textId="5D0FB0BE" w:rsidR="008416EE" w:rsidRDefault="008416EE">
      <w:pPr>
        <w:pStyle w:val="Commentaire"/>
      </w:pPr>
      <w:r>
        <w:rPr>
          <w:rStyle w:val="Marquedecommentaire"/>
        </w:rPr>
        <w:annotationRef/>
      </w:r>
      <w:r>
        <w:t>What version ??</w:t>
      </w:r>
    </w:p>
  </w:comment>
  <w:comment w:id="73" w:author="Grellet Sylvain" w:date="2017-07-04T09:25:00Z" w:initials="GS">
    <w:p w14:paraId="2AF59166" w14:textId="75C1FDFB" w:rsidR="008416EE" w:rsidRDefault="008416EE">
      <w:pPr>
        <w:pStyle w:val="Commentaire"/>
      </w:pPr>
      <w:r>
        <w:rPr>
          <w:rStyle w:val="Marquedecommentaire"/>
        </w:rPr>
        <w:annotationRef/>
      </w:r>
      <w:r>
        <w:t>See above: I’ll go for 2.0</w:t>
      </w:r>
    </w:p>
  </w:comment>
  <w:comment w:id="75" w:author="Boisvert, Eric" w:date="2017-07-02T17:01:00Z" w:initials="BE">
    <w:p w14:paraId="3C301422" w14:textId="77777777" w:rsidR="008416EE" w:rsidRDefault="008416EE" w:rsidP="00116406">
      <w:pPr>
        <w:pStyle w:val="Commentaire"/>
      </w:pPr>
      <w:r>
        <w:rPr>
          <w:rStyle w:val="Marquedecommentaire"/>
        </w:rPr>
        <w:annotationRef/>
      </w:r>
      <w:r>
        <w:t>There is no mono space styling in the HTML document</w:t>
      </w:r>
    </w:p>
  </w:comment>
  <w:comment w:id="76" w:author="Boisvert, Eric" w:date="2017-07-02T17:01:00Z" w:initials="BE">
    <w:p w14:paraId="1B813704" w14:textId="77777777" w:rsidR="008416EE" w:rsidRDefault="008416EE" w:rsidP="00116406">
      <w:pPr>
        <w:pStyle w:val="Commentaire"/>
      </w:pPr>
      <w:r>
        <w:rPr>
          <w:rStyle w:val="Marquedecommentaire"/>
        </w:rPr>
        <w:annotationRef/>
      </w:r>
      <w:r>
        <w:t>Do we have to use OGC namespace pattern : eg (</w:t>
      </w:r>
      <w:hyperlink r:id="rId1" w:history="1">
        <w:r w:rsidRPr="00FA5FD0">
          <w:rPr>
            <w:rStyle w:val="Lienhypertexte"/>
          </w:rPr>
          <w:t>http://www.opengis.net/gsml/4.1/GeoSciML-Basic</w:t>
        </w:r>
      </w:hyperlink>
      <w:r>
        <w:t>) ?</w:t>
      </w:r>
    </w:p>
  </w:comment>
  <w:comment w:id="77" w:author="Grellet Sylvain" w:date="2017-07-04T09:29:00Z" w:initials="GS">
    <w:p w14:paraId="2A80AE26" w14:textId="493ADE20" w:rsidR="00F425CD" w:rsidRDefault="00F425CD">
      <w:pPr>
        <w:pStyle w:val="Commentaire"/>
      </w:pPr>
      <w:r>
        <w:rPr>
          <w:rStyle w:val="Marquedecommentaire"/>
        </w:rPr>
        <w:annotationRef/>
      </w:r>
      <w:r>
        <w:t>I would say yes (using geosciml-lite in the namesspace of course)</w:t>
      </w:r>
    </w:p>
  </w:comment>
  <w:comment w:id="90" w:author="Eric Boisvert" w:date="2017-07-02T17:22:00Z" w:initials="EB/L">
    <w:p w14:paraId="77C30F39" w14:textId="5E54356D" w:rsidR="008416EE" w:rsidRDefault="008416EE">
      <w:pPr>
        <w:pStyle w:val="Commentaire"/>
      </w:pPr>
      <w:r>
        <w:rPr>
          <w:rStyle w:val="Marquedecommentaire"/>
        </w:rPr>
        <w:annotationRef/>
      </w:r>
      <w:r>
        <w:t>So far , copy-paste from 16-008.  Need to adapt to 3.2</w:t>
      </w:r>
    </w:p>
  </w:comment>
  <w:comment w:id="91" w:author="Grellet Sylvain" w:date="2017-07-04T10:42:00Z" w:initials="GS">
    <w:p w14:paraId="26B1945F" w14:textId="21D66D93" w:rsidR="00575591" w:rsidRDefault="00575591">
      <w:pPr>
        <w:pStyle w:val="Commentaire"/>
      </w:pPr>
      <w:r>
        <w:rPr>
          <w:rStyle w:val="Marquedecommentaire"/>
        </w:rPr>
        <w:annotationRef/>
      </w:r>
      <w:r>
        <w:t>What we did for EPOS</w:t>
      </w:r>
      <w:r w:rsidR="001B35D4">
        <w:t xml:space="preserve"> on Boreholeview</w:t>
      </w:r>
      <w:bookmarkStart w:id="92" w:name="_GoBack"/>
      <w:bookmarkEnd w:id="92"/>
      <w:r>
        <w:t xml:space="preserve"> could give ideas : </w:t>
      </w:r>
    </w:p>
    <w:p w14:paraId="0F4A9E0F" w14:textId="7444B169" w:rsidR="00575591" w:rsidRDefault="00575591">
      <w:pPr>
        <w:pStyle w:val="Commentaire"/>
      </w:pPr>
      <w:hyperlink r:id="rId2" w:history="1">
        <w:r>
          <w:rPr>
            <w:rStyle w:val="Lienhypertexte"/>
            <w:rFonts w:ascii="Calibri" w:hAnsi="Calibri" w:cs="Calibri"/>
            <w:sz w:val="22"/>
            <w:szCs w:val="22"/>
          </w:rPr>
          <w:t>https://forge.brgm.fr/svnrepository/epos/trunk/Documents/EPOS_Borehole_V.1.0.1.docx</w:t>
        </w:r>
      </w:hyperlink>
      <w:r>
        <w:rPr>
          <w:rFonts w:ascii="Calibri" w:hAnsi="Calibri" w:cs="Calibri"/>
          <w:color w:val="1F497D"/>
          <w:sz w:val="22"/>
          <w:szCs w:val="22"/>
        </w:rPr>
        <w:t xml:space="preserve"> </w:t>
      </w:r>
    </w:p>
  </w:comment>
  <w:comment w:id="93" w:author="Grellet Sylvain" w:date="2017-07-04T09:03:00Z" w:initials="GS">
    <w:p w14:paraId="5F81EBD1" w14:textId="77777777" w:rsidR="008416EE" w:rsidRPr="00D41FCD" w:rsidRDefault="008416EE" w:rsidP="009C02C4">
      <w:pPr>
        <w:ind w:left="720"/>
        <w:rPr>
          <w:rStyle w:val="Entity"/>
        </w:rPr>
      </w:pPr>
      <w:r>
        <w:rPr>
          <w:rStyle w:val="Marquedecommentaire"/>
        </w:rPr>
        <w:annotationRef/>
      </w:r>
      <w:r w:rsidRPr="00D41FCD">
        <w:rPr>
          <w:rStyle w:val="Entity"/>
        </w:rPr>
        <w:t>application/gml+xml</w:t>
      </w:r>
      <w:r w:rsidRPr="00D41FCD" w:rsidDel="00EE0227">
        <w:rPr>
          <w:rStyle w:val="Entity"/>
        </w:rPr>
        <w:t xml:space="preserve"> </w:t>
      </w:r>
    </w:p>
    <w:p w14:paraId="01365C7E" w14:textId="3BDD2235" w:rsidR="008416EE" w:rsidRDefault="008416EE">
      <w:pPr>
        <w:pStyle w:val="Commentaire"/>
      </w:pPr>
      <w:r>
        <w:t>with ‘profile’ being a URI to this doc (see cover page) ?</w:t>
      </w:r>
    </w:p>
    <w:p w14:paraId="2D761C07" w14:textId="2BA4AEA2" w:rsidR="008416EE" w:rsidRDefault="001C492E">
      <w:pPr>
        <w:pStyle w:val="Commentaire"/>
      </w:pPr>
      <w:hyperlink r:id="rId3" w:history="1">
        <w:r w:rsidR="008416EE" w:rsidRPr="00DA2D29">
          <w:rPr>
            <w:rStyle w:val="Lienhypertexte"/>
          </w:rPr>
          <w:t>http://www.opengis.net/spec/geosciml-lite/2.0</w:t>
        </w:r>
      </w:hyperlink>
      <w:r w:rsidR="008416EE">
        <w:t xml:space="preserve"> </w:t>
      </w:r>
      <w:r w:rsidR="008416EE">
        <w:rPr>
          <w:rStyle w:val="Marquedecommentaire"/>
        </w:rPr>
        <w:annotationRef/>
      </w:r>
    </w:p>
    <w:p w14:paraId="61D7B831" w14:textId="77777777" w:rsidR="008416EE" w:rsidRDefault="008416EE">
      <w:pPr>
        <w:pStyle w:val="Commentaire"/>
      </w:pPr>
    </w:p>
    <w:p w14:paraId="617B35AF" w14:textId="12A4BA1A" w:rsidR="008416EE" w:rsidRDefault="008416EE">
      <w:pPr>
        <w:pStyle w:val="Commentaire"/>
      </w:pPr>
      <w:r>
        <w:t>we need to start defining those for proper content neg to happen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57EAF3" w15:done="0"/>
  <w15:commentEx w15:paraId="3DFC63C2" w15:done="0"/>
  <w15:commentEx w15:paraId="64269EA5" w15:paraIdParent="3DFC63C2" w15:done="0"/>
  <w15:commentEx w15:paraId="2EE91155" w15:done="0"/>
  <w15:commentEx w15:paraId="536AF006" w15:done="0"/>
  <w15:commentEx w15:paraId="1A7CDC49" w15:done="0"/>
  <w15:commentEx w15:paraId="0EBA33DB" w15:done="0"/>
  <w15:commentEx w15:paraId="2AF59166" w15:paraIdParent="0EBA33DB" w15:done="0"/>
  <w15:commentEx w15:paraId="3C301422" w15:done="0"/>
  <w15:commentEx w15:paraId="1B813704" w15:done="0"/>
  <w15:commentEx w15:paraId="2A80AE26" w15:paraIdParent="1B813704" w15:done="0"/>
  <w15:commentEx w15:paraId="77C30F39" w15:done="0"/>
  <w15:commentEx w15:paraId="0F4A9E0F" w15:paraIdParent="77C30F39" w15:done="0"/>
  <w15:commentEx w15:paraId="617B35A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0E4C05" w14:textId="77777777" w:rsidR="001C492E" w:rsidRDefault="001C492E">
      <w:pPr>
        <w:spacing w:after="0"/>
      </w:pPr>
      <w:r>
        <w:separator/>
      </w:r>
    </w:p>
  </w:endnote>
  <w:endnote w:type="continuationSeparator" w:id="0">
    <w:p w14:paraId="00E35993" w14:textId="77777777" w:rsidR="001C492E" w:rsidRDefault="001C49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7450079"/>
      <w:docPartObj>
        <w:docPartGallery w:val="Page Numbers (Bottom of Page)"/>
        <w:docPartUnique/>
      </w:docPartObj>
    </w:sdtPr>
    <w:sdtEndPr>
      <w:rPr>
        <w:noProof/>
      </w:rPr>
    </w:sdtEndPr>
    <w:sdtContent>
      <w:p w14:paraId="7B12340C" w14:textId="05B74FB3" w:rsidR="008416EE" w:rsidRDefault="008416EE">
        <w:pPr>
          <w:pStyle w:val="Pieddepage"/>
          <w:jc w:val="center"/>
        </w:pPr>
        <w:r>
          <w:fldChar w:fldCharType="begin"/>
        </w:r>
        <w:r>
          <w:instrText xml:space="preserve"> PAGE   \* MERGEFORMAT </w:instrText>
        </w:r>
        <w:r>
          <w:fldChar w:fldCharType="separate"/>
        </w:r>
        <w:r w:rsidR="001B35D4">
          <w:rPr>
            <w:noProof/>
          </w:rPr>
          <w:t>16</w:t>
        </w:r>
        <w:r>
          <w:rPr>
            <w:noProof/>
          </w:rPr>
          <w:fldChar w:fldCharType="end"/>
        </w:r>
      </w:p>
    </w:sdtContent>
  </w:sdt>
  <w:p w14:paraId="0463BD01" w14:textId="77777777" w:rsidR="008416EE" w:rsidRPr="0079517D" w:rsidRDefault="008416EE" w:rsidP="0079517D">
    <w:pPr>
      <w:pStyle w:val="Pieddepage"/>
      <w:jc w:val="right"/>
      <w:rPr>
        <w:sz w:val="16"/>
        <w:szCs w:val="16"/>
      </w:rPr>
    </w:pPr>
    <w:r w:rsidRPr="0079517D">
      <w:rPr>
        <w:sz w:val="16"/>
        <w:szCs w:val="16"/>
      </w:rPr>
      <w:t xml:space="preserve">Copyright © </w:t>
    </w:r>
    <w:r w:rsidRPr="004203F0">
      <w:rPr>
        <w:color w:val="FF0000"/>
        <w:sz w:val="16"/>
        <w:szCs w:val="16"/>
      </w:rPr>
      <w:t xml:space="preserve">&lt;year&gt; </w:t>
    </w:r>
    <w:r w:rsidRPr="0079517D">
      <w:rPr>
        <w:sz w:val="16"/>
        <w:szCs w:val="16"/>
      </w:rPr>
      <w:t>Open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ED5D1" w14:textId="77777777" w:rsidR="001C492E" w:rsidRDefault="001C492E">
      <w:pPr>
        <w:spacing w:after="0"/>
      </w:pPr>
      <w:r>
        <w:separator/>
      </w:r>
    </w:p>
  </w:footnote>
  <w:footnote w:type="continuationSeparator" w:id="0">
    <w:p w14:paraId="36C396B4" w14:textId="77777777" w:rsidR="001C492E" w:rsidRDefault="001C492E">
      <w:pPr>
        <w:spacing w:after="0"/>
      </w:pPr>
      <w:r>
        <w:continuationSeparator/>
      </w:r>
    </w:p>
  </w:footnote>
  <w:footnote w:id="1">
    <w:p w14:paraId="268299F7" w14:textId="77777777" w:rsidR="008416EE" w:rsidRDefault="008416EE">
      <w:pPr>
        <w:pStyle w:val="Notedebasdepage"/>
      </w:pPr>
      <w:r>
        <w:footnoteRef/>
      </w:r>
      <w:r>
        <w:t xml:space="preserve"> </w:t>
      </w:r>
      <w:hyperlink r:id="rId1" w:history="1">
        <w:r>
          <w:rPr>
            <w:rStyle w:val="Lienhypertexte"/>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13EA2DB2"/>
    <w:multiLevelType w:val="hybridMultilevel"/>
    <w:tmpl w:val="117895EA"/>
    <w:lvl w:ilvl="0" w:tplc="10090017">
      <w:start w:val="1"/>
      <w:numFmt w:val="lowerLetter"/>
      <w:lvlText w:val="%1)"/>
      <w:lvlJc w:val="left"/>
      <w:pPr>
        <w:ind w:left="720" w:hanging="360"/>
      </w:pPr>
    </w:lvl>
    <w:lvl w:ilvl="1" w:tplc="DABAC076">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4116AD"/>
    <w:multiLevelType w:val="hybridMultilevel"/>
    <w:tmpl w:val="2F9CB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1" w15:restartNumberingAfterBreak="0">
    <w:nsid w:val="3D162C8F"/>
    <w:multiLevelType w:val="hybridMultilevel"/>
    <w:tmpl w:val="281287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670583"/>
    <w:multiLevelType w:val="hybridMultilevel"/>
    <w:tmpl w:val="4CC45F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281000"/>
    <w:multiLevelType w:val="hybridMultilevel"/>
    <w:tmpl w:val="E3444B4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4" w15:restartNumberingAfterBreak="0">
    <w:nsid w:val="658B5AE3"/>
    <w:multiLevelType w:val="hybridMultilevel"/>
    <w:tmpl w:val="EEDE67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A0E4A2A"/>
    <w:multiLevelType w:val="multilevel"/>
    <w:tmpl w:val="EE3861CE"/>
    <w:lvl w:ilvl="0">
      <w:start w:val="1"/>
      <w:numFmt w:val="upperLetter"/>
      <w:pStyle w:val="OGCAnnexX"/>
      <w:lvlText w:val="Annex %1."/>
      <w:lvlJc w:val="left"/>
      <w:pPr>
        <w:ind w:left="720" w:hanging="360"/>
      </w:pPr>
      <w:rPr>
        <w:rFonts w:hint="default"/>
      </w:rPr>
    </w:lvl>
    <w:lvl w:ilvl="1">
      <w:start w:val="1"/>
      <w:numFmt w:val="decimal"/>
      <w:pStyle w:val="OGCAnnexXX"/>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AE74056"/>
    <w:multiLevelType w:val="multilevel"/>
    <w:tmpl w:val="A3826054"/>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num w:numId="1">
    <w:abstractNumId w:val="16"/>
  </w:num>
  <w:num w:numId="2">
    <w:abstractNumId w:val="1"/>
  </w:num>
  <w:num w:numId="3">
    <w:abstractNumId w:val="3"/>
  </w:num>
  <w:num w:numId="4">
    <w:abstractNumId w:val="10"/>
  </w:num>
  <w:num w:numId="5">
    <w:abstractNumId w:val="6"/>
  </w:num>
  <w:num w:numId="6">
    <w:abstractNumId w:val="5"/>
  </w:num>
  <w:num w:numId="7">
    <w:abstractNumId w:val="4"/>
  </w:num>
  <w:num w:numId="8">
    <w:abstractNumId w:val="8"/>
  </w:num>
  <w:num w:numId="9">
    <w:abstractNumId w:val="0"/>
  </w:num>
  <w:num w:numId="10">
    <w:abstractNumId w:val="7"/>
  </w:num>
  <w:num w:numId="11">
    <w:abstractNumId w:val="11"/>
  </w:num>
  <w:num w:numId="12">
    <w:abstractNumId w:val="13"/>
  </w:num>
  <w:num w:numId="13">
    <w:abstractNumId w:val="12"/>
  </w:num>
  <w:num w:numId="14">
    <w:abstractNumId w:val="2"/>
  </w:num>
  <w:num w:numId="15">
    <w:abstractNumId w:val="9"/>
  </w:num>
  <w:num w:numId="16">
    <w:abstractNumId w:val="14"/>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llet Sylvain">
    <w15:presenceInfo w15:providerId="AD" w15:userId="S-1-5-21-2010012501-463680302-1427260136-325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trackRevisions/>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6E0"/>
    <w:rsid w:val="000009F5"/>
    <w:rsid w:val="000D7633"/>
    <w:rsid w:val="000F6942"/>
    <w:rsid w:val="00105DDE"/>
    <w:rsid w:val="00116406"/>
    <w:rsid w:val="0013283D"/>
    <w:rsid w:val="00154114"/>
    <w:rsid w:val="00165E04"/>
    <w:rsid w:val="001811FA"/>
    <w:rsid w:val="00187C04"/>
    <w:rsid w:val="001B35D4"/>
    <w:rsid w:val="001C492E"/>
    <w:rsid w:val="00211657"/>
    <w:rsid w:val="00274AAD"/>
    <w:rsid w:val="002C0B9E"/>
    <w:rsid w:val="002D769B"/>
    <w:rsid w:val="00377235"/>
    <w:rsid w:val="003B5D4E"/>
    <w:rsid w:val="003D0A17"/>
    <w:rsid w:val="004111ED"/>
    <w:rsid w:val="004203F0"/>
    <w:rsid w:val="0044777B"/>
    <w:rsid w:val="004A0132"/>
    <w:rsid w:val="004A5507"/>
    <w:rsid w:val="004B5F8C"/>
    <w:rsid w:val="004C43DA"/>
    <w:rsid w:val="004E325F"/>
    <w:rsid w:val="004F51E1"/>
    <w:rsid w:val="005046D7"/>
    <w:rsid w:val="0053261D"/>
    <w:rsid w:val="00575591"/>
    <w:rsid w:val="005A735A"/>
    <w:rsid w:val="005D0298"/>
    <w:rsid w:val="00602ED7"/>
    <w:rsid w:val="006136E0"/>
    <w:rsid w:val="00644EF0"/>
    <w:rsid w:val="00684C85"/>
    <w:rsid w:val="006E7F3A"/>
    <w:rsid w:val="007927D6"/>
    <w:rsid w:val="0079517D"/>
    <w:rsid w:val="007C2748"/>
    <w:rsid w:val="007F6680"/>
    <w:rsid w:val="008416EE"/>
    <w:rsid w:val="008A4A86"/>
    <w:rsid w:val="008D60B2"/>
    <w:rsid w:val="0093652D"/>
    <w:rsid w:val="009412CB"/>
    <w:rsid w:val="009A7B37"/>
    <w:rsid w:val="009C02C4"/>
    <w:rsid w:val="009E106A"/>
    <w:rsid w:val="009E50F8"/>
    <w:rsid w:val="00A35280"/>
    <w:rsid w:val="00A37EDC"/>
    <w:rsid w:val="00A7757F"/>
    <w:rsid w:val="00A90AE1"/>
    <w:rsid w:val="00AC2E40"/>
    <w:rsid w:val="00AE0777"/>
    <w:rsid w:val="00B16827"/>
    <w:rsid w:val="00B30B68"/>
    <w:rsid w:val="00B31486"/>
    <w:rsid w:val="00BD7744"/>
    <w:rsid w:val="00CE57D7"/>
    <w:rsid w:val="00D5712A"/>
    <w:rsid w:val="00DB1F99"/>
    <w:rsid w:val="00DE7A41"/>
    <w:rsid w:val="00E01A7D"/>
    <w:rsid w:val="00E50724"/>
    <w:rsid w:val="00E62168"/>
    <w:rsid w:val="00E70397"/>
    <w:rsid w:val="00E74EC0"/>
    <w:rsid w:val="00F27D5A"/>
    <w:rsid w:val="00F425CD"/>
    <w:rsid w:val="00F60CB2"/>
    <w:rsid w:val="00F72DF8"/>
    <w:rsid w:val="00FE0219"/>
    <w:rsid w:val="00FE0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513FE8"/>
  <w15:docId w15:val="{BFAE338B-A8FE-4507-AD2F-A4B9098F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D5A"/>
    <w:pPr>
      <w:spacing w:after="240"/>
    </w:pPr>
    <w:rPr>
      <w:sz w:val="24"/>
      <w:szCs w:val="24"/>
    </w:rPr>
  </w:style>
  <w:style w:type="paragraph" w:styleId="Titre1">
    <w:name w:val="heading 1"/>
    <w:aliases w:val="OGC Header Level 1,numbered"/>
    <w:basedOn w:val="Normal"/>
    <w:next w:val="Normal"/>
    <w:link w:val="Titre1Car"/>
    <w:uiPriority w:val="9"/>
    <w:qFormat/>
    <w:rsid w:val="00F27D5A"/>
    <w:pPr>
      <w:keepNext/>
      <w:numPr>
        <w:numId w:val="1"/>
      </w:numPr>
      <w:spacing w:before="480" w:line="360" w:lineRule="auto"/>
      <w:outlineLvl w:val="0"/>
    </w:pPr>
    <w:rPr>
      <w:b/>
      <w:bCs/>
      <w:sz w:val="28"/>
    </w:rPr>
  </w:style>
  <w:style w:type="paragraph" w:styleId="Titre2">
    <w:name w:val="heading 2"/>
    <w:aliases w:val="OGC Heading 2"/>
    <w:basedOn w:val="Normal"/>
    <w:next w:val="Normal"/>
    <w:link w:val="Titre2Car"/>
    <w:qFormat/>
    <w:rsid w:val="00F27D5A"/>
    <w:pPr>
      <w:keepNext/>
      <w:numPr>
        <w:ilvl w:val="1"/>
        <w:numId w:val="1"/>
      </w:numPr>
      <w:spacing w:before="240" w:after="60"/>
      <w:outlineLvl w:val="1"/>
    </w:pPr>
    <w:rPr>
      <w:rFonts w:cs="Arial"/>
      <w:b/>
      <w:bCs/>
      <w:iCs/>
      <w:szCs w:val="28"/>
    </w:rPr>
  </w:style>
  <w:style w:type="paragraph" w:styleId="Titre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Titre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Titre5">
    <w:name w:val="heading 5"/>
    <w:basedOn w:val="Normal"/>
    <w:next w:val="Normal"/>
    <w:qFormat/>
    <w:rsid w:val="00F27D5A"/>
    <w:pPr>
      <w:numPr>
        <w:ilvl w:val="4"/>
        <w:numId w:val="1"/>
      </w:numPr>
      <w:spacing w:before="240" w:after="60"/>
      <w:outlineLvl w:val="4"/>
    </w:pPr>
    <w:rPr>
      <w:b/>
      <w:bCs/>
      <w:i/>
      <w:iCs/>
      <w:sz w:val="26"/>
      <w:szCs w:val="26"/>
    </w:rPr>
  </w:style>
  <w:style w:type="paragraph" w:styleId="Titre6">
    <w:name w:val="heading 6"/>
    <w:basedOn w:val="Normal"/>
    <w:next w:val="Normal"/>
    <w:rsid w:val="00F27D5A"/>
    <w:pPr>
      <w:numPr>
        <w:ilvl w:val="5"/>
        <w:numId w:val="1"/>
      </w:numPr>
      <w:spacing w:before="240" w:after="60"/>
      <w:outlineLvl w:val="5"/>
    </w:pPr>
    <w:rPr>
      <w:b/>
      <w:bCs/>
      <w:sz w:val="22"/>
      <w:szCs w:val="22"/>
    </w:rPr>
  </w:style>
  <w:style w:type="paragraph" w:styleId="Titre7">
    <w:name w:val="heading 7"/>
    <w:basedOn w:val="Normal"/>
    <w:next w:val="Normal"/>
    <w:rsid w:val="00F27D5A"/>
    <w:pPr>
      <w:numPr>
        <w:ilvl w:val="6"/>
        <w:numId w:val="1"/>
      </w:numPr>
      <w:spacing w:before="240" w:after="60"/>
      <w:outlineLvl w:val="6"/>
    </w:pPr>
  </w:style>
  <w:style w:type="paragraph" w:styleId="Titre8">
    <w:name w:val="heading 8"/>
    <w:basedOn w:val="Normal"/>
    <w:next w:val="Normal"/>
    <w:rsid w:val="00F27D5A"/>
    <w:pPr>
      <w:numPr>
        <w:ilvl w:val="7"/>
        <w:numId w:val="1"/>
      </w:numPr>
      <w:spacing w:before="240" w:after="60"/>
      <w:outlineLvl w:val="7"/>
    </w:pPr>
    <w:rPr>
      <w:i/>
      <w:iCs/>
    </w:rPr>
  </w:style>
  <w:style w:type="paragraph" w:styleId="Titre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Lienhypertexte">
    <w:name w:val="Hyperlink"/>
    <w:basedOn w:val="Policepardfau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Notedebasdepage">
    <w:name w:val="footnote text"/>
    <w:basedOn w:val="Normal"/>
    <w:semiHidden/>
    <w:rsid w:val="00F27D5A"/>
    <w:rPr>
      <w:sz w:val="20"/>
      <w:szCs w:val="20"/>
    </w:rPr>
  </w:style>
  <w:style w:type="character" w:customStyle="1" w:styleId="Codefragment">
    <w:name w:val="Codefragment"/>
    <w:basedOn w:val="Policepardfau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Titre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Sansinterligne">
    <w:name w:val="No Spacing"/>
    <w:uiPriority w:val="1"/>
    <w:qFormat/>
    <w:rsid w:val="004A5507"/>
    <w:rPr>
      <w:sz w:val="24"/>
      <w:szCs w:val="24"/>
    </w:rPr>
  </w:style>
  <w:style w:type="paragraph" w:customStyle="1" w:styleId="AnnexLevel2">
    <w:name w:val="Annex Level 2"/>
    <w:basedOn w:val="Titre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epuces">
    <w:name w:val="List Bullet"/>
    <w:basedOn w:val="Liste"/>
    <w:autoRedefine/>
    <w:semiHidden/>
    <w:rsid w:val="00F27D5A"/>
    <w:pPr>
      <w:spacing w:after="120"/>
      <w:ind w:left="1440"/>
    </w:pPr>
    <w:rPr>
      <w:szCs w:val="20"/>
      <w:lang w:val="en-GB"/>
    </w:rPr>
  </w:style>
  <w:style w:type="paragraph" w:styleId="Liste">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Policepardfau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Titre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Titre2Car">
    <w:name w:val="Titre 2 Car"/>
    <w:aliases w:val="OGC Heading 2 Car"/>
    <w:basedOn w:val="Policepardfaut"/>
    <w:link w:val="Titre2"/>
    <w:rsid w:val="004A5507"/>
    <w:rPr>
      <w:rFonts w:cs="Arial"/>
      <w:b/>
      <w:bCs/>
      <w:iCs/>
      <w:sz w:val="24"/>
      <w:szCs w:val="28"/>
    </w:rPr>
  </w:style>
  <w:style w:type="character" w:customStyle="1" w:styleId="AnnexLevel2Char">
    <w:name w:val="Annex Level 2 Char"/>
    <w:basedOn w:val="Titre2C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En-ttedetabledesmatires">
    <w:name w:val="TOC Heading"/>
    <w:basedOn w:val="Titre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M1">
    <w:name w:val="toc 1"/>
    <w:basedOn w:val="Normal"/>
    <w:next w:val="Normal"/>
    <w:autoRedefine/>
    <w:uiPriority w:val="39"/>
    <w:unhideWhenUsed/>
    <w:rsid w:val="00F60CB2"/>
  </w:style>
  <w:style w:type="paragraph" w:styleId="TM2">
    <w:name w:val="toc 2"/>
    <w:basedOn w:val="Normal"/>
    <w:next w:val="Normal"/>
    <w:autoRedefine/>
    <w:uiPriority w:val="39"/>
    <w:unhideWhenUsed/>
    <w:rsid w:val="00F60CB2"/>
    <w:pPr>
      <w:ind w:left="240"/>
    </w:pPr>
  </w:style>
  <w:style w:type="paragraph" w:styleId="TM3">
    <w:name w:val="toc 3"/>
    <w:basedOn w:val="Normal"/>
    <w:next w:val="Normal"/>
    <w:autoRedefine/>
    <w:uiPriority w:val="39"/>
    <w:unhideWhenUsed/>
    <w:rsid w:val="00F60CB2"/>
    <w:pPr>
      <w:ind w:left="480"/>
    </w:pPr>
  </w:style>
  <w:style w:type="paragraph" w:styleId="En-tte">
    <w:name w:val="header"/>
    <w:basedOn w:val="Normal"/>
    <w:link w:val="En-tteCar"/>
    <w:uiPriority w:val="99"/>
    <w:unhideWhenUsed/>
    <w:rsid w:val="0079517D"/>
    <w:pPr>
      <w:tabs>
        <w:tab w:val="center" w:pos="4680"/>
        <w:tab w:val="right" w:pos="9360"/>
      </w:tabs>
      <w:spacing w:after="0"/>
    </w:pPr>
  </w:style>
  <w:style w:type="character" w:customStyle="1" w:styleId="En-tteCar">
    <w:name w:val="En-tête Car"/>
    <w:basedOn w:val="Policepardfaut"/>
    <w:link w:val="En-tte"/>
    <w:uiPriority w:val="99"/>
    <w:rsid w:val="0079517D"/>
    <w:rPr>
      <w:sz w:val="24"/>
      <w:szCs w:val="24"/>
    </w:rPr>
  </w:style>
  <w:style w:type="paragraph" w:styleId="Pieddepage">
    <w:name w:val="footer"/>
    <w:basedOn w:val="Normal"/>
    <w:link w:val="PieddepageCar"/>
    <w:uiPriority w:val="99"/>
    <w:unhideWhenUsed/>
    <w:rsid w:val="0079517D"/>
    <w:pPr>
      <w:tabs>
        <w:tab w:val="center" w:pos="4680"/>
        <w:tab w:val="right" w:pos="9360"/>
      </w:tabs>
      <w:spacing w:after="0"/>
    </w:pPr>
  </w:style>
  <w:style w:type="character" w:customStyle="1" w:styleId="PieddepageCar">
    <w:name w:val="Pied de page Car"/>
    <w:basedOn w:val="Policepardfaut"/>
    <w:link w:val="Pieddepage"/>
    <w:uiPriority w:val="99"/>
    <w:rsid w:val="0079517D"/>
    <w:rPr>
      <w:sz w:val="24"/>
      <w:szCs w:val="24"/>
    </w:rPr>
  </w:style>
  <w:style w:type="paragraph" w:styleId="Retraitcorpsdetexte">
    <w:name w:val="Body Text Indent"/>
    <w:basedOn w:val="Normal"/>
    <w:link w:val="RetraitcorpsdetexteCar"/>
    <w:rsid w:val="00FE0219"/>
    <w:pPr>
      <w:spacing w:before="40" w:after="40" w:line="211" w:lineRule="auto"/>
      <w:ind w:left="144" w:hanging="144"/>
    </w:pPr>
    <w:rPr>
      <w:sz w:val="22"/>
      <w:szCs w:val="22"/>
    </w:rPr>
  </w:style>
  <w:style w:type="character" w:customStyle="1" w:styleId="RetraitcorpsdetexteCar">
    <w:name w:val="Retrait corps de texte Car"/>
    <w:basedOn w:val="Policepardfaut"/>
    <w:link w:val="Retraitcorpsdetexte"/>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Lienhypertextesuivivisit">
    <w:name w:val="FollowedHyperlink"/>
    <w:basedOn w:val="Policepardfaut"/>
    <w:uiPriority w:val="99"/>
    <w:semiHidden/>
    <w:unhideWhenUsed/>
    <w:rsid w:val="004111ED"/>
    <w:rPr>
      <w:color w:val="800080" w:themeColor="followedHyperlink"/>
      <w:u w:val="single"/>
    </w:rPr>
  </w:style>
  <w:style w:type="paragraph" w:styleId="Explorateurdedocuments">
    <w:name w:val="Document Map"/>
    <w:basedOn w:val="Normal"/>
    <w:link w:val="ExplorateurdedocumentsCar"/>
    <w:uiPriority w:val="99"/>
    <w:semiHidden/>
    <w:unhideWhenUsed/>
    <w:rsid w:val="006136E0"/>
    <w:pPr>
      <w:spacing w:after="0"/>
    </w:pPr>
  </w:style>
  <w:style w:type="character" w:customStyle="1" w:styleId="ExplorateurdedocumentsCar">
    <w:name w:val="Explorateur de documents Car"/>
    <w:basedOn w:val="Policepardfaut"/>
    <w:link w:val="Explorateurdedocuments"/>
    <w:uiPriority w:val="99"/>
    <w:semiHidden/>
    <w:rsid w:val="006136E0"/>
    <w:rPr>
      <w:sz w:val="24"/>
      <w:szCs w:val="24"/>
    </w:rPr>
  </w:style>
  <w:style w:type="paragraph" w:styleId="Paragraphedeliste">
    <w:name w:val="List Paragraph"/>
    <w:basedOn w:val="Normal"/>
    <w:uiPriority w:val="34"/>
    <w:qFormat/>
    <w:rsid w:val="00116406"/>
    <w:pPr>
      <w:ind w:left="720"/>
      <w:contextualSpacing/>
    </w:pPr>
  </w:style>
  <w:style w:type="character" w:styleId="Marquedecommentaire">
    <w:name w:val="annotation reference"/>
    <w:uiPriority w:val="99"/>
    <w:semiHidden/>
    <w:unhideWhenUsed/>
    <w:rsid w:val="00116406"/>
    <w:rPr>
      <w:sz w:val="16"/>
      <w:szCs w:val="16"/>
    </w:rPr>
  </w:style>
  <w:style w:type="paragraph" w:styleId="Commentaire">
    <w:name w:val="annotation text"/>
    <w:basedOn w:val="Normal"/>
    <w:link w:val="CommentaireCar"/>
    <w:uiPriority w:val="99"/>
    <w:semiHidden/>
    <w:unhideWhenUsed/>
    <w:rsid w:val="00116406"/>
    <w:rPr>
      <w:sz w:val="20"/>
      <w:szCs w:val="20"/>
    </w:rPr>
  </w:style>
  <w:style w:type="character" w:customStyle="1" w:styleId="CommentaireCar">
    <w:name w:val="Commentaire Car"/>
    <w:basedOn w:val="Policepardfaut"/>
    <w:link w:val="Commentaire"/>
    <w:uiPriority w:val="99"/>
    <w:semiHidden/>
    <w:rsid w:val="00116406"/>
  </w:style>
  <w:style w:type="paragraph" w:customStyle="1" w:styleId="xml">
    <w:name w:val="xml"/>
    <w:basedOn w:val="Normal"/>
    <w:next w:val="Retraitnormal"/>
    <w:link w:val="xmlChar"/>
    <w:qFormat/>
    <w:rsid w:val="00116406"/>
    <w:rPr>
      <w:rFonts w:ascii="Consolas" w:hAnsi="Consolas" w:cs="Consolas"/>
      <w:sz w:val="18"/>
      <w:szCs w:val="20"/>
      <w:lang w:val="en-CA"/>
    </w:rPr>
  </w:style>
  <w:style w:type="character" w:customStyle="1" w:styleId="xmlChar">
    <w:name w:val="xml Char"/>
    <w:link w:val="xml"/>
    <w:rsid w:val="00116406"/>
    <w:rPr>
      <w:rFonts w:ascii="Consolas" w:hAnsi="Consolas" w:cs="Consolas"/>
      <w:sz w:val="18"/>
      <w:lang w:val="en-CA"/>
    </w:rPr>
  </w:style>
  <w:style w:type="character" w:customStyle="1" w:styleId="Entity">
    <w:name w:val="Entity"/>
    <w:basedOn w:val="Policepardfaut"/>
    <w:uiPriority w:val="1"/>
    <w:qFormat/>
    <w:rsid w:val="00116406"/>
    <w:rPr>
      <w:rFonts w:ascii="Consolas" w:hAnsi="Consolas" w:cs="Consolas"/>
      <w:b w:val="0"/>
      <w:color w:val="4F81BD" w:themeColor="accent1"/>
      <w:sz w:val="20"/>
      <w:lang w:val="en-CA"/>
    </w:rPr>
  </w:style>
  <w:style w:type="paragraph" w:styleId="Retraitnormal">
    <w:name w:val="Normal Indent"/>
    <w:basedOn w:val="Normal"/>
    <w:uiPriority w:val="99"/>
    <w:semiHidden/>
    <w:unhideWhenUsed/>
    <w:rsid w:val="00116406"/>
    <w:pPr>
      <w:ind w:left="720"/>
    </w:pPr>
  </w:style>
  <w:style w:type="paragraph" w:styleId="Textedebulles">
    <w:name w:val="Balloon Text"/>
    <w:basedOn w:val="Normal"/>
    <w:link w:val="TextedebullesCar"/>
    <w:uiPriority w:val="99"/>
    <w:semiHidden/>
    <w:unhideWhenUsed/>
    <w:rsid w:val="00116406"/>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116406"/>
    <w:rPr>
      <w:rFonts w:ascii="Tahoma" w:hAnsi="Tahoma" w:cs="Tahoma"/>
      <w:sz w:val="16"/>
      <w:szCs w:val="16"/>
    </w:rPr>
  </w:style>
  <w:style w:type="paragraph" w:styleId="Objetducommentaire">
    <w:name w:val="annotation subject"/>
    <w:basedOn w:val="Commentaire"/>
    <w:next w:val="Commentaire"/>
    <w:link w:val="ObjetducommentaireCar"/>
    <w:uiPriority w:val="99"/>
    <w:semiHidden/>
    <w:unhideWhenUsed/>
    <w:rsid w:val="00116406"/>
    <w:rPr>
      <w:b/>
      <w:bCs/>
    </w:rPr>
  </w:style>
  <w:style w:type="character" w:customStyle="1" w:styleId="ObjetducommentaireCar">
    <w:name w:val="Objet du commentaire Car"/>
    <w:basedOn w:val="CommentaireCar"/>
    <w:link w:val="Objetducommentaire"/>
    <w:uiPriority w:val="99"/>
    <w:semiHidden/>
    <w:rsid w:val="00116406"/>
    <w:rPr>
      <w:b/>
      <w:bCs/>
    </w:rPr>
  </w:style>
  <w:style w:type="paragraph" w:customStyle="1" w:styleId="Tabletext10">
    <w:name w:val="Table text (10)"/>
    <w:basedOn w:val="Normal"/>
    <w:rsid w:val="000F6942"/>
    <w:pPr>
      <w:spacing w:before="60" w:after="60" w:line="230" w:lineRule="atLeast"/>
      <w:jc w:val="both"/>
    </w:pPr>
    <w:rPr>
      <w:rFonts w:ascii="Arial" w:eastAsia="MS Mincho" w:hAnsi="Arial"/>
      <w:sz w:val="20"/>
      <w:szCs w:val="20"/>
      <w:lang w:val="en-GB" w:eastAsia="ja-JP"/>
    </w:rPr>
  </w:style>
  <w:style w:type="character" w:customStyle="1" w:styleId="requri">
    <w:name w:val="req_uri"/>
    <w:uiPriority w:val="1"/>
    <w:qFormat/>
    <w:rsid w:val="000F6942"/>
    <w:rPr>
      <w:rFonts w:ascii="Arial" w:hAnsi="Arial"/>
      <w:b/>
      <w:sz w:val="18"/>
    </w:rPr>
  </w:style>
  <w:style w:type="character" w:customStyle="1" w:styleId="reqtext">
    <w:name w:val="req_text"/>
    <w:uiPriority w:val="1"/>
    <w:qFormat/>
    <w:rsid w:val="000F6942"/>
    <w:rPr>
      <w:rFonts w:ascii="Arial" w:hAnsi="Arial" w:cs="Arial"/>
      <w:b w:val="0"/>
      <w:sz w:val="18"/>
    </w:rPr>
  </w:style>
  <w:style w:type="paragraph" w:styleId="Lgende">
    <w:name w:val="caption"/>
    <w:basedOn w:val="Normal"/>
    <w:next w:val="Normal"/>
    <w:uiPriority w:val="35"/>
    <w:unhideWhenUsed/>
    <w:qFormat/>
    <w:rsid w:val="000F6942"/>
    <w:pPr>
      <w:jc w:val="center"/>
    </w:pPr>
    <w:rPr>
      <w:b/>
      <w:bCs/>
      <w:sz w:val="18"/>
      <w:szCs w:val="18"/>
    </w:rPr>
  </w:style>
  <w:style w:type="character" w:customStyle="1" w:styleId="Titre1Car">
    <w:name w:val="Titre 1 Car"/>
    <w:aliases w:val="OGC Header Level 1 Car,numbered Car"/>
    <w:link w:val="Titre1"/>
    <w:uiPriority w:val="9"/>
    <w:rsid w:val="000F6942"/>
    <w:rPr>
      <w:b/>
      <w:bCs/>
      <w:sz w:val="28"/>
      <w:szCs w:val="24"/>
    </w:rPr>
  </w:style>
  <w:style w:type="paragraph" w:customStyle="1" w:styleId="Tabletext9">
    <w:name w:val="Table text (9)"/>
    <w:basedOn w:val="Normal"/>
    <w:link w:val="Tabletext9Char"/>
    <w:rsid w:val="00FE045D"/>
    <w:pPr>
      <w:spacing w:before="60" w:after="60" w:line="210" w:lineRule="atLeast"/>
      <w:jc w:val="both"/>
    </w:pPr>
    <w:rPr>
      <w:rFonts w:ascii="Arial" w:eastAsia="MS Mincho" w:hAnsi="Arial"/>
      <w:sz w:val="18"/>
      <w:lang w:val="de-DE" w:eastAsia="ja-JP"/>
    </w:rPr>
  </w:style>
  <w:style w:type="character" w:customStyle="1" w:styleId="Tabletext9Char">
    <w:name w:val="Table text (9) Char"/>
    <w:link w:val="Tabletext9"/>
    <w:locked/>
    <w:rsid w:val="00FE045D"/>
    <w:rPr>
      <w:rFonts w:ascii="Arial" w:eastAsia="MS Mincho" w:hAnsi="Arial"/>
      <w:sz w:val="18"/>
      <w:szCs w:val="24"/>
      <w:lang w:val="de-DE" w:eastAsia="ja-JP"/>
    </w:rPr>
  </w:style>
  <w:style w:type="paragraph" w:customStyle="1" w:styleId="OGCAnnexX">
    <w:name w:val="OGC Annex X"/>
    <w:basedOn w:val="Titre2"/>
    <w:qFormat/>
    <w:rsid w:val="00FE045D"/>
    <w:pPr>
      <w:numPr>
        <w:ilvl w:val="0"/>
        <w:numId w:val="17"/>
      </w:numPr>
      <w:spacing w:before="360" w:after="360"/>
    </w:pPr>
    <w:rPr>
      <w:lang w:val="en-CA"/>
    </w:rPr>
  </w:style>
  <w:style w:type="paragraph" w:customStyle="1" w:styleId="OGCAnnexXX">
    <w:name w:val="OGC Annex XX"/>
    <w:basedOn w:val="OGCAnnexX"/>
    <w:qFormat/>
    <w:rsid w:val="00FE045D"/>
    <w:pPr>
      <w:numPr>
        <w:ilvl w:val="1"/>
      </w:numPr>
      <w:ind w:left="1702" w:hanging="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www.opengis.net/spec/geosciml-lite/2.0" TargetMode="External"/><Relationship Id="rId2" Type="http://schemas.openxmlformats.org/officeDocument/2006/relationships/hyperlink" Target="https://forge.brgm.fr/svnrepository/epos/trunk/Documents/EPOS_Borehole_V.1.0.1.docx" TargetMode="External"/><Relationship Id="rId1" Type="http://schemas.openxmlformats.org/officeDocument/2006/relationships/hyperlink" Target="http://www.opengis.net/gsml/4.1/GeoSciML-Basic"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opengis.net/gsml/4.1/Geosciml-Lite"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pengis.net/gml/3.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chemas.opengis.net/gsml/4.0/geosciml-lite.sch" TargetMode="External"/><Relationship Id="rId10" Type="http://schemas.openxmlformats.org/officeDocument/2006/relationships/hyperlink" Target="http://www.opengeospatial.org/legal/"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w3.org/1999/xli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321CD-A9D1-45CF-981E-D866B1B4D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21</Pages>
  <Words>4154</Words>
  <Characters>22849</Characters>
  <Application>Microsoft Office Word</Application>
  <DocSecurity>0</DocSecurity>
  <Lines>190</Lines>
  <Paragraphs>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26950</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Grellet Sylvain</cp:lastModifiedBy>
  <cp:revision>14</cp:revision>
  <dcterms:created xsi:type="dcterms:W3CDTF">2017-07-02T15:59:00Z</dcterms:created>
  <dcterms:modified xsi:type="dcterms:W3CDTF">2017-07-04T08:42:00Z</dcterms:modified>
</cp:coreProperties>
</file>