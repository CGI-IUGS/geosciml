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FA8" w:rsidRDefault="00D742FF">
      <w:r>
        <w:t xml:space="preserve">Terms and definition: </w:t>
      </w:r>
      <w:proofErr w:type="gramStart"/>
      <w:r>
        <w:t>complete ?</w:t>
      </w:r>
      <w:proofErr w:type="gramEnd"/>
    </w:p>
    <w:p w:rsidR="00D742FF" w:rsidRPr="00755185" w:rsidRDefault="00755185">
      <w:pPr>
        <w:rPr>
          <w:color w:val="4F81BD" w:themeColor="accent1"/>
        </w:rPr>
      </w:pPr>
      <w:r w:rsidRPr="00755185">
        <w:rPr>
          <w:color w:val="4F81BD" w:themeColor="accent1"/>
        </w:rPr>
        <w:t xml:space="preserve">Should avoid duplication between normative statement and text around </w:t>
      </w:r>
      <w:proofErr w:type="gramStart"/>
      <w:r w:rsidRPr="00755185">
        <w:rPr>
          <w:color w:val="4F81BD" w:themeColor="accent1"/>
        </w:rPr>
        <w:t>it</w:t>
      </w:r>
      <w:ins w:id="0" w:author="Ollie Raymond" w:date="2016-06-23T14:14:00Z">
        <w:r w:rsidR="00FC7521">
          <w:rPr>
            <w:color w:val="4F81BD" w:themeColor="accent1"/>
          </w:rPr>
          <w:t xml:space="preserve">  </w:t>
        </w:r>
        <w:r w:rsidR="00FC7521" w:rsidRPr="00166BAA">
          <w:rPr>
            <w:color w:val="4F81BD" w:themeColor="accent1"/>
            <w:sz w:val="20"/>
          </w:rPr>
          <w:t>[</w:t>
        </w:r>
        <w:proofErr w:type="gramEnd"/>
        <w:r w:rsidR="00FC7521" w:rsidRPr="00166BAA">
          <w:rPr>
            <w:color w:val="4F81BD" w:themeColor="accent1"/>
            <w:sz w:val="20"/>
          </w:rPr>
          <w:t>Ollie - examples?]</w:t>
        </w:r>
      </w:ins>
    </w:p>
    <w:p w:rsidR="00D742FF" w:rsidRDefault="00D742FF">
      <w:r>
        <w:t xml:space="preserve">Vocabularies as HTTP </w:t>
      </w:r>
      <w:proofErr w:type="gramStart"/>
      <w:r>
        <w:t>URI :</w:t>
      </w:r>
      <w:proofErr w:type="gramEnd"/>
      <w:r>
        <w:t xml:space="preserve"> Is this restricted to XML representation only (as opposed to </w:t>
      </w:r>
      <w:proofErr w:type="spellStart"/>
      <w:r>
        <w:t>GeoJSon</w:t>
      </w:r>
      <w:proofErr w:type="spellEnd"/>
      <w:r>
        <w:t xml:space="preserve"> for example)?</w:t>
      </w:r>
      <w:ins w:id="1" w:author="Ollie Raymond" w:date="2016-06-23T14:13:00Z">
        <w:r w:rsidR="00FC7521">
          <w:t xml:space="preserve">  </w:t>
        </w:r>
      </w:ins>
      <w:ins w:id="2" w:author="Ollie Raymond" w:date="2016-06-23T14:14:00Z">
        <w:r w:rsidR="00FC7521" w:rsidRPr="00166BAA">
          <w:rPr>
            <w:sz w:val="20"/>
          </w:rPr>
          <w:t xml:space="preserve">[Ollie - </w:t>
        </w:r>
      </w:ins>
      <w:ins w:id="3" w:author="Ollie Raymond" w:date="2016-06-23T14:13:00Z">
        <w:r w:rsidR="00FC7521" w:rsidRPr="00166BAA">
          <w:rPr>
            <w:sz w:val="20"/>
          </w:rPr>
          <w:t xml:space="preserve">Would it be a problem if we recommended that </w:t>
        </w:r>
        <w:proofErr w:type="spellStart"/>
        <w:r w:rsidR="00FC7521" w:rsidRPr="00166BAA">
          <w:rPr>
            <w:sz w:val="20"/>
          </w:rPr>
          <w:t>Json</w:t>
        </w:r>
        <w:proofErr w:type="spellEnd"/>
        <w:r w:rsidR="00FC7521" w:rsidRPr="00166BAA">
          <w:rPr>
            <w:sz w:val="20"/>
          </w:rPr>
          <w:t xml:space="preserve"> should use </w:t>
        </w:r>
        <w:proofErr w:type="spellStart"/>
        <w:r w:rsidR="00FC7521" w:rsidRPr="00166BAA">
          <w:rPr>
            <w:sz w:val="20"/>
          </w:rPr>
          <w:t>uri’s</w:t>
        </w:r>
        <w:proofErr w:type="spellEnd"/>
        <w:r w:rsidR="00FC7521" w:rsidRPr="00166BAA">
          <w:rPr>
            <w:sz w:val="20"/>
          </w:rPr>
          <w:t xml:space="preserve"> for vocabulary</w:t>
        </w:r>
      </w:ins>
      <w:ins w:id="4" w:author="Ollie Raymond" w:date="2016-06-23T14:14:00Z">
        <w:r w:rsidR="00FC7521" w:rsidRPr="00166BAA">
          <w:rPr>
            <w:sz w:val="20"/>
          </w:rPr>
          <w:t xml:space="preserve"> </w:t>
        </w:r>
        <w:proofErr w:type="gramStart"/>
        <w:r w:rsidR="00FC7521" w:rsidRPr="00166BAA">
          <w:rPr>
            <w:sz w:val="20"/>
          </w:rPr>
          <w:t xml:space="preserve">concept </w:t>
        </w:r>
      </w:ins>
      <w:ins w:id="5" w:author="Ollie Raymond" w:date="2016-06-23T14:13:00Z">
        <w:r w:rsidR="00FC7521" w:rsidRPr="00166BAA">
          <w:rPr>
            <w:sz w:val="20"/>
          </w:rPr>
          <w:t xml:space="preserve"> identi</w:t>
        </w:r>
      </w:ins>
      <w:ins w:id="6" w:author="Ollie Raymond" w:date="2016-06-23T14:14:00Z">
        <w:r w:rsidR="00FC7521" w:rsidRPr="00166BAA">
          <w:rPr>
            <w:sz w:val="20"/>
          </w:rPr>
          <w:t>fiers</w:t>
        </w:r>
        <w:proofErr w:type="gramEnd"/>
        <w:r w:rsidR="00FC7521" w:rsidRPr="00166BAA">
          <w:rPr>
            <w:sz w:val="20"/>
          </w:rPr>
          <w:t xml:space="preserve"> too?]</w:t>
        </w:r>
      </w:ins>
    </w:p>
    <w:p w:rsidR="00D742FF" w:rsidRDefault="00D742FF">
      <w:r>
        <w:t>Impact: Querying on Ge</w:t>
      </w:r>
      <w:r w:rsidR="003C2541">
        <w:t>oSciML will depend of the format</w:t>
      </w:r>
    </w:p>
    <w:p w:rsidR="003C2541" w:rsidRDefault="003C2541">
      <w:pPr>
        <w:rPr>
          <w:color w:val="4F81BD" w:themeColor="accent1"/>
        </w:rPr>
      </w:pPr>
      <w:r w:rsidRPr="003C2541">
        <w:rPr>
          <w:color w:val="4F81BD" w:themeColor="accent1"/>
        </w:rPr>
        <w:t>Recommend that we move Linked Open Data into its own Requirement class that mi</w:t>
      </w:r>
      <w:r w:rsidR="000B4522">
        <w:rPr>
          <w:color w:val="4F81BD" w:themeColor="accent1"/>
        </w:rPr>
        <w:t xml:space="preserve">ght or might not be </w:t>
      </w:r>
      <w:proofErr w:type="gramStart"/>
      <w:r w:rsidR="000B4522">
        <w:rPr>
          <w:color w:val="4F81BD" w:themeColor="accent1"/>
        </w:rPr>
        <w:t>implemented</w:t>
      </w:r>
      <w:ins w:id="7" w:author="Ollie Raymond" w:date="2016-06-23T14:13:00Z">
        <w:r w:rsidR="00FC7521">
          <w:rPr>
            <w:color w:val="4F81BD" w:themeColor="accent1"/>
          </w:rPr>
          <w:t xml:space="preserve">  </w:t>
        </w:r>
        <w:r w:rsidR="00FC7521" w:rsidRPr="00166BAA">
          <w:rPr>
            <w:color w:val="4F81BD" w:themeColor="accent1"/>
            <w:sz w:val="20"/>
          </w:rPr>
          <w:t>[</w:t>
        </w:r>
        <w:proofErr w:type="gramEnd"/>
        <w:r w:rsidR="00FC7521" w:rsidRPr="00166BAA">
          <w:rPr>
            <w:color w:val="4F81BD" w:themeColor="accent1"/>
            <w:sz w:val="20"/>
          </w:rPr>
          <w:t>Ollie - yes]</w:t>
        </w:r>
      </w:ins>
    </w:p>
    <w:p w:rsidR="00C62570" w:rsidRDefault="000B4522">
      <w:pPr>
        <w:rPr>
          <w:color w:val="4F81BD" w:themeColor="accent1"/>
        </w:rPr>
      </w:pPr>
      <w:r>
        <w:rPr>
          <w:color w:val="4F81BD" w:themeColor="accent1"/>
        </w:rPr>
        <w:t>Portrayal</w:t>
      </w:r>
    </w:p>
    <w:p w:rsidR="00C62570" w:rsidRDefault="00C62570" w:rsidP="00C62570">
      <w:pPr>
        <w:pStyle w:val="ListParagraph"/>
        <w:numPr>
          <w:ilvl w:val="0"/>
          <w:numId w:val="3"/>
        </w:numPr>
        <w:rPr>
          <w:color w:val="4F81BD" w:themeColor="accent1"/>
        </w:rPr>
      </w:pPr>
      <w:r>
        <w:rPr>
          <w:color w:val="4F81BD" w:themeColor="accent1"/>
        </w:rPr>
        <w:t>Identifier : recommendation URI</w:t>
      </w:r>
      <w:ins w:id="8" w:author="Ollie Raymond" w:date="2016-06-23T14:12:00Z">
        <w:r w:rsidR="00FC7521">
          <w:rPr>
            <w:color w:val="4F81BD" w:themeColor="accent1"/>
          </w:rPr>
          <w:t xml:space="preserve"> </w:t>
        </w:r>
        <w:r w:rsidR="00FC7521" w:rsidRPr="00166BAA">
          <w:rPr>
            <w:color w:val="4F81BD" w:themeColor="accent1"/>
            <w:sz w:val="20"/>
          </w:rPr>
          <w:t>[Ollie - yes]</w:t>
        </w:r>
      </w:ins>
    </w:p>
    <w:p w:rsidR="00C62570" w:rsidRDefault="00C62570" w:rsidP="00C62570">
      <w:pPr>
        <w:pStyle w:val="ListParagraph"/>
        <w:numPr>
          <w:ilvl w:val="0"/>
          <w:numId w:val="3"/>
        </w:numPr>
        <w:rPr>
          <w:color w:val="4F81BD" w:themeColor="accent1"/>
        </w:rPr>
      </w:pPr>
      <w:r>
        <w:rPr>
          <w:color w:val="4F81BD" w:themeColor="accent1"/>
        </w:rPr>
        <w:t xml:space="preserve">Vocabulary </w:t>
      </w:r>
      <w:r w:rsidR="000B4522">
        <w:rPr>
          <w:color w:val="4F81BD" w:themeColor="accent1"/>
        </w:rPr>
        <w:t>(_</w:t>
      </w:r>
      <w:proofErr w:type="spellStart"/>
      <w:r w:rsidR="000B4522">
        <w:rPr>
          <w:color w:val="4F81BD" w:themeColor="accent1"/>
        </w:rPr>
        <w:t>uri</w:t>
      </w:r>
      <w:proofErr w:type="spellEnd"/>
      <w:r w:rsidR="000B4522">
        <w:rPr>
          <w:color w:val="4F81BD" w:themeColor="accent1"/>
        </w:rPr>
        <w:t>) :  mandatory (or nil) , should resolve (eg: HTML)</w:t>
      </w:r>
      <w:ins w:id="9" w:author="Ollie Raymond" w:date="2016-06-23T14:15:00Z">
        <w:r w:rsidR="00FC7521">
          <w:rPr>
            <w:color w:val="4F81BD" w:themeColor="accent1"/>
          </w:rPr>
          <w:t xml:space="preserve">  </w:t>
        </w:r>
        <w:r w:rsidR="00FC7521" w:rsidRPr="00166BAA">
          <w:rPr>
            <w:color w:val="4F81BD" w:themeColor="accent1"/>
            <w:sz w:val="20"/>
          </w:rPr>
          <w:t>[Ollie - yes]</w:t>
        </w:r>
      </w:ins>
    </w:p>
    <w:p w:rsidR="000B4522" w:rsidRPr="00166BAA" w:rsidRDefault="000B4522" w:rsidP="00FC7521">
      <w:pPr>
        <w:pStyle w:val="ListParagraph"/>
        <w:numPr>
          <w:ilvl w:val="0"/>
          <w:numId w:val="3"/>
        </w:numPr>
        <w:rPr>
          <w:color w:val="4F81BD" w:themeColor="accent1"/>
          <w:sz w:val="20"/>
        </w:rPr>
      </w:pPr>
      <w:proofErr w:type="spellStart"/>
      <w:r>
        <w:rPr>
          <w:color w:val="4F81BD" w:themeColor="accent1"/>
        </w:rPr>
        <w:t>Specification</w:t>
      </w:r>
      <w:r w:rsidRPr="000B4522">
        <w:rPr>
          <w:color w:val="4F81BD" w:themeColor="accent1"/>
        </w:rPr>
        <w:t>_</w:t>
      </w:r>
      <w:proofErr w:type="gramStart"/>
      <w:r w:rsidRPr="000B4522">
        <w:rPr>
          <w:color w:val="4F81BD" w:themeColor="accent1"/>
        </w:rPr>
        <w:t>uri</w:t>
      </w:r>
      <w:proofErr w:type="spellEnd"/>
      <w:r w:rsidRPr="000B4522">
        <w:rPr>
          <w:color w:val="4F81BD" w:themeColor="accent1"/>
        </w:rPr>
        <w:t xml:space="preserve"> :</w:t>
      </w:r>
      <w:proofErr w:type="gramEnd"/>
      <w:r w:rsidRPr="000B4522">
        <w:rPr>
          <w:color w:val="4F81BD" w:themeColor="accent1"/>
        </w:rPr>
        <w:t xml:space="preserve"> optional</w:t>
      </w:r>
      <w:r>
        <w:rPr>
          <w:color w:val="4F81BD" w:themeColor="accent1"/>
        </w:rPr>
        <w:t xml:space="preserve"> , should resolve</w:t>
      </w:r>
      <w:ins w:id="10" w:author="Ollie Raymond" w:date="2016-06-23T14:15:00Z">
        <w:r w:rsidR="00FC7521">
          <w:rPr>
            <w:color w:val="4F81BD" w:themeColor="accent1"/>
          </w:rPr>
          <w:t xml:space="preserve">  </w:t>
        </w:r>
        <w:r w:rsidR="00FC7521" w:rsidRPr="00166BAA">
          <w:rPr>
            <w:color w:val="4F81BD" w:themeColor="accent1"/>
            <w:sz w:val="20"/>
          </w:rPr>
          <w:t>[Ollie - yes</w:t>
        </w:r>
        <w:r w:rsidR="00FC7521" w:rsidRPr="00166BAA">
          <w:rPr>
            <w:color w:val="4F81BD" w:themeColor="accent1"/>
            <w:sz w:val="20"/>
          </w:rPr>
          <w:t xml:space="preserve">.  </w:t>
        </w:r>
      </w:ins>
      <w:proofErr w:type="gramStart"/>
      <w:ins w:id="11" w:author="Ollie Raymond" w:date="2016-06-23T14:18:00Z">
        <w:r w:rsidR="00FC7521" w:rsidRPr="00166BAA">
          <w:rPr>
            <w:color w:val="4F81BD" w:themeColor="accent1"/>
            <w:sz w:val="20"/>
          </w:rPr>
          <w:t>see</w:t>
        </w:r>
        <w:proofErr w:type="gramEnd"/>
        <w:r w:rsidR="00FC7521" w:rsidRPr="00166BAA">
          <w:rPr>
            <w:color w:val="4F81BD" w:themeColor="accent1"/>
            <w:sz w:val="20"/>
          </w:rPr>
          <w:t xml:space="preserve"> decision at </w:t>
        </w:r>
        <w:r w:rsidR="00FC7521" w:rsidRPr="00166BAA">
          <w:rPr>
            <w:color w:val="4F81BD" w:themeColor="accent1"/>
            <w:sz w:val="20"/>
          </w:rPr>
          <w:fldChar w:fldCharType="begin"/>
        </w:r>
        <w:r w:rsidR="00FC7521" w:rsidRPr="00166BAA">
          <w:rPr>
            <w:color w:val="4F81BD" w:themeColor="accent1"/>
            <w:sz w:val="20"/>
          </w:rPr>
          <w:instrText xml:space="preserve"> HYPERLINK "http://external.opengeospatial.org/twiki_public/GeoSciMLswg/MeetingMinutes" </w:instrText>
        </w:r>
        <w:r w:rsidR="00FC7521" w:rsidRPr="00166BAA">
          <w:rPr>
            <w:color w:val="4F81BD" w:themeColor="accent1"/>
            <w:sz w:val="20"/>
          </w:rPr>
          <w:fldChar w:fldCharType="separate"/>
        </w:r>
        <w:r w:rsidR="00FC7521" w:rsidRPr="00166BAA">
          <w:rPr>
            <w:rStyle w:val="Hyperlink"/>
            <w:sz w:val="20"/>
          </w:rPr>
          <w:t>http://external.opengeospatial.org/twiki_public/GeoSciMLswg/MeetingMinutes</w:t>
        </w:r>
        <w:r w:rsidR="00FC7521" w:rsidRPr="00166BAA">
          <w:rPr>
            <w:color w:val="4F81BD" w:themeColor="accent1"/>
            <w:sz w:val="20"/>
          </w:rPr>
          <w:fldChar w:fldCharType="end"/>
        </w:r>
        <w:r w:rsidR="00166BAA">
          <w:rPr>
            <w:color w:val="4F81BD" w:themeColor="accent1"/>
            <w:sz w:val="20"/>
          </w:rPr>
          <w:t xml:space="preserve">. </w:t>
        </w:r>
      </w:ins>
      <w:ins w:id="12" w:author="Ollie Raymond" w:date="2016-06-23T14:17:00Z">
        <w:r w:rsidR="00FC7521" w:rsidRPr="00166BAA">
          <w:rPr>
            <w:color w:val="4F81BD" w:themeColor="accent1"/>
            <w:sz w:val="20"/>
          </w:rPr>
          <w:t xml:space="preserve">The </w:t>
        </w:r>
      </w:ins>
      <w:ins w:id="13" w:author="Ollie Raymond" w:date="2016-06-23T14:19:00Z">
        <w:r w:rsidR="00FC7521" w:rsidRPr="00166BAA">
          <w:rPr>
            <w:color w:val="4F81BD" w:themeColor="accent1"/>
            <w:sz w:val="20"/>
          </w:rPr>
          <w:t xml:space="preserve">UML cardinality and </w:t>
        </w:r>
      </w:ins>
      <w:ins w:id="14" w:author="Ollie Raymond" w:date="2016-06-23T14:17:00Z">
        <w:r w:rsidR="00FC7521" w:rsidRPr="00166BAA">
          <w:rPr>
            <w:color w:val="4F81BD" w:themeColor="accent1"/>
            <w:sz w:val="20"/>
          </w:rPr>
          <w:t xml:space="preserve">schema </w:t>
        </w:r>
      </w:ins>
      <w:ins w:id="15" w:author="Ollie Raymond" w:date="2016-06-23T14:25:00Z">
        <w:r w:rsidR="00166BAA">
          <w:rPr>
            <w:color w:val="4F81BD" w:themeColor="accent1"/>
            <w:sz w:val="20"/>
          </w:rPr>
          <w:t xml:space="preserve">currently </w:t>
        </w:r>
      </w:ins>
      <w:ins w:id="16" w:author="Ollie Raymond" w:date="2016-06-23T14:17:00Z">
        <w:r w:rsidR="00FC7521" w:rsidRPr="00166BAA">
          <w:rPr>
            <w:color w:val="4F81BD" w:themeColor="accent1"/>
            <w:sz w:val="20"/>
          </w:rPr>
          <w:t xml:space="preserve">says not mandatory, </w:t>
        </w:r>
      </w:ins>
      <w:ins w:id="17" w:author="Ollie Raymond" w:date="2016-06-23T14:18:00Z">
        <w:r w:rsidR="00FC7521" w:rsidRPr="00166BAA">
          <w:rPr>
            <w:color w:val="4F81BD" w:themeColor="accent1"/>
            <w:sz w:val="20"/>
          </w:rPr>
          <w:t>b</w:t>
        </w:r>
      </w:ins>
      <w:ins w:id="18" w:author="Ollie Raymond" w:date="2016-06-23T14:17:00Z">
        <w:r w:rsidR="00FC7521" w:rsidRPr="00166BAA">
          <w:rPr>
            <w:color w:val="4F81BD" w:themeColor="accent1"/>
            <w:sz w:val="20"/>
          </w:rPr>
          <w:t>ut we n</w:t>
        </w:r>
      </w:ins>
      <w:ins w:id="19" w:author="Ollie Raymond" w:date="2016-06-23T14:15:00Z">
        <w:r w:rsidR="00FC7521" w:rsidRPr="00166BAA">
          <w:rPr>
            <w:color w:val="4F81BD" w:themeColor="accent1"/>
            <w:sz w:val="20"/>
          </w:rPr>
          <w:t xml:space="preserve">eed to </w:t>
        </w:r>
      </w:ins>
      <w:ins w:id="20" w:author="Ollie Raymond" w:date="2016-06-23T14:18:00Z">
        <w:r w:rsidR="00FC7521" w:rsidRPr="00166BAA">
          <w:rPr>
            <w:color w:val="4F81BD" w:themeColor="accent1"/>
            <w:sz w:val="20"/>
          </w:rPr>
          <w:t>change</w:t>
        </w:r>
      </w:ins>
      <w:ins w:id="21" w:author="Ollie Raymond" w:date="2016-06-23T14:15:00Z">
        <w:r w:rsidR="00FC7521" w:rsidRPr="00166BAA">
          <w:rPr>
            <w:color w:val="4F81BD" w:themeColor="accent1"/>
            <w:sz w:val="20"/>
          </w:rPr>
          <w:t xml:space="preserve"> </w:t>
        </w:r>
      </w:ins>
      <w:ins w:id="22" w:author="Ollie Raymond" w:date="2016-06-23T14:19:00Z">
        <w:r w:rsidR="00FC7521" w:rsidRPr="00166BAA">
          <w:rPr>
            <w:color w:val="4F81BD" w:themeColor="accent1"/>
            <w:sz w:val="20"/>
          </w:rPr>
          <w:t>the</w:t>
        </w:r>
      </w:ins>
      <w:ins w:id="23" w:author="Ollie Raymond" w:date="2016-06-23T14:15:00Z">
        <w:r w:rsidR="00FC7521" w:rsidRPr="00166BAA">
          <w:rPr>
            <w:color w:val="4F81BD" w:themeColor="accent1"/>
            <w:sz w:val="20"/>
          </w:rPr>
          <w:t xml:space="preserve"> scope notes that </w:t>
        </w:r>
      </w:ins>
      <w:ins w:id="24" w:author="Ollie Raymond" w:date="2016-06-23T14:17:00Z">
        <w:r w:rsidR="00FC7521" w:rsidRPr="00166BAA">
          <w:rPr>
            <w:color w:val="4F81BD" w:themeColor="accent1"/>
            <w:sz w:val="20"/>
          </w:rPr>
          <w:t>still describe</w:t>
        </w:r>
      </w:ins>
      <w:ins w:id="25" w:author="Ollie Raymond" w:date="2016-06-23T14:15:00Z">
        <w:r w:rsidR="00FC7521" w:rsidRPr="00166BAA">
          <w:rPr>
            <w:color w:val="4F81BD" w:themeColor="accent1"/>
            <w:sz w:val="20"/>
          </w:rPr>
          <w:t xml:space="preserve"> “</w:t>
        </w:r>
        <w:proofErr w:type="spellStart"/>
        <w:r w:rsidR="00FC7521" w:rsidRPr="00166BAA">
          <w:rPr>
            <w:color w:val="4F81BD" w:themeColor="accent1"/>
            <w:sz w:val="20"/>
          </w:rPr>
          <w:t>specification_uri</w:t>
        </w:r>
        <w:proofErr w:type="spellEnd"/>
        <w:r w:rsidR="00FC7521" w:rsidRPr="00166BAA">
          <w:rPr>
            <w:color w:val="4F81BD" w:themeColor="accent1"/>
            <w:sz w:val="20"/>
          </w:rPr>
          <w:t xml:space="preserve">” </w:t>
        </w:r>
      </w:ins>
      <w:ins w:id="26" w:author="Ollie Raymond" w:date="2016-06-23T14:17:00Z">
        <w:r w:rsidR="00FC7521" w:rsidRPr="00166BAA">
          <w:rPr>
            <w:color w:val="4F81BD" w:themeColor="accent1"/>
            <w:sz w:val="20"/>
          </w:rPr>
          <w:t>a</w:t>
        </w:r>
      </w:ins>
      <w:ins w:id="27" w:author="Ollie Raymond" w:date="2016-06-23T14:15:00Z">
        <w:r w:rsidR="00FC7521" w:rsidRPr="00166BAA">
          <w:rPr>
            <w:color w:val="4F81BD" w:themeColor="accent1"/>
            <w:sz w:val="20"/>
          </w:rPr>
          <w:t>s mandatory.</w:t>
        </w:r>
      </w:ins>
      <w:ins w:id="28" w:author="Ollie Raymond" w:date="2016-06-23T14:16:00Z">
        <w:r w:rsidR="00FC7521" w:rsidRPr="00166BAA">
          <w:rPr>
            <w:color w:val="4F81BD" w:themeColor="accent1"/>
            <w:sz w:val="20"/>
          </w:rPr>
          <w:t xml:space="preserve"> </w:t>
        </w:r>
      </w:ins>
      <w:proofErr w:type="spellStart"/>
      <w:proofErr w:type="gramStart"/>
      <w:ins w:id="29" w:author="Ollie Raymond" w:date="2016-06-23T14:25:00Z">
        <w:r w:rsidR="00166BAA">
          <w:rPr>
            <w:color w:val="4F81BD" w:themeColor="accent1"/>
            <w:sz w:val="20"/>
          </w:rPr>
          <w:t>ie</w:t>
        </w:r>
        <w:proofErr w:type="spellEnd"/>
        <w:proofErr w:type="gramEnd"/>
        <w:r w:rsidR="00166BAA">
          <w:rPr>
            <w:color w:val="4F81BD" w:themeColor="accent1"/>
            <w:sz w:val="20"/>
          </w:rPr>
          <w:t xml:space="preserve">, </w:t>
        </w:r>
      </w:ins>
      <w:ins w:id="30" w:author="Ollie Raymond" w:date="2016-06-23T14:16:00Z">
        <w:r w:rsidR="00FC7521" w:rsidRPr="00166BAA">
          <w:rPr>
            <w:color w:val="4F81BD" w:themeColor="accent1"/>
            <w:sz w:val="20"/>
          </w:rPr>
          <w:t xml:space="preserve">GeologicUnitView, </w:t>
        </w:r>
        <w:proofErr w:type="spellStart"/>
        <w:r w:rsidR="00FC7521" w:rsidRPr="00166BAA">
          <w:rPr>
            <w:color w:val="4F81BD" w:themeColor="accent1"/>
            <w:sz w:val="20"/>
          </w:rPr>
          <w:t>ContactView</w:t>
        </w:r>
        <w:proofErr w:type="spellEnd"/>
        <w:r w:rsidR="00FC7521" w:rsidRPr="00166BAA">
          <w:rPr>
            <w:color w:val="4F81BD" w:themeColor="accent1"/>
            <w:sz w:val="20"/>
          </w:rPr>
          <w:t xml:space="preserve">, </w:t>
        </w:r>
        <w:proofErr w:type="spellStart"/>
        <w:r w:rsidR="00FC7521" w:rsidRPr="00166BAA">
          <w:rPr>
            <w:color w:val="4F81BD" w:themeColor="accent1"/>
            <w:sz w:val="20"/>
          </w:rPr>
          <w:t>GeomorphologicUnitView</w:t>
        </w:r>
        <w:proofErr w:type="spellEnd"/>
        <w:r w:rsidR="00FC7521" w:rsidRPr="00166BAA">
          <w:rPr>
            <w:color w:val="4F81BD" w:themeColor="accent1"/>
            <w:sz w:val="20"/>
          </w:rPr>
          <w:t xml:space="preserve">, </w:t>
        </w:r>
      </w:ins>
      <w:proofErr w:type="spellStart"/>
      <w:ins w:id="31" w:author="Ollie Raymond" w:date="2016-06-23T14:20:00Z">
        <w:r w:rsidR="00FC7521" w:rsidRPr="00166BAA">
          <w:rPr>
            <w:color w:val="4F81BD" w:themeColor="accent1"/>
            <w:sz w:val="20"/>
          </w:rPr>
          <w:t>Shear..View</w:t>
        </w:r>
      </w:ins>
      <w:proofErr w:type="spellEnd"/>
      <w:ins w:id="32" w:author="Ollie Raymond" w:date="2016-06-23T14:15:00Z">
        <w:r w:rsidR="00FC7521" w:rsidRPr="00166BAA">
          <w:rPr>
            <w:color w:val="4F81BD" w:themeColor="accent1"/>
            <w:sz w:val="20"/>
          </w:rPr>
          <w:t>]</w:t>
        </w:r>
      </w:ins>
    </w:p>
    <w:p w:rsidR="00D742FF" w:rsidRDefault="00D742FF">
      <w:r>
        <w:t>8.2.8 Identifier</w:t>
      </w:r>
    </w:p>
    <w:p w:rsidR="00D742FF" w:rsidRDefault="00D742FF" w:rsidP="00D742FF">
      <w:pPr>
        <w:pStyle w:val="CommentText"/>
      </w:pPr>
      <w:r>
        <w:t>Should it be a requirement that URI point to an XML representation (or a XML be one of the mandatory representation</w:t>
      </w:r>
      <w:proofErr w:type="gramStart"/>
      <w:r>
        <w:t>) ?</w:t>
      </w:r>
      <w:proofErr w:type="gramEnd"/>
      <w:r>
        <w:t xml:space="preserve">  WFS has this requirement (GML is a mandatory format), but some groups try to have this rule removed. </w:t>
      </w:r>
      <w:r w:rsidR="00283633">
        <w:t xml:space="preserve">  ESRI REST essentially works in </w:t>
      </w:r>
      <w:proofErr w:type="gramStart"/>
      <w:r w:rsidR="00283633">
        <w:t>JSON,</w:t>
      </w:r>
      <w:proofErr w:type="gramEnd"/>
      <w:r w:rsidR="00283633">
        <w:t xml:space="preserve"> Future OGC </w:t>
      </w:r>
      <w:proofErr w:type="spellStart"/>
      <w:r w:rsidR="00283633">
        <w:t>RESTFul</w:t>
      </w:r>
      <w:proofErr w:type="spellEnd"/>
      <w:r w:rsidR="00283633">
        <w:t xml:space="preserve"> is on the drawing board.</w:t>
      </w:r>
    </w:p>
    <w:p w:rsidR="00283633" w:rsidRPr="0087355E" w:rsidRDefault="0087355E" w:rsidP="00D742FF">
      <w:pPr>
        <w:pStyle w:val="CommentText"/>
        <w:rPr>
          <w:color w:val="4F81BD" w:themeColor="accent1"/>
        </w:rPr>
      </w:pPr>
      <w:r w:rsidRPr="0087355E">
        <w:rPr>
          <w:color w:val="4F81BD" w:themeColor="accent1"/>
        </w:rPr>
        <w:t xml:space="preserve">See </w:t>
      </w:r>
      <w:proofErr w:type="gramStart"/>
      <w:r w:rsidRPr="0087355E">
        <w:rPr>
          <w:color w:val="4F81BD" w:themeColor="accent1"/>
        </w:rPr>
        <w:t>above</w:t>
      </w:r>
      <w:ins w:id="33" w:author="Ollie Raymond" w:date="2016-06-23T14:20:00Z">
        <w:r w:rsidR="00FC7521">
          <w:rPr>
            <w:color w:val="4F81BD" w:themeColor="accent1"/>
          </w:rPr>
          <w:t xml:space="preserve">  [</w:t>
        </w:r>
        <w:proofErr w:type="gramEnd"/>
        <w:r w:rsidR="00FC7521">
          <w:rPr>
            <w:color w:val="4F81BD" w:themeColor="accent1"/>
          </w:rPr>
          <w:t xml:space="preserve">Ollie - </w:t>
        </w:r>
      </w:ins>
      <w:ins w:id="34" w:author="Ollie Raymond" w:date="2016-06-23T14:21:00Z">
        <w:r w:rsidR="00FC7521">
          <w:rPr>
            <w:color w:val="4F81BD" w:themeColor="accent1"/>
          </w:rPr>
          <w:t>no</w:t>
        </w:r>
      </w:ins>
      <w:ins w:id="35" w:author="Ollie Raymond" w:date="2016-06-23T14:20:00Z">
        <w:r w:rsidR="00FC7521">
          <w:rPr>
            <w:color w:val="4F81BD" w:themeColor="accent1"/>
          </w:rPr>
          <w:t xml:space="preserve"> for “identifier”. But yes for vocabulary concepts]</w:t>
        </w:r>
      </w:ins>
    </w:p>
    <w:p w:rsidR="00283633" w:rsidRDefault="00283633" w:rsidP="00D742FF">
      <w:pPr>
        <w:pStyle w:val="CommentText"/>
      </w:pPr>
      <w:r>
        <w:t xml:space="preserve">p. </w:t>
      </w:r>
      <w:proofErr w:type="gramStart"/>
      <w:r>
        <w:t>35 ,</w:t>
      </w:r>
      <w:proofErr w:type="gramEnd"/>
      <w:r>
        <w:t xml:space="preserve"> first paragraph:</w:t>
      </w:r>
    </w:p>
    <w:p w:rsidR="00283633" w:rsidRPr="009462E5" w:rsidRDefault="00283633" w:rsidP="00D742FF">
      <w:pPr>
        <w:pStyle w:val="CommentText"/>
        <w:rPr>
          <w:i/>
          <w:color w:val="FF0000"/>
        </w:rPr>
      </w:pPr>
      <w:r w:rsidRPr="009462E5">
        <w:rPr>
          <w:i/>
          <w:color w:val="FF0000"/>
        </w:rPr>
        <w:t>. In robust services the free-text fields will contain well-structured summaries of data in a format suitable for reading by the intended users</w:t>
      </w:r>
    </w:p>
    <w:p w:rsidR="00283633" w:rsidRDefault="00283633" w:rsidP="00D742FF">
      <w:pPr>
        <w:pStyle w:val="CommentText"/>
      </w:pPr>
      <w:r>
        <w:t xml:space="preserve">This comes from the scope note and I don’t understand what “robust services” </w:t>
      </w:r>
      <w:r w:rsidR="0087355E">
        <w:t xml:space="preserve">and “well-structured” </w:t>
      </w:r>
      <w:r>
        <w:t>are.</w:t>
      </w:r>
    </w:p>
    <w:p w:rsidR="0087355E" w:rsidRPr="0087355E" w:rsidRDefault="0087355E" w:rsidP="00D742FF">
      <w:pPr>
        <w:pStyle w:val="CommentText"/>
        <w:rPr>
          <w:color w:val="4F81BD" w:themeColor="accent1"/>
        </w:rPr>
      </w:pPr>
      <w:r w:rsidRPr="0087355E">
        <w:rPr>
          <w:color w:val="4F81BD" w:themeColor="accent1"/>
        </w:rPr>
        <w:t>Rephrase and turn into recommendation</w:t>
      </w:r>
      <w:r>
        <w:rPr>
          <w:color w:val="4F81BD" w:themeColor="accent1"/>
        </w:rPr>
        <w:t>.</w:t>
      </w:r>
      <w:ins w:id="36" w:author="Ollie Raymond" w:date="2016-06-23T14:21:00Z">
        <w:r w:rsidR="00FC7521">
          <w:rPr>
            <w:color w:val="4F81BD" w:themeColor="accent1"/>
          </w:rPr>
          <w:t xml:space="preserve">  </w:t>
        </w:r>
        <w:r w:rsidR="00FC7521" w:rsidRPr="00166BAA">
          <w:rPr>
            <w:rFonts w:asciiTheme="minorHAnsi" w:hAnsiTheme="minorHAnsi"/>
            <w:color w:val="4F81BD" w:themeColor="accent1"/>
          </w:rPr>
          <w:t xml:space="preserve">[Ollie - </w:t>
        </w:r>
      </w:ins>
      <w:ins w:id="37" w:author="Ollie Raymond" w:date="2016-06-23T14:25:00Z">
        <w:r w:rsidR="00166BAA">
          <w:rPr>
            <w:rFonts w:asciiTheme="minorHAnsi" w:hAnsiTheme="minorHAnsi"/>
            <w:color w:val="4F81BD" w:themeColor="accent1"/>
          </w:rPr>
          <w:t>“</w:t>
        </w:r>
      </w:ins>
      <w:ins w:id="38" w:author="Ollie Raymond" w:date="2016-06-23T14:21:00Z">
        <w:r w:rsidR="00FC7521" w:rsidRPr="00166BAA">
          <w:rPr>
            <w:rFonts w:asciiTheme="minorHAnsi" w:hAnsiTheme="minorHAnsi"/>
            <w:color w:val="4F81BD" w:themeColor="accent1"/>
          </w:rPr>
          <w:t>Recommended best practice is that free</w:t>
        </w:r>
        <w:r w:rsidR="00166BAA" w:rsidRPr="00166BAA">
          <w:rPr>
            <w:rFonts w:asciiTheme="minorHAnsi" w:hAnsiTheme="minorHAnsi"/>
            <w:color w:val="4F81BD" w:themeColor="accent1"/>
          </w:rPr>
          <w:t xml:space="preserve"> text fields will</w:t>
        </w:r>
      </w:ins>
      <w:ins w:id="39" w:author="Ollie Raymond" w:date="2016-06-23T14:22:00Z">
        <w:r w:rsidR="00166BAA" w:rsidRPr="00166BAA">
          <w:rPr>
            <w:rFonts w:asciiTheme="minorHAnsi" w:hAnsiTheme="minorHAnsi"/>
            <w:color w:val="4F81BD" w:themeColor="accent1"/>
          </w:rPr>
          <w:t>, where possible,</w:t>
        </w:r>
      </w:ins>
      <w:ins w:id="40" w:author="Ollie Raymond" w:date="2016-06-23T14:21:00Z">
        <w:r w:rsidR="00166BAA" w:rsidRPr="00166BAA">
          <w:rPr>
            <w:rFonts w:asciiTheme="minorHAnsi" w:hAnsiTheme="minorHAnsi"/>
            <w:color w:val="4F81BD" w:themeColor="accent1"/>
          </w:rPr>
          <w:t xml:space="preserve"> contain</w:t>
        </w:r>
      </w:ins>
      <w:ins w:id="41" w:author="Ollie Raymond" w:date="2016-06-23T14:22:00Z">
        <w:r w:rsidR="00166BAA" w:rsidRPr="00166BAA">
          <w:rPr>
            <w:rFonts w:asciiTheme="minorHAnsi" w:hAnsiTheme="minorHAnsi"/>
            <w:color w:val="4F81BD" w:themeColor="accent1"/>
          </w:rPr>
          <w:t xml:space="preserve"> well-structured summaries of data in a format suitable for reading by the intended users.  For instance, a</w:t>
        </w:r>
      </w:ins>
      <w:ins w:id="42" w:author="Ollie Raymond" w:date="2016-06-23T14:23:00Z">
        <w:r w:rsidR="00166BAA" w:rsidRPr="00166BAA">
          <w:rPr>
            <w:rFonts w:asciiTheme="minorHAnsi" w:hAnsiTheme="minorHAnsi"/>
            <w:color w:val="4F81BD" w:themeColor="accent1"/>
          </w:rPr>
          <w:t>n agreed</w:t>
        </w:r>
      </w:ins>
      <w:ins w:id="43" w:author="Ollie Raymond" w:date="2016-06-23T14:22:00Z">
        <w:r w:rsidR="00166BAA" w:rsidRPr="00166BAA">
          <w:rPr>
            <w:rFonts w:asciiTheme="minorHAnsi" w:hAnsiTheme="minorHAnsi"/>
            <w:color w:val="4F81BD" w:themeColor="accent1"/>
          </w:rPr>
          <w:t xml:space="preserve"> common format like comma-delimited values should</w:t>
        </w:r>
      </w:ins>
      <w:ins w:id="44" w:author="Ollie Raymond" w:date="2016-06-23T14:23:00Z">
        <w:r w:rsidR="00166BAA" w:rsidRPr="00166BAA">
          <w:rPr>
            <w:rFonts w:asciiTheme="minorHAnsi" w:hAnsiTheme="minorHAnsi"/>
            <w:color w:val="4F81BD" w:themeColor="accent1"/>
          </w:rPr>
          <w:t xml:space="preserve"> be adopted by user communities.</w:t>
        </w:r>
      </w:ins>
      <w:ins w:id="45" w:author="Ollie Raymond" w:date="2016-06-23T14:25:00Z">
        <w:r w:rsidR="00166BAA">
          <w:rPr>
            <w:rFonts w:asciiTheme="minorHAnsi" w:hAnsiTheme="minorHAnsi"/>
            <w:color w:val="4F81BD" w:themeColor="accent1"/>
          </w:rPr>
          <w:t>”</w:t>
        </w:r>
      </w:ins>
      <w:ins w:id="46" w:author="Ollie Raymond" w:date="2016-06-23T14:23:00Z">
        <w:r w:rsidR="00166BAA" w:rsidRPr="00166BAA">
          <w:rPr>
            <w:rFonts w:asciiTheme="minorHAnsi" w:hAnsiTheme="minorHAnsi"/>
            <w:color w:val="4F81BD" w:themeColor="accent1"/>
          </w:rPr>
          <w:t>]</w:t>
        </w:r>
      </w:ins>
    </w:p>
    <w:p w:rsidR="002A36E7" w:rsidRDefault="002A36E7" w:rsidP="00D742FF">
      <w:pPr>
        <w:pStyle w:val="CommentText"/>
      </w:pPr>
      <w:r>
        <w:t>GSML Lite</w:t>
      </w:r>
    </w:p>
    <w:p w:rsidR="00283633" w:rsidRDefault="00283633" w:rsidP="00D742FF">
      <w:pPr>
        <w:pStyle w:val="CommentText"/>
      </w:pPr>
      <w:r>
        <w:t xml:space="preserve">General discussion about </w:t>
      </w:r>
      <w:proofErr w:type="spellStart"/>
      <w:r>
        <w:t>gsml</w:t>
      </w:r>
      <w:proofErr w:type="spellEnd"/>
      <w:r>
        <w:t xml:space="preserve">-lite </w:t>
      </w:r>
      <w:proofErr w:type="gramStart"/>
      <w:r>
        <w:t>identifiers :</w:t>
      </w:r>
      <w:proofErr w:type="gramEnd"/>
      <w:r>
        <w:t xml:space="preserve"> </w:t>
      </w:r>
    </w:p>
    <w:p w:rsidR="00283633" w:rsidRDefault="00283633" w:rsidP="002A36E7">
      <w:pPr>
        <w:pStyle w:val="CommentText"/>
        <w:numPr>
          <w:ilvl w:val="0"/>
          <w:numId w:val="1"/>
        </w:numPr>
        <w:spacing w:after="0"/>
      </w:pPr>
      <w:r>
        <w:t xml:space="preserve">Often the identifier of the </w:t>
      </w:r>
      <w:proofErr w:type="spellStart"/>
      <w:r>
        <w:t>MappedFeature</w:t>
      </w:r>
      <w:proofErr w:type="spellEnd"/>
    </w:p>
    <w:p w:rsidR="00283633" w:rsidRDefault="00283633" w:rsidP="002A36E7">
      <w:pPr>
        <w:pStyle w:val="CommentText"/>
        <w:numPr>
          <w:ilvl w:val="1"/>
          <w:numId w:val="1"/>
        </w:numPr>
        <w:spacing w:after="0"/>
      </w:pPr>
      <w:r>
        <w:t xml:space="preserve">Is it unique (a primary key) for the </w:t>
      </w:r>
      <w:proofErr w:type="gramStart"/>
      <w:r>
        <w:t>dataset ?</w:t>
      </w:r>
      <w:proofErr w:type="gramEnd"/>
      <w:r w:rsidR="00E86743">
        <w:t xml:space="preserve"> </w:t>
      </w:r>
      <w:r w:rsidR="00E86743" w:rsidRPr="00E86743">
        <w:rPr>
          <w:color w:val="4F81BD" w:themeColor="accent1"/>
        </w:rPr>
        <w:t>yes</w:t>
      </w:r>
      <w:ins w:id="47" w:author="Ollie Raymond" w:date="2016-06-23T14:26:00Z">
        <w:r w:rsidR="00166BAA">
          <w:rPr>
            <w:color w:val="4F81BD" w:themeColor="accent1"/>
          </w:rPr>
          <w:t xml:space="preserve"> </w:t>
        </w:r>
        <w:r w:rsidR="00166BAA">
          <w:rPr>
            <w:color w:val="4F81BD" w:themeColor="accent1"/>
          </w:rPr>
          <w:t xml:space="preserve"> </w:t>
        </w:r>
        <w:r w:rsidR="00166BAA" w:rsidRPr="00166BAA">
          <w:rPr>
            <w:color w:val="4F81BD" w:themeColor="accent1"/>
          </w:rPr>
          <w:t>[Ollie - yes]</w:t>
        </w:r>
      </w:ins>
    </w:p>
    <w:p w:rsidR="002A36E7" w:rsidRPr="00E86743" w:rsidRDefault="0087355E" w:rsidP="002A36E7">
      <w:pPr>
        <w:pStyle w:val="CommentText"/>
        <w:numPr>
          <w:ilvl w:val="1"/>
          <w:numId w:val="1"/>
        </w:numPr>
        <w:spacing w:after="0"/>
        <w:rPr>
          <w:color w:val="4F81BD" w:themeColor="accent1"/>
        </w:rPr>
      </w:pPr>
      <w:r w:rsidRPr="00E86743">
        <w:rPr>
          <w:color w:val="4F81BD" w:themeColor="accent1"/>
        </w:rPr>
        <w:t>Could be a URI, but does have t</w:t>
      </w:r>
      <w:r w:rsidR="00E86743" w:rsidRPr="00E86743">
        <w:rPr>
          <w:color w:val="4F81BD" w:themeColor="accent1"/>
        </w:rPr>
        <w:t>o.</w:t>
      </w:r>
      <w:ins w:id="48" w:author="Ollie Raymond" w:date="2016-06-23T14:26:00Z">
        <w:r w:rsidR="00166BAA">
          <w:rPr>
            <w:color w:val="4F81BD" w:themeColor="accent1"/>
          </w:rPr>
          <w:t xml:space="preserve"> </w:t>
        </w:r>
        <w:r w:rsidR="00166BAA" w:rsidRPr="00166BAA">
          <w:rPr>
            <w:color w:val="4F81BD" w:themeColor="accent1"/>
          </w:rPr>
          <w:t>[Ollie - yes]</w:t>
        </w:r>
      </w:ins>
    </w:p>
    <w:p w:rsidR="00283633" w:rsidRDefault="00283633" w:rsidP="00D742FF">
      <w:pPr>
        <w:pStyle w:val="CommentText"/>
      </w:pPr>
    </w:p>
    <w:p w:rsidR="0098599A" w:rsidRDefault="0098599A" w:rsidP="00D742FF">
      <w:pPr>
        <w:pStyle w:val="CommentText"/>
      </w:pPr>
      <w:proofErr w:type="spellStart"/>
      <w:r>
        <w:t>Ie</w:t>
      </w:r>
      <w:proofErr w:type="spellEnd"/>
      <w:r>
        <w:t xml:space="preserve">: URI not mandatory -&gt; any structure </w:t>
      </w:r>
    </w:p>
    <w:p w:rsidR="0098599A" w:rsidRDefault="0098599A" w:rsidP="00D742FF">
      <w:pPr>
        <w:pStyle w:val="CommentText"/>
      </w:pPr>
      <w:r>
        <w:t>Versus</w:t>
      </w:r>
    </w:p>
    <w:p w:rsidR="0098599A" w:rsidRDefault="0098599A" w:rsidP="00D742FF">
      <w:pPr>
        <w:pStyle w:val="CommentText"/>
      </w:pPr>
      <w:r>
        <w:t>URI mandatory (as a syntax), but might or might not resolve.</w:t>
      </w:r>
      <w:ins w:id="49" w:author="Ollie Raymond" w:date="2016-06-23T14:30:00Z">
        <w:r w:rsidR="00166BAA">
          <w:t xml:space="preserve">  [Ollie - prefer this. </w:t>
        </w:r>
      </w:ins>
      <w:ins w:id="50" w:author="Ollie Raymond" w:date="2016-06-23T14:31:00Z">
        <w:r w:rsidR="00166BAA">
          <w:t xml:space="preserve">Personally, I think a vocabulary concept URI </w:t>
        </w:r>
      </w:ins>
      <w:ins w:id="51" w:author="Ollie Raymond" w:date="2016-06-23T14:32:00Z">
        <w:r w:rsidR="00C72D45">
          <w:t>“</w:t>
        </w:r>
      </w:ins>
      <w:ins w:id="52" w:author="Ollie Raymond" w:date="2016-06-23T14:31:00Z">
        <w:r w:rsidR="00166BAA">
          <w:t>SHALL resolve</w:t>
        </w:r>
      </w:ins>
      <w:ins w:id="53" w:author="Ollie Raymond" w:date="2016-06-23T14:32:00Z">
        <w:r w:rsidR="00C72D45">
          <w:t>”</w:t>
        </w:r>
      </w:ins>
      <w:ins w:id="54" w:author="Ollie Raymond" w:date="2016-06-23T14:31:00Z">
        <w:r w:rsidR="00166BAA">
          <w:t xml:space="preserve"> - there are enough vocabularies</w:t>
        </w:r>
      </w:ins>
      <w:ins w:id="55" w:author="Ollie Raymond" w:date="2016-06-23T14:32:00Z">
        <w:r w:rsidR="00166BAA">
          <w:t xml:space="preserve"> out there now to expect that</w:t>
        </w:r>
      </w:ins>
      <w:ins w:id="56" w:author="Ollie Raymond" w:date="2016-06-23T14:30:00Z">
        <w:r w:rsidR="00166BAA">
          <w:t xml:space="preserve"> </w:t>
        </w:r>
      </w:ins>
      <w:ins w:id="57" w:author="Ollie Raymond" w:date="2016-06-23T14:32:00Z">
        <w:r w:rsidR="00166BAA">
          <w:t>- but maybe we should use “</w:t>
        </w:r>
        <w:r w:rsidR="00C72D45">
          <w:t>SHOULD resolve” just because we are trying to make the user entry point for GSML-Lite as low as possible?]</w:t>
        </w:r>
      </w:ins>
    </w:p>
    <w:p w:rsidR="0098599A" w:rsidRDefault="0098599A" w:rsidP="00D742FF">
      <w:pPr>
        <w:pStyle w:val="CommentText"/>
      </w:pPr>
      <w:proofErr w:type="gramStart"/>
      <w:r>
        <w:t>Larger discussion, Why URI mandatory then.</w:t>
      </w:r>
      <w:proofErr w:type="gramEnd"/>
      <w:ins w:id="58" w:author="Ollie Raymond" w:date="2016-06-23T14:26:00Z">
        <w:r w:rsidR="00166BAA">
          <w:t xml:space="preserve">  [Ollie - Suggest URI </w:t>
        </w:r>
      </w:ins>
      <w:ins w:id="59" w:author="Ollie Raymond" w:date="2016-06-23T14:27:00Z">
        <w:r w:rsidR="00166BAA">
          <w:t xml:space="preserve">format is </w:t>
        </w:r>
      </w:ins>
      <w:ins w:id="60" w:author="Ollie Raymond" w:date="2016-06-23T14:26:00Z">
        <w:r w:rsidR="00166BAA">
          <w:t>only mandatory for vocabulary terms</w:t>
        </w:r>
      </w:ins>
      <w:ins w:id="61" w:author="Ollie Raymond" w:date="2016-06-23T14:27:00Z">
        <w:r w:rsidR="00166BAA">
          <w:t xml:space="preserve"> and </w:t>
        </w:r>
        <w:proofErr w:type="spellStart"/>
        <w:r w:rsidR="00166BAA">
          <w:t>specification_uri</w:t>
        </w:r>
      </w:ins>
      <w:proofErr w:type="spellEnd"/>
      <w:ins w:id="62" w:author="Ollie Raymond" w:date="2016-06-23T14:26:00Z">
        <w:r w:rsidR="00166BAA">
          <w:t>, not for identifier</w:t>
        </w:r>
      </w:ins>
      <w:ins w:id="63" w:author="Ollie Raymond" w:date="2016-06-23T14:27:00Z">
        <w:r w:rsidR="00166BAA">
          <w:t>.]</w:t>
        </w:r>
      </w:ins>
    </w:p>
    <w:p w:rsidR="0098599A" w:rsidRDefault="0098599A" w:rsidP="00D742FF">
      <w:pPr>
        <w:pStyle w:val="CommentText"/>
      </w:pPr>
      <w:r>
        <w:lastRenderedPageBreak/>
        <w:t xml:space="preserve">Even Larger discussion, why </w:t>
      </w:r>
      <w:proofErr w:type="spellStart"/>
      <w:r>
        <w:t>specification_uri</w:t>
      </w:r>
      <w:proofErr w:type="spellEnd"/>
      <w:r>
        <w:t xml:space="preserve"> for provider who don’t have complex </w:t>
      </w:r>
      <w:proofErr w:type="gramStart"/>
      <w:r>
        <w:t>GSML ?</w:t>
      </w:r>
      <w:proofErr w:type="gramEnd"/>
      <w:r>
        <w:t xml:space="preserve"> Meant to be a global identifier for the </w:t>
      </w:r>
      <w:proofErr w:type="spellStart"/>
      <w:proofErr w:type="gramStart"/>
      <w:r>
        <w:t>GeologicFeature</w:t>
      </w:r>
      <w:proofErr w:type="spellEnd"/>
      <w:ins w:id="64" w:author="Ollie Raymond" w:date="2016-06-23T14:28:00Z">
        <w:r w:rsidR="00166BAA">
          <w:t xml:space="preserve">  [</w:t>
        </w:r>
        <w:proofErr w:type="gramEnd"/>
        <w:r w:rsidR="00166BAA">
          <w:t xml:space="preserve">Ollie - </w:t>
        </w:r>
        <w:proofErr w:type="spellStart"/>
        <w:r w:rsidR="00166BAA">
          <w:t>specification_uri</w:t>
        </w:r>
        <w:proofErr w:type="spellEnd"/>
        <w:r w:rsidR="00166BAA">
          <w:t xml:space="preserve"> could resolve to a HTML page in cases where a complex </w:t>
        </w:r>
      </w:ins>
      <w:ins w:id="65" w:author="Ollie Raymond" w:date="2016-06-23T14:29:00Z">
        <w:r w:rsidR="00166BAA">
          <w:t xml:space="preserve">XML </w:t>
        </w:r>
        <w:proofErr w:type="spellStart"/>
        <w:r w:rsidR="00166BAA">
          <w:t>G</w:t>
        </w:r>
      </w:ins>
      <w:ins w:id="66" w:author="Ollie Raymond" w:date="2016-06-23T14:28:00Z">
        <w:r w:rsidR="00166BAA">
          <w:t>eologicFeature</w:t>
        </w:r>
      </w:ins>
      <w:proofErr w:type="spellEnd"/>
      <w:ins w:id="67" w:author="Ollie Raymond" w:date="2016-06-23T14:29:00Z">
        <w:r w:rsidR="00166BAA">
          <w:t xml:space="preserve"> is not available. </w:t>
        </w:r>
      </w:ins>
      <w:ins w:id="68" w:author="Ollie Raymond" w:date="2016-06-23T14:30:00Z">
        <w:r w:rsidR="00166BAA">
          <w:t xml:space="preserve"> </w:t>
        </w:r>
      </w:ins>
      <w:ins w:id="69" w:author="Ollie Raymond" w:date="2016-06-23T14:29:00Z">
        <w:r w:rsidR="00166BAA">
          <w:t xml:space="preserve">For example: </w:t>
        </w:r>
        <w:r w:rsidR="00166BAA">
          <w:fldChar w:fldCharType="begin"/>
        </w:r>
        <w:r w:rsidR="00166BAA">
          <w:instrText xml:space="preserve"> HYPERLINK "</w:instrText>
        </w:r>
        <w:r w:rsidR="00166BAA" w:rsidRPr="00166BAA">
          <w:instrText>http://dbforms.ga.gov.au/pls/www/geodx.strat_units.sch_full?wher=stratno=25947</w:instrText>
        </w:r>
        <w:r w:rsidR="00166BAA">
          <w:instrText xml:space="preserve">" </w:instrText>
        </w:r>
        <w:r w:rsidR="00166BAA">
          <w:fldChar w:fldCharType="separate"/>
        </w:r>
        <w:r w:rsidR="00166BAA" w:rsidRPr="006F3836">
          <w:rPr>
            <w:rStyle w:val="Hyperlink"/>
          </w:rPr>
          <w:t>http://dbforms.ga.gov.au/pls/www/geodx.strat_units.sch_full?wher=stratno=25947</w:t>
        </w:r>
        <w:r w:rsidR="00166BAA">
          <w:fldChar w:fldCharType="end"/>
        </w:r>
        <w:r w:rsidR="00166BAA">
          <w:t xml:space="preserve">] </w:t>
        </w:r>
      </w:ins>
    </w:p>
    <w:p w:rsidR="002A36E7" w:rsidRDefault="002A36E7" w:rsidP="00D742FF">
      <w:pPr>
        <w:pStyle w:val="CommentText"/>
      </w:pPr>
      <w:proofErr w:type="spellStart"/>
      <w:r>
        <w:t>Nillable</w:t>
      </w:r>
      <w:proofErr w:type="spellEnd"/>
    </w:p>
    <w:p w:rsidR="002A36E7" w:rsidRDefault="002A36E7" w:rsidP="00D742FF">
      <w:pPr>
        <w:pStyle w:val="CommentText"/>
      </w:pPr>
      <w:r>
        <w:t xml:space="preserve">We still have several clauses that mention that a </w:t>
      </w:r>
      <w:proofErr w:type="spellStart"/>
      <w:r>
        <w:t>nilReason</w:t>
      </w:r>
      <w:proofErr w:type="spellEnd"/>
      <w:r>
        <w:t xml:space="preserve"> should be </w:t>
      </w:r>
      <w:proofErr w:type="gramStart"/>
      <w:r>
        <w:t>provided ,</w:t>
      </w:r>
      <w:proofErr w:type="gramEnd"/>
      <w:r>
        <w:t xml:space="preserve"> but it’s not consistent.  Not sure it’s GML SF-0 valid and if this is doable in, say, </w:t>
      </w:r>
      <w:proofErr w:type="spellStart"/>
      <w:r>
        <w:t>MapServer</w:t>
      </w:r>
      <w:proofErr w:type="spellEnd"/>
      <w:r>
        <w:t xml:space="preserve">.  </w:t>
      </w:r>
      <w:ins w:id="70" w:author="Ollie Raymond" w:date="2016-06-23T14:34:00Z">
        <w:r w:rsidR="00C72D45">
          <w:t xml:space="preserve">[Ollie - </w:t>
        </w:r>
        <w:proofErr w:type="spellStart"/>
        <w:r w:rsidR="00C72D45">
          <w:t>nil</w:t>
        </w:r>
      </w:ins>
      <w:ins w:id="71" w:author="Ollie Raymond" w:date="2016-06-23T14:36:00Z">
        <w:r w:rsidR="00C72D45">
          <w:t>R</w:t>
        </w:r>
      </w:ins>
      <w:ins w:id="72" w:author="Ollie Raymond" w:date="2016-06-23T14:34:00Z">
        <w:r w:rsidR="00C72D45">
          <w:t>eason</w:t>
        </w:r>
        <w:proofErr w:type="spellEnd"/>
        <w:r w:rsidR="00C72D45">
          <w:t xml:space="preserve"> can be done in a simple URL using OGC nil URL’s - </w:t>
        </w:r>
      </w:ins>
      <w:ins w:id="73" w:author="Ollie Raymond" w:date="2016-06-23T14:35:00Z">
        <w:r w:rsidR="00C72D45" w:rsidRPr="00C72D45">
          <w:t>http://www.opengis.net/def/nil/OGC/0/</w:t>
        </w:r>
        <w:proofErr w:type="gramStart"/>
        <w:r w:rsidR="00C72D45" w:rsidRPr="00C72D45">
          <w:t>missing</w:t>
        </w:r>
        <w:r w:rsidR="00C72D45">
          <w:t xml:space="preserve"> .</w:t>
        </w:r>
        <w:proofErr w:type="gramEnd"/>
        <w:r w:rsidR="00C72D45">
          <w:t xml:space="preserve"> Shouldn’t be a problem for GSML-Lite mandatory vocabulary concept URI</w:t>
        </w:r>
      </w:ins>
      <w:ins w:id="74" w:author="Ollie Raymond" w:date="2016-06-23T14:36:00Z">
        <w:r w:rsidR="00C72D45">
          <w:t>’s</w:t>
        </w:r>
      </w:ins>
      <w:ins w:id="75" w:author="Ollie Raymond" w:date="2016-06-23T14:34:00Z">
        <w:r w:rsidR="00C72D45">
          <w:t>]</w:t>
        </w:r>
      </w:ins>
    </w:p>
    <w:p w:rsidR="00E86743" w:rsidRPr="0022563E" w:rsidRDefault="00E86743" w:rsidP="00D742FF">
      <w:pPr>
        <w:pStyle w:val="CommentText"/>
        <w:rPr>
          <w:color w:val="4F81BD" w:themeColor="accent1"/>
        </w:rPr>
      </w:pPr>
      <w:r w:rsidRPr="0022563E">
        <w:rPr>
          <w:color w:val="4F81BD" w:themeColor="accent1"/>
        </w:rPr>
        <w:t>We jus</w:t>
      </w:r>
      <w:r w:rsidR="0022563E" w:rsidRPr="0022563E">
        <w:rPr>
          <w:color w:val="4F81BD" w:themeColor="accent1"/>
        </w:rPr>
        <w:t>t don’t understand this clause (8.4.3.1 Null values in GML SF-0</w:t>
      </w:r>
      <w:proofErr w:type="gramStart"/>
      <w:r w:rsidR="0022563E" w:rsidRPr="0022563E">
        <w:rPr>
          <w:color w:val="4F81BD" w:themeColor="accent1"/>
        </w:rPr>
        <w:t>)</w:t>
      </w:r>
      <w:ins w:id="76" w:author="Ollie Raymond" w:date="2016-06-23T14:33:00Z">
        <w:r w:rsidR="00C72D45">
          <w:rPr>
            <w:color w:val="4F81BD" w:themeColor="accent1"/>
          </w:rPr>
          <w:t xml:space="preserve">  [</w:t>
        </w:r>
        <w:proofErr w:type="gramEnd"/>
        <w:r w:rsidR="00C72D45">
          <w:rPr>
            <w:color w:val="4F81BD" w:themeColor="accent1"/>
          </w:rPr>
          <w:t>Ollie - can</w:t>
        </w:r>
      </w:ins>
      <w:ins w:id="77" w:author="Ollie Raymond" w:date="2016-06-23T14:34:00Z">
        <w:r w:rsidR="00C72D45">
          <w:rPr>
            <w:color w:val="4F81BD" w:themeColor="accent1"/>
          </w:rPr>
          <w:t>’t find this clause]</w:t>
        </w:r>
      </w:ins>
    </w:p>
    <w:p w:rsidR="00283633" w:rsidRDefault="002A36E7" w:rsidP="00D742FF">
      <w:pPr>
        <w:pStyle w:val="CommentText"/>
      </w:pPr>
      <w:r w:rsidRPr="002A36E7">
        <w:t>8.3.3.12</w:t>
      </w:r>
      <w:r w:rsidRPr="002A36E7">
        <w:tab/>
      </w:r>
      <w:proofErr w:type="spellStart"/>
      <w:r w:rsidRPr="002A36E7">
        <w:t>positionalAccuracy</w:t>
      </w:r>
      <w:proofErr w:type="spellEnd"/>
    </w:p>
    <w:p w:rsidR="002A36E7" w:rsidRDefault="002A36E7" w:rsidP="00D742FF">
      <w:pPr>
        <w:pStyle w:val="CommentText"/>
      </w:pPr>
      <w:r>
        <w:t>In GSML Lite, it’s a string</w:t>
      </w:r>
      <w:proofErr w:type="gramStart"/>
      <w:r>
        <w:t>..</w:t>
      </w:r>
      <w:proofErr w:type="gramEnd"/>
      <w:r>
        <w:t xml:space="preserve">  Confirm it’s a text description of the positional accuracy and not just a number.</w:t>
      </w:r>
    </w:p>
    <w:p w:rsidR="0022563E" w:rsidRPr="00212D75" w:rsidRDefault="0022563E" w:rsidP="00D742FF">
      <w:pPr>
        <w:pStyle w:val="CommentText"/>
        <w:rPr>
          <w:color w:val="4F81BD" w:themeColor="accent1"/>
        </w:rPr>
      </w:pPr>
      <w:r w:rsidRPr="00212D75">
        <w:rPr>
          <w:color w:val="4F81BD" w:themeColor="accent1"/>
        </w:rPr>
        <w:t>Ok, it’s a quantity in a string representation.</w:t>
      </w:r>
      <w:ins w:id="78" w:author="Ollie Raymond" w:date="2016-06-23T14:36:00Z">
        <w:r w:rsidR="00C72D45">
          <w:rPr>
            <w:color w:val="4F81BD" w:themeColor="accent1"/>
          </w:rPr>
          <w:t xml:space="preserve">  [Ollie - examples given in the scope notes</w:t>
        </w:r>
      </w:ins>
      <w:ins w:id="79" w:author="Ollie Raymond" w:date="2016-06-23T14:40:00Z">
        <w:r w:rsidR="00C72D45">
          <w:rPr>
            <w:color w:val="4F81BD" w:themeColor="accent1"/>
          </w:rPr>
          <w:t xml:space="preserve"> could be better. For example, from the new ERML-Lite UML: “</w:t>
        </w:r>
        <w:r w:rsidR="00C72D45" w:rsidRPr="00C72D45">
          <w:rPr>
            <w:color w:val="4F81BD" w:themeColor="accent1"/>
          </w:rPr>
          <w:tab/>
          <w:t>Text description of the accuracy of the feature location. (</w:t>
        </w:r>
        <w:proofErr w:type="gramStart"/>
        <w:r w:rsidR="00C72D45" w:rsidRPr="00C72D45">
          <w:rPr>
            <w:color w:val="4F81BD" w:themeColor="accent1"/>
          </w:rPr>
          <w:t>eg</w:t>
        </w:r>
        <w:proofErr w:type="gramEnd"/>
        <w:r w:rsidR="00C72D45" w:rsidRPr="00C72D45">
          <w:rPr>
            <w:color w:val="4F81BD" w:themeColor="accent1"/>
          </w:rPr>
          <w:t xml:space="preserve">, accurate, approximate, diagrammatic, indefinite, unknown, 5 </w:t>
        </w:r>
        <w:proofErr w:type="spellStart"/>
        <w:r w:rsidR="00C72D45" w:rsidRPr="00C72D45">
          <w:rPr>
            <w:color w:val="4F81BD" w:themeColor="accent1"/>
          </w:rPr>
          <w:t>metres</w:t>
        </w:r>
        <w:proofErr w:type="spellEnd"/>
        <w:r w:rsidR="00C72D45" w:rsidRPr="00C72D45">
          <w:rPr>
            <w:color w:val="4F81BD" w:themeColor="accent1"/>
          </w:rPr>
          <w:t xml:space="preserve">, 1 </w:t>
        </w:r>
        <w:proofErr w:type="spellStart"/>
        <w:r w:rsidR="00C72D45" w:rsidRPr="00C72D45">
          <w:rPr>
            <w:color w:val="4F81BD" w:themeColor="accent1"/>
          </w:rPr>
          <w:t>kilometre</w:t>
        </w:r>
        <w:proofErr w:type="spellEnd"/>
        <w:r w:rsidR="00C72D45" w:rsidRPr="00C72D45">
          <w:rPr>
            <w:color w:val="4F81BD" w:themeColor="accent1"/>
          </w:rPr>
          <w:t>)</w:t>
        </w:r>
        <w:r w:rsidR="00C72D45">
          <w:rPr>
            <w:color w:val="4F81BD" w:themeColor="accent1"/>
          </w:rPr>
          <w:t>”</w:t>
        </w:r>
      </w:ins>
      <w:ins w:id="80" w:author="Ollie Raymond" w:date="2016-06-23T14:36:00Z">
        <w:r w:rsidR="00C72D45">
          <w:rPr>
            <w:color w:val="4F81BD" w:themeColor="accent1"/>
          </w:rPr>
          <w:t>]</w:t>
        </w:r>
      </w:ins>
    </w:p>
    <w:p w:rsidR="002A36E7" w:rsidRDefault="0098599A" w:rsidP="00D742FF">
      <w:pPr>
        <w:pStyle w:val="CommentText"/>
      </w:pPr>
      <w:r w:rsidRPr="0098599A">
        <w:t>8.3.9.9</w:t>
      </w:r>
      <w:r w:rsidRPr="0098599A">
        <w:tab/>
      </w:r>
      <w:proofErr w:type="spellStart"/>
      <w:proofErr w:type="gramStart"/>
      <w:r w:rsidRPr="0098599A">
        <w:t>observedValue</w:t>
      </w:r>
      <w:proofErr w:type="spellEnd"/>
      <w:proofErr w:type="gramEnd"/>
    </w:p>
    <w:p w:rsidR="00D742FF" w:rsidRPr="009462E5" w:rsidRDefault="0098599A">
      <w:pPr>
        <w:rPr>
          <w:rFonts w:cs="Arial"/>
          <w:i/>
          <w:color w:val="FF0000"/>
        </w:rPr>
      </w:pPr>
      <w:r w:rsidRPr="009462E5">
        <w:rPr>
          <w:rFonts w:cs="Arial"/>
          <w:i/>
          <w:color w:val="FF0000"/>
        </w:rPr>
        <w:t xml:space="preserve">. Although this field is implemented as a character string to allow reporting various type of values, the value may be numeric (e.g.; 235 degrees, 50 ppm) or textual (e.g.; red).  Unit of measures shall be reported in </w:t>
      </w:r>
      <w:proofErr w:type="spellStart"/>
      <w:r w:rsidRPr="009462E5">
        <w:rPr>
          <w:rFonts w:cs="Arial"/>
          <w:i/>
          <w:color w:val="FF0000"/>
        </w:rPr>
        <w:t>observedValueUom</w:t>
      </w:r>
      <w:proofErr w:type="spellEnd"/>
      <w:r w:rsidR="0022563E">
        <w:rPr>
          <w:rFonts w:cs="Arial"/>
          <w:i/>
          <w:color w:val="FF0000"/>
        </w:rPr>
        <w:t xml:space="preserve">  </w:t>
      </w:r>
    </w:p>
    <w:p w:rsidR="0098599A" w:rsidRPr="00290210" w:rsidRDefault="0098599A">
      <w:pPr>
        <w:rPr>
          <w:rFonts w:cs="Arial"/>
          <w:color w:val="000000"/>
          <w:sz w:val="20"/>
        </w:rPr>
      </w:pPr>
      <w:r>
        <w:t>The original note mentioned only string to “</w:t>
      </w:r>
      <w:r w:rsidRPr="00863E82">
        <w:rPr>
          <w:rFonts w:cs="Arial"/>
          <w:color w:val="000000"/>
        </w:rPr>
        <w:t>conform with simple feature requirements,</w:t>
      </w:r>
      <w:r>
        <w:rPr>
          <w:rFonts w:cs="Arial"/>
          <w:color w:val="000000"/>
        </w:rPr>
        <w:t>” – that’s not true.  Other literal types are valid.  But it also said “</w:t>
      </w:r>
      <w:r w:rsidRPr="00863E82">
        <w:rPr>
          <w:rFonts w:cs="Arial"/>
          <w:color w:val="000000"/>
        </w:rPr>
        <w:t xml:space="preserve">it can be encoded as a </w:t>
      </w:r>
      <w:proofErr w:type="spellStart"/>
      <w:r w:rsidRPr="00863E82">
        <w:rPr>
          <w:rFonts w:cs="Arial"/>
          <w:color w:val="000000"/>
        </w:rPr>
        <w:t>swe</w:t>
      </w:r>
      <w:proofErr w:type="gramStart"/>
      <w:r w:rsidRPr="00863E82">
        <w:rPr>
          <w:rFonts w:cs="Arial"/>
          <w:color w:val="000000"/>
        </w:rPr>
        <w:t>:Record</w:t>
      </w:r>
      <w:proofErr w:type="spellEnd"/>
      <w:proofErr w:type="gramEnd"/>
      <w:r w:rsidRPr="00863E82">
        <w:rPr>
          <w:rFonts w:cs="Arial"/>
          <w:color w:val="000000"/>
        </w:rPr>
        <w:t>.</w:t>
      </w:r>
      <w:r>
        <w:rPr>
          <w:rFonts w:cs="Arial"/>
          <w:color w:val="000000"/>
        </w:rPr>
        <w:t>”</w:t>
      </w:r>
      <w:r w:rsidR="007A6329" w:rsidRPr="007A6329">
        <w:rPr>
          <w:rFonts w:cs="Arial"/>
          <w:color w:val="4F81BD" w:themeColor="accent1"/>
        </w:rPr>
        <w:t xml:space="preserve"> </w:t>
      </w:r>
      <w:proofErr w:type="gramStart"/>
      <w:r w:rsidR="007A6329" w:rsidRPr="007A6329">
        <w:rPr>
          <w:rFonts w:cs="Arial"/>
          <w:color w:val="4F81BD" w:themeColor="accent1"/>
        </w:rPr>
        <w:t>Must be Ollie</w:t>
      </w:r>
      <w:r>
        <w:rPr>
          <w:rFonts w:cs="Arial"/>
          <w:color w:val="000000"/>
        </w:rPr>
        <w:t>.</w:t>
      </w:r>
      <w:proofErr w:type="gramEnd"/>
      <w:r>
        <w:rPr>
          <w:rFonts w:cs="Arial"/>
          <w:color w:val="000000"/>
        </w:rPr>
        <w:t xml:space="preserve"> I don’t think </w:t>
      </w:r>
      <w:proofErr w:type="gramStart"/>
      <w:r>
        <w:rPr>
          <w:rFonts w:cs="Arial"/>
          <w:color w:val="000000"/>
        </w:rPr>
        <w:t>it’s  SF</w:t>
      </w:r>
      <w:proofErr w:type="gramEnd"/>
      <w:r>
        <w:rPr>
          <w:rFonts w:cs="Arial"/>
          <w:color w:val="000000"/>
        </w:rPr>
        <w:t>-0.</w:t>
      </w:r>
      <w:r w:rsidR="0022563E">
        <w:rPr>
          <w:rFonts w:cs="Arial"/>
          <w:color w:val="000000"/>
        </w:rPr>
        <w:t xml:space="preserve">  </w:t>
      </w:r>
      <w:r w:rsidR="0022563E" w:rsidRPr="0022563E">
        <w:rPr>
          <w:rFonts w:cs="Arial"/>
          <w:color w:val="4F81BD" w:themeColor="accent1"/>
        </w:rPr>
        <w:t>Ok</w:t>
      </w:r>
      <w:proofErr w:type="gramStart"/>
      <w:r w:rsidR="0022563E" w:rsidRPr="0022563E">
        <w:rPr>
          <w:rFonts w:cs="Arial"/>
          <w:color w:val="4F81BD" w:themeColor="accent1"/>
        </w:rPr>
        <w:t>..</w:t>
      </w:r>
      <w:proofErr w:type="gramEnd"/>
      <w:r w:rsidR="0022563E" w:rsidRPr="0022563E">
        <w:rPr>
          <w:rFonts w:cs="Arial"/>
          <w:color w:val="4F81BD" w:themeColor="accent1"/>
        </w:rPr>
        <w:t xml:space="preserve"> </w:t>
      </w:r>
      <w:proofErr w:type="gramStart"/>
      <w:r w:rsidR="0022563E" w:rsidRPr="0022563E">
        <w:rPr>
          <w:rFonts w:cs="Arial"/>
          <w:color w:val="4F81BD" w:themeColor="accent1"/>
        </w:rPr>
        <w:t>fixed</w:t>
      </w:r>
      <w:proofErr w:type="gramEnd"/>
      <w:r w:rsidR="0022563E" w:rsidRPr="0022563E">
        <w:rPr>
          <w:rFonts w:cs="Arial"/>
          <w:color w:val="4F81BD" w:themeColor="accent1"/>
        </w:rPr>
        <w:t>. It was just a comment</w:t>
      </w:r>
      <w:r w:rsidR="0022563E">
        <w:rPr>
          <w:rFonts w:cs="Arial"/>
          <w:color w:val="000000"/>
        </w:rPr>
        <w:t>.</w:t>
      </w:r>
      <w:ins w:id="81" w:author="Ollie Raymond" w:date="2016-06-23T14:45:00Z">
        <w:r w:rsidR="00290210">
          <w:rPr>
            <w:rFonts w:cs="Arial"/>
            <w:color w:val="000000"/>
          </w:rPr>
          <w:t xml:space="preserve"> </w:t>
        </w:r>
        <w:r w:rsidR="00290210" w:rsidRPr="00290210">
          <w:rPr>
            <w:rFonts w:cs="Arial"/>
            <w:color w:val="000000"/>
            <w:sz w:val="20"/>
          </w:rPr>
          <w:t xml:space="preserve">[Ollie - note that </w:t>
        </w:r>
        <w:proofErr w:type="spellStart"/>
        <w:r w:rsidR="00290210" w:rsidRPr="00290210">
          <w:rPr>
            <w:rFonts w:cs="Arial"/>
            <w:color w:val="000000"/>
            <w:sz w:val="20"/>
          </w:rPr>
          <w:t>UoM</w:t>
        </w:r>
        <w:proofErr w:type="spellEnd"/>
        <w:r w:rsidR="00290210" w:rsidRPr="00290210">
          <w:rPr>
            <w:rFonts w:cs="Arial"/>
            <w:color w:val="000000"/>
            <w:sz w:val="20"/>
          </w:rPr>
          <w:t xml:space="preserve"> of numeric values are</w:t>
        </w:r>
      </w:ins>
      <w:ins w:id="82" w:author="Ollie Raymond" w:date="2016-06-23T14:47:00Z">
        <w:r w:rsidR="00290210">
          <w:rPr>
            <w:rFonts w:cs="Arial"/>
            <w:color w:val="000000"/>
            <w:sz w:val="20"/>
          </w:rPr>
          <w:t xml:space="preserve"> delivered</w:t>
        </w:r>
      </w:ins>
      <w:ins w:id="83" w:author="Ollie Raymond" w:date="2016-06-23T14:45:00Z">
        <w:r w:rsidR="00290210" w:rsidRPr="00290210">
          <w:rPr>
            <w:rFonts w:cs="Arial"/>
            <w:color w:val="000000"/>
            <w:sz w:val="20"/>
          </w:rPr>
          <w:t xml:space="preserve"> in the </w:t>
        </w:r>
      </w:ins>
      <w:proofErr w:type="spellStart"/>
      <w:ins w:id="84" w:author="Ollie Raymond" w:date="2016-06-23T14:46:00Z">
        <w:r w:rsidR="00290210" w:rsidRPr="00290210">
          <w:rPr>
            <w:rFonts w:cs="Arial"/>
            <w:color w:val="000000"/>
            <w:sz w:val="20"/>
          </w:rPr>
          <w:t>observedValueUom</w:t>
        </w:r>
        <w:proofErr w:type="spellEnd"/>
        <w:r w:rsidR="00290210" w:rsidRPr="00290210">
          <w:rPr>
            <w:rFonts w:cs="Arial"/>
            <w:color w:val="000000"/>
            <w:sz w:val="20"/>
          </w:rPr>
          <w:t xml:space="preserve"> property,</w:t>
        </w:r>
        <w:r w:rsidR="00290210">
          <w:rPr>
            <w:rFonts w:cs="Arial"/>
            <w:color w:val="000000"/>
            <w:sz w:val="20"/>
          </w:rPr>
          <w:t xml:space="preserve"> so the comment on </w:t>
        </w:r>
        <w:proofErr w:type="spellStart"/>
        <w:r w:rsidR="00290210">
          <w:rPr>
            <w:rFonts w:cs="Arial"/>
            <w:color w:val="000000"/>
            <w:sz w:val="20"/>
          </w:rPr>
          <w:t>observed</w:t>
        </w:r>
      </w:ins>
      <w:ins w:id="85" w:author="Ollie Raymond" w:date="2016-06-23T14:48:00Z">
        <w:r w:rsidR="00290210">
          <w:rPr>
            <w:rFonts w:cs="Arial"/>
            <w:color w:val="000000"/>
            <w:sz w:val="20"/>
          </w:rPr>
          <w:t>V</w:t>
        </w:r>
      </w:ins>
      <w:ins w:id="86" w:author="Ollie Raymond" w:date="2016-06-23T14:46:00Z">
        <w:r w:rsidR="00290210" w:rsidRPr="00290210">
          <w:rPr>
            <w:rFonts w:cs="Arial"/>
            <w:color w:val="000000"/>
            <w:sz w:val="20"/>
          </w:rPr>
          <w:t>alue</w:t>
        </w:r>
        <w:proofErr w:type="spellEnd"/>
        <w:r w:rsidR="00290210" w:rsidRPr="00290210">
          <w:rPr>
            <w:rFonts w:cs="Arial"/>
            <w:color w:val="000000"/>
            <w:sz w:val="20"/>
          </w:rPr>
          <w:t xml:space="preserve"> should not include </w:t>
        </w:r>
        <w:proofErr w:type="spellStart"/>
        <w:r w:rsidR="00290210" w:rsidRPr="00290210">
          <w:rPr>
            <w:rFonts w:cs="Arial"/>
            <w:color w:val="000000"/>
            <w:sz w:val="20"/>
          </w:rPr>
          <w:t>UoM</w:t>
        </w:r>
        <w:proofErr w:type="spellEnd"/>
        <w:r w:rsidR="00290210" w:rsidRPr="00290210">
          <w:rPr>
            <w:rFonts w:cs="Arial"/>
            <w:color w:val="000000"/>
            <w:sz w:val="20"/>
          </w:rPr>
          <w:t xml:space="preserve"> </w:t>
        </w:r>
      </w:ins>
      <w:ins w:id="87" w:author="Ollie Raymond" w:date="2016-06-23T14:47:00Z">
        <w:r w:rsidR="00290210">
          <w:rPr>
            <w:rFonts w:cs="Arial"/>
            <w:color w:val="000000"/>
            <w:sz w:val="20"/>
          </w:rPr>
          <w:t xml:space="preserve">in the </w:t>
        </w:r>
      </w:ins>
      <w:ins w:id="88" w:author="Ollie Raymond" w:date="2016-06-23T14:46:00Z">
        <w:r w:rsidR="00290210" w:rsidRPr="00290210">
          <w:rPr>
            <w:rFonts w:cs="Arial"/>
            <w:color w:val="000000"/>
            <w:sz w:val="20"/>
          </w:rPr>
          <w:t xml:space="preserve">examples. </w:t>
        </w:r>
      </w:ins>
      <w:ins w:id="89" w:author="Ollie Raymond" w:date="2016-06-23T14:47:00Z">
        <w:r w:rsidR="00290210">
          <w:rPr>
            <w:rFonts w:cs="Arial"/>
            <w:color w:val="000000"/>
            <w:sz w:val="20"/>
          </w:rPr>
          <w:t>Change comment to:</w:t>
        </w:r>
      </w:ins>
      <w:ins w:id="90" w:author="Ollie Raymond" w:date="2016-06-23T14:46:00Z">
        <w:r w:rsidR="00290210" w:rsidRPr="00290210">
          <w:rPr>
            <w:rFonts w:cs="Arial"/>
            <w:color w:val="000000"/>
            <w:sz w:val="20"/>
          </w:rPr>
          <w:t xml:space="preserve"> </w:t>
        </w:r>
        <w:r w:rsidR="00290210" w:rsidRPr="00290210">
          <w:rPr>
            <w:rFonts w:cs="Arial"/>
            <w:i/>
            <w:color w:val="000000"/>
            <w:sz w:val="20"/>
          </w:rPr>
          <w:t>“</w:t>
        </w:r>
      </w:ins>
      <w:ins w:id="91" w:author="Ollie Raymond" w:date="2016-06-23T14:48:00Z">
        <w:r w:rsidR="00290210">
          <w:rPr>
            <w:rFonts w:cs="Arial"/>
            <w:i/>
            <w:color w:val="000000"/>
            <w:sz w:val="20"/>
          </w:rPr>
          <w:t>T</w:t>
        </w:r>
      </w:ins>
      <w:ins w:id="92" w:author="Ollie Raymond" w:date="2016-06-23T14:46:00Z">
        <w:r w:rsidR="00290210" w:rsidRPr="00290210">
          <w:rPr>
            <w:rFonts w:cs="Arial"/>
            <w:i/>
            <w:color w:val="000000"/>
            <w:sz w:val="20"/>
          </w:rPr>
          <w:t>his field is implemented as a character string to allow reporting various type of values, the value may be numeric (e.g.; 235) or textual (e.g.; red).  Unit</w:t>
        </w:r>
      </w:ins>
      <w:ins w:id="93" w:author="Ollie Raymond" w:date="2016-06-23T14:47:00Z">
        <w:r w:rsidR="00290210" w:rsidRPr="00290210">
          <w:rPr>
            <w:rFonts w:cs="Arial"/>
            <w:i/>
            <w:color w:val="000000"/>
            <w:sz w:val="20"/>
          </w:rPr>
          <w:t>s</w:t>
        </w:r>
      </w:ins>
      <w:ins w:id="94" w:author="Ollie Raymond" w:date="2016-06-23T14:46:00Z">
        <w:r w:rsidR="00290210" w:rsidRPr="00290210">
          <w:rPr>
            <w:rFonts w:cs="Arial"/>
            <w:i/>
            <w:color w:val="000000"/>
            <w:sz w:val="20"/>
          </w:rPr>
          <w:t xml:space="preserve"> of measure shall be reported in </w:t>
        </w:r>
        <w:proofErr w:type="spellStart"/>
        <w:r w:rsidR="00290210" w:rsidRPr="00290210">
          <w:rPr>
            <w:rFonts w:cs="Arial"/>
            <w:i/>
            <w:color w:val="000000"/>
            <w:sz w:val="20"/>
          </w:rPr>
          <w:t>observedValueUom</w:t>
        </w:r>
      </w:ins>
      <w:proofErr w:type="spellEnd"/>
      <w:ins w:id="95" w:author="Ollie Raymond" w:date="2016-06-23T14:47:00Z">
        <w:r w:rsidR="00290210" w:rsidRPr="00290210">
          <w:rPr>
            <w:rFonts w:cs="Arial"/>
            <w:i/>
            <w:color w:val="000000"/>
            <w:sz w:val="20"/>
          </w:rPr>
          <w:t>”</w:t>
        </w:r>
      </w:ins>
      <w:ins w:id="96" w:author="Ollie Raymond" w:date="2016-06-23T14:46:00Z">
        <w:r w:rsidR="00290210" w:rsidRPr="00290210">
          <w:rPr>
            <w:rFonts w:cs="Arial"/>
            <w:i/>
            <w:color w:val="000000"/>
            <w:sz w:val="20"/>
          </w:rPr>
          <w:t>.</w:t>
        </w:r>
      </w:ins>
    </w:p>
    <w:p w:rsidR="0098599A" w:rsidRDefault="0098599A">
      <w:pPr>
        <w:rPr>
          <w:rFonts w:cs="Arial"/>
          <w:color w:val="000000"/>
        </w:rPr>
      </w:pPr>
    </w:p>
    <w:p w:rsidR="0098599A" w:rsidRDefault="0098599A">
      <w:pPr>
        <w:rPr>
          <w:rFonts w:cs="Arial"/>
          <w:color w:val="000000"/>
        </w:rPr>
      </w:pPr>
      <w:r>
        <w:rPr>
          <w:rFonts w:cs="Arial"/>
          <w:color w:val="000000"/>
        </w:rPr>
        <w:t xml:space="preserve">8.4.1.1.1 </w:t>
      </w:r>
      <w:proofErr w:type="spellStart"/>
      <w:proofErr w:type="gramStart"/>
      <w:r>
        <w:rPr>
          <w:rFonts w:cs="Arial"/>
          <w:color w:val="000000"/>
        </w:rPr>
        <w:t>observationMethod</w:t>
      </w:r>
      <w:proofErr w:type="spellEnd"/>
      <w:proofErr w:type="gramEnd"/>
    </w:p>
    <w:p w:rsidR="0098599A" w:rsidRPr="009462E5" w:rsidRDefault="0098599A">
      <w:pPr>
        <w:rPr>
          <w:i/>
          <w:color w:val="FF0000"/>
        </w:rPr>
      </w:pPr>
      <w:r w:rsidRPr="009462E5">
        <w:rPr>
          <w:i/>
          <w:color w:val="FF0000"/>
        </w:rPr>
        <w:t xml:space="preserve">. For a borehole, the </w:t>
      </w:r>
      <w:proofErr w:type="spellStart"/>
      <w:r w:rsidRPr="009462E5">
        <w:rPr>
          <w:i/>
          <w:color w:val="FF0000"/>
        </w:rPr>
        <w:t>GeologicFeature</w:t>
      </w:r>
      <w:proofErr w:type="spellEnd"/>
      <w:r w:rsidRPr="009462E5">
        <w:rPr>
          <w:i/>
          <w:color w:val="FF0000"/>
        </w:rPr>
        <w:t xml:space="preserve"> observation method specifies how the geologic properties were determined (e.g., visual observation, or standard corporate logging procedure (described in detail somewhere else)).  </w:t>
      </w:r>
    </w:p>
    <w:p w:rsidR="007958E0" w:rsidRDefault="007958E0">
      <w:pPr>
        <w:rPr>
          <w:i/>
        </w:rPr>
      </w:pPr>
      <w:r>
        <w:rPr>
          <w:i/>
        </w:rPr>
        <w:t>(…)</w:t>
      </w:r>
    </w:p>
    <w:p w:rsidR="007958E0" w:rsidRPr="009462E5" w:rsidRDefault="007958E0" w:rsidP="007958E0">
      <w:pPr>
        <w:rPr>
          <w:i/>
          <w:color w:val="FF0000"/>
        </w:rPr>
      </w:pPr>
      <w:proofErr w:type="gramStart"/>
      <w:r w:rsidRPr="009462E5">
        <w:rPr>
          <w:i/>
          <w:color w:val="FF0000"/>
        </w:rPr>
        <w:t>Scoped name because intention is asserted by author of the data instance.</w:t>
      </w:r>
      <w:proofErr w:type="gramEnd"/>
    </w:p>
    <w:p w:rsidR="007958E0" w:rsidRPr="00C16E9D" w:rsidRDefault="00C16E9D" w:rsidP="00C16E9D">
      <w:pPr>
        <w:tabs>
          <w:tab w:val="left" w:pos="5793"/>
        </w:tabs>
        <w:rPr>
          <w:i/>
          <w:color w:val="4F81BD" w:themeColor="accent1"/>
        </w:rPr>
      </w:pPr>
      <w:r w:rsidRPr="00C16E9D">
        <w:rPr>
          <w:i/>
          <w:color w:val="4F81BD" w:themeColor="accent1"/>
        </w:rPr>
        <w:t>Just delete</w:t>
      </w:r>
      <w:ins w:id="97" w:author="Ollie Raymond" w:date="2016-06-23T14:49:00Z">
        <w:r w:rsidR="00CF5107">
          <w:rPr>
            <w:i/>
            <w:color w:val="4F81BD" w:themeColor="accent1"/>
          </w:rPr>
          <w:t xml:space="preserve"> [Ollie - yes, delete</w:t>
        </w:r>
      </w:ins>
      <w:ins w:id="98" w:author="Ollie Raymond" w:date="2016-06-23T14:59:00Z">
        <w:r w:rsidR="006E0086">
          <w:rPr>
            <w:i/>
            <w:color w:val="4F81BD" w:themeColor="accent1"/>
          </w:rPr>
          <w:t xml:space="preserve"> it</w:t>
        </w:r>
      </w:ins>
      <w:ins w:id="99" w:author="Ollie Raymond" w:date="2016-06-23T14:49:00Z">
        <w:r w:rsidR="00CF5107">
          <w:rPr>
            <w:i/>
            <w:color w:val="4F81BD" w:themeColor="accent1"/>
          </w:rPr>
          <w:t>]</w:t>
        </w:r>
      </w:ins>
    </w:p>
    <w:p w:rsidR="0098599A" w:rsidRDefault="0098599A">
      <w:r>
        <w:t>I don’t understand (from scope notes)</w:t>
      </w:r>
    </w:p>
    <w:p w:rsidR="0098599A" w:rsidRDefault="0098599A"/>
    <w:p w:rsidR="0098599A" w:rsidRDefault="007958E0">
      <w:r>
        <w:t xml:space="preserve">8.4.1.1.6 </w:t>
      </w:r>
      <w:proofErr w:type="spellStart"/>
      <w:proofErr w:type="gramStart"/>
      <w:r>
        <w:t>relatedFeature</w:t>
      </w:r>
      <w:proofErr w:type="spellEnd"/>
      <w:proofErr w:type="gramEnd"/>
    </w:p>
    <w:p w:rsidR="007958E0" w:rsidRPr="009462E5" w:rsidRDefault="007958E0">
      <w:pPr>
        <w:rPr>
          <w:i/>
          <w:color w:val="FF0000"/>
        </w:rPr>
      </w:pPr>
      <w:r w:rsidRPr="009462E5">
        <w:rPr>
          <w:i/>
          <w:color w:val="FF0000"/>
        </w:rPr>
        <w:t xml:space="preserve">.  There is always a single source and a single target for a given </w:t>
      </w:r>
      <w:proofErr w:type="spellStart"/>
      <w:r w:rsidRPr="009462E5">
        <w:rPr>
          <w:i/>
          <w:color w:val="FF0000"/>
        </w:rPr>
        <w:t>FeatureRelation</w:t>
      </w:r>
      <w:proofErr w:type="spellEnd"/>
      <w:r w:rsidRPr="009462E5">
        <w:rPr>
          <w:i/>
          <w:color w:val="FF0000"/>
        </w:rPr>
        <w:t xml:space="preserve"> (which is abstract in GeoSciML Basic).  </w:t>
      </w:r>
    </w:p>
    <w:p w:rsidR="007958E0" w:rsidRDefault="007958E0" w:rsidP="007958E0">
      <w:pPr>
        <w:pStyle w:val="CommentText"/>
      </w:pPr>
      <w:r>
        <w:t xml:space="preserve">This seems to imply that a new </w:t>
      </w:r>
      <w:proofErr w:type="spellStart"/>
      <w:r>
        <w:t>AbstractFeatureRelation</w:t>
      </w:r>
      <w:proofErr w:type="spellEnd"/>
      <w:r>
        <w:t xml:space="preserve"> must be created (one of its subtype anyway) for any new relation between 2 features.  But </w:t>
      </w:r>
      <w:proofErr w:type="spellStart"/>
      <w:r>
        <w:t>AbstractFeatureRelation</w:t>
      </w:r>
      <w:proofErr w:type="spellEnd"/>
      <w:r>
        <w:t xml:space="preserve"> is a “Type”, which has an identity, and therefore can be </w:t>
      </w:r>
      <w:r>
        <w:lastRenderedPageBreak/>
        <w:t xml:space="preserve">pointed to.  Since </w:t>
      </w:r>
      <w:proofErr w:type="spellStart"/>
      <w:r>
        <w:t>relatedFeature</w:t>
      </w:r>
      <w:proofErr w:type="spellEnd"/>
      <w:r>
        <w:t xml:space="preserve"> can do a </w:t>
      </w:r>
      <w:proofErr w:type="spellStart"/>
      <w:r>
        <w:t>xlink</w:t>
      </w:r>
      <w:proofErr w:type="gramStart"/>
      <w:r>
        <w:t>:href</w:t>
      </w:r>
      <w:proofErr w:type="spellEnd"/>
      <w:proofErr w:type="gramEnd"/>
      <w:r>
        <w:t xml:space="preserve">, it technically means it can point to an existing relation and therefore break the “single source and single target” rule.  What’s wrong </w:t>
      </w:r>
      <w:proofErr w:type="gramStart"/>
      <w:r>
        <w:t>here ,</w:t>
      </w:r>
      <w:proofErr w:type="gramEnd"/>
      <w:r>
        <w:t xml:space="preserve"> the rule or the encoding ?</w:t>
      </w:r>
    </w:p>
    <w:p w:rsidR="007958E0" w:rsidRPr="009462E5" w:rsidRDefault="007958E0">
      <w:pPr>
        <w:rPr>
          <w:i/>
          <w:color w:val="FF0000"/>
        </w:rPr>
      </w:pPr>
      <w:proofErr w:type="gramStart"/>
      <w:r w:rsidRPr="009462E5">
        <w:rPr>
          <w:i/>
          <w:color w:val="FF0000"/>
        </w:rPr>
        <w:t>will</w:t>
      </w:r>
      <w:proofErr w:type="gramEnd"/>
      <w:r w:rsidRPr="009462E5">
        <w:rPr>
          <w:i/>
          <w:color w:val="FF0000"/>
        </w:rPr>
        <w:t xml:space="preserve"> allow a “by reference” value using a pointer (for example </w:t>
      </w:r>
      <w:proofErr w:type="spellStart"/>
      <w:r w:rsidRPr="009462E5">
        <w:rPr>
          <w:i/>
          <w:color w:val="FF0000"/>
        </w:rPr>
        <w:t>xlink:href</w:t>
      </w:r>
      <w:proofErr w:type="spellEnd"/>
      <w:r w:rsidRPr="009462E5">
        <w:rPr>
          <w:i/>
          <w:color w:val="FF0000"/>
        </w:rPr>
        <w:t>) to an external instance.</w:t>
      </w:r>
    </w:p>
    <w:p w:rsidR="007958E0" w:rsidRDefault="007958E0">
      <w:r>
        <w:t xml:space="preserve">That an interesting side effect.  Basic cannot </w:t>
      </w:r>
      <w:proofErr w:type="spellStart"/>
      <w:r>
        <w:t>instanciate</w:t>
      </w:r>
      <w:proofErr w:type="spellEnd"/>
      <w:r>
        <w:t xml:space="preserve"> a </w:t>
      </w:r>
      <w:proofErr w:type="spellStart"/>
      <w:r>
        <w:t>AbstractFeatureRelation</w:t>
      </w:r>
      <w:proofErr w:type="spellEnd"/>
      <w:r>
        <w:t xml:space="preserve">, but can </w:t>
      </w:r>
      <w:proofErr w:type="spellStart"/>
      <w:r>
        <w:t>xlink</w:t>
      </w:r>
      <w:proofErr w:type="gramStart"/>
      <w:r>
        <w:t>:href</w:t>
      </w:r>
      <w:proofErr w:type="spellEnd"/>
      <w:proofErr w:type="gramEnd"/>
      <w:r>
        <w:t xml:space="preserve"> to one.</w:t>
      </w:r>
    </w:p>
    <w:p w:rsidR="009462E5" w:rsidRPr="00C16E9D" w:rsidRDefault="00C16E9D">
      <w:pPr>
        <w:rPr>
          <w:color w:val="4F81BD" w:themeColor="accent1"/>
        </w:rPr>
      </w:pPr>
      <w:r w:rsidRPr="00C16E9D">
        <w:rPr>
          <w:color w:val="4F81BD" w:themeColor="accent1"/>
        </w:rPr>
        <w:t>At the end of the day you can’t prevent people putting garbage in their datasets.</w:t>
      </w:r>
      <w:ins w:id="100" w:author="Ollie Raymond" w:date="2016-06-23T14:50:00Z">
        <w:r w:rsidR="00CF5107">
          <w:rPr>
            <w:color w:val="4F81BD" w:themeColor="accent1"/>
          </w:rPr>
          <w:t xml:space="preserve">  </w:t>
        </w:r>
        <w:r w:rsidR="00CF5107" w:rsidRPr="00CF5107">
          <w:rPr>
            <w:color w:val="4F81BD" w:themeColor="accent1"/>
          </w:rPr>
          <w:sym w:font="Wingdings" w:char="F04A"/>
        </w:r>
      </w:ins>
      <w:ins w:id="101" w:author="Ollie Raymond" w:date="2016-06-23T14:59:00Z">
        <w:r w:rsidR="006E0086">
          <w:rPr>
            <w:color w:val="4F81BD" w:themeColor="accent1"/>
          </w:rPr>
          <w:t xml:space="preserve"> </w:t>
        </w:r>
        <w:r w:rsidR="006E0086" w:rsidRPr="006E0086">
          <w:rPr>
            <w:color w:val="4F81BD" w:themeColor="accent1"/>
          </w:rPr>
          <w:sym w:font="Wingdings" w:char="F04A"/>
        </w:r>
      </w:ins>
    </w:p>
    <w:p w:rsidR="009462E5" w:rsidRDefault="009462E5" w:rsidP="009462E5">
      <w:r>
        <w:t>p. 82, top</w:t>
      </w:r>
      <w:r w:rsidRPr="009462E5">
        <w:t xml:space="preserve"> </w:t>
      </w:r>
    </w:p>
    <w:p w:rsidR="009462E5" w:rsidRPr="009462E5" w:rsidRDefault="009462E5" w:rsidP="009462E5">
      <w:pPr>
        <w:spacing w:after="0"/>
        <w:rPr>
          <w:i/>
          <w:color w:val="FF0000"/>
        </w:rPr>
      </w:pPr>
      <w:r w:rsidRPr="009462E5">
        <w:rPr>
          <w:i/>
          <w:color w:val="FF0000"/>
        </w:rPr>
        <w:t>•</w:t>
      </w:r>
      <w:r w:rsidRPr="009462E5">
        <w:rPr>
          <w:i/>
          <w:color w:val="FF0000"/>
        </w:rPr>
        <w:tab/>
      </w:r>
      <w:proofErr w:type="gramStart"/>
      <w:r w:rsidRPr="009462E5">
        <w:rPr>
          <w:i/>
          <w:color w:val="FF0000"/>
        </w:rPr>
        <w:t>the</w:t>
      </w:r>
      <w:proofErr w:type="gramEnd"/>
      <w:r w:rsidRPr="009462E5">
        <w:rPr>
          <w:i/>
          <w:color w:val="FF0000"/>
        </w:rPr>
        <w:t xml:space="preserve"> specific bounded occurrence, such as an outcrop or map polygon</w:t>
      </w:r>
    </w:p>
    <w:p w:rsidR="009462E5" w:rsidRPr="009462E5" w:rsidRDefault="009462E5" w:rsidP="009462E5">
      <w:pPr>
        <w:spacing w:after="0"/>
        <w:rPr>
          <w:i/>
          <w:color w:val="FF0000"/>
        </w:rPr>
      </w:pPr>
      <w:r w:rsidRPr="009462E5">
        <w:rPr>
          <w:i/>
          <w:color w:val="FF0000"/>
        </w:rPr>
        <w:t>•</w:t>
      </w:r>
      <w:r w:rsidRPr="009462E5">
        <w:rPr>
          <w:i/>
          <w:color w:val="FF0000"/>
        </w:rPr>
        <w:tab/>
      </w:r>
      <w:proofErr w:type="gramStart"/>
      <w:r w:rsidRPr="009462E5">
        <w:rPr>
          <w:i/>
          <w:color w:val="FF0000"/>
        </w:rPr>
        <w:t>the</w:t>
      </w:r>
      <w:proofErr w:type="gramEnd"/>
      <w:r w:rsidRPr="009462E5">
        <w:rPr>
          <w:i/>
          <w:color w:val="FF0000"/>
        </w:rPr>
        <w:t xml:space="preserve"> association with a Geologic Feature (legend item) provides specification of all the other descriptors</w:t>
      </w:r>
    </w:p>
    <w:p w:rsidR="009462E5" w:rsidRPr="009462E5" w:rsidRDefault="009462E5" w:rsidP="009462E5">
      <w:pPr>
        <w:spacing w:after="0"/>
        <w:rPr>
          <w:i/>
          <w:color w:val="FF0000"/>
        </w:rPr>
      </w:pPr>
      <w:r w:rsidRPr="009462E5">
        <w:rPr>
          <w:i/>
          <w:color w:val="FF0000"/>
        </w:rPr>
        <w:t>•</w:t>
      </w:r>
      <w:r w:rsidRPr="009462E5">
        <w:rPr>
          <w:i/>
          <w:color w:val="FF0000"/>
        </w:rPr>
        <w:tab/>
      </w:r>
      <w:proofErr w:type="gramStart"/>
      <w:r w:rsidRPr="009462E5">
        <w:rPr>
          <w:i/>
          <w:color w:val="FF0000"/>
        </w:rPr>
        <w:t>the</w:t>
      </w:r>
      <w:proofErr w:type="gramEnd"/>
      <w:r w:rsidRPr="009462E5">
        <w:rPr>
          <w:i/>
          <w:color w:val="FF0000"/>
        </w:rPr>
        <w:t xml:space="preserve"> association with a Sampling Feature provides the context and dimensionality</w:t>
      </w:r>
    </w:p>
    <w:p w:rsidR="009462E5" w:rsidRDefault="009462E5">
      <w:pPr>
        <w:rPr>
          <w:i/>
        </w:rPr>
      </w:pPr>
    </w:p>
    <w:p w:rsidR="009462E5" w:rsidRDefault="009462E5" w:rsidP="009462E5">
      <w:r w:rsidRPr="009462E5">
        <w:t xml:space="preserve">I don’t understand </w:t>
      </w:r>
    </w:p>
    <w:p w:rsidR="009462E5" w:rsidRPr="00140710" w:rsidRDefault="00AF7B9D" w:rsidP="009462E5">
      <w:pPr>
        <w:rPr>
          <w:color w:val="4F81BD" w:themeColor="accent1"/>
          <w:sz w:val="20"/>
        </w:rPr>
      </w:pPr>
      <w:r w:rsidRPr="00AF7B9D">
        <w:rPr>
          <w:color w:val="4F81BD" w:themeColor="accent1"/>
        </w:rPr>
        <w:t>Need to rework from the scope notes.</w:t>
      </w:r>
      <w:ins w:id="102" w:author="Ollie Raymond" w:date="2016-06-23T15:06:00Z">
        <w:r w:rsidR="00140710">
          <w:rPr>
            <w:color w:val="4F81BD" w:themeColor="accent1"/>
          </w:rPr>
          <w:t xml:space="preserve"> </w:t>
        </w:r>
        <w:r w:rsidR="00140710" w:rsidRPr="00140710">
          <w:rPr>
            <w:color w:val="4F81BD" w:themeColor="accent1"/>
            <w:sz w:val="20"/>
          </w:rPr>
          <w:t xml:space="preserve">[Ollie - delete these dot points. </w:t>
        </w:r>
        <w:proofErr w:type="gramStart"/>
        <w:r w:rsidR="00140710" w:rsidRPr="00140710">
          <w:rPr>
            <w:color w:val="4F81BD" w:themeColor="accent1"/>
            <w:sz w:val="20"/>
          </w:rPr>
          <w:t>Incomprehensible.]</w:t>
        </w:r>
      </w:ins>
      <w:proofErr w:type="gramEnd"/>
    </w:p>
    <w:p w:rsidR="009462E5" w:rsidRPr="009462E5" w:rsidRDefault="009462E5" w:rsidP="009462E5">
      <w:pPr>
        <w:rPr>
          <w:i/>
        </w:rPr>
      </w:pPr>
      <w:r w:rsidRPr="009462E5">
        <w:rPr>
          <w:i/>
        </w:rPr>
        <w:t>8.4.1.3.2</w:t>
      </w:r>
      <w:r w:rsidRPr="009462E5">
        <w:rPr>
          <w:i/>
        </w:rPr>
        <w:tab/>
      </w:r>
      <w:proofErr w:type="gramStart"/>
      <w:r w:rsidRPr="009462E5">
        <w:rPr>
          <w:i/>
        </w:rPr>
        <w:t>rank</w:t>
      </w:r>
      <w:proofErr w:type="gramEnd"/>
    </w:p>
    <w:p w:rsidR="009462E5" w:rsidRPr="009462E5" w:rsidRDefault="009462E5" w:rsidP="009462E5">
      <w:pPr>
        <w:rPr>
          <w:i/>
        </w:rPr>
      </w:pPr>
    </w:p>
    <w:p w:rsidR="009462E5" w:rsidRPr="009462E5" w:rsidRDefault="009462E5" w:rsidP="009462E5">
      <w:pPr>
        <w:rPr>
          <w:i/>
          <w:color w:val="FF0000"/>
        </w:rPr>
      </w:pPr>
      <w:r w:rsidRPr="009462E5">
        <w:rPr>
          <w:i/>
          <w:color w:val="FF0000"/>
        </w:rPr>
        <w:t xml:space="preserve">The property </w:t>
      </w:r>
      <w:proofErr w:type="spellStart"/>
      <w:r w:rsidRPr="009462E5">
        <w:rPr>
          <w:i/>
          <w:color w:val="FF0000"/>
        </w:rPr>
        <w:t>rank</w:t>
      </w:r>
      <w:proofErr w:type="gramStart"/>
      <w:r w:rsidRPr="009462E5">
        <w:rPr>
          <w:i/>
          <w:color w:val="FF0000"/>
        </w:rPr>
        <w:t>:RankTerm</w:t>
      </w:r>
      <w:proofErr w:type="spellEnd"/>
      <w:proofErr w:type="gramEnd"/>
      <w:r w:rsidRPr="009462E5">
        <w:rPr>
          <w:i/>
          <w:color w:val="FF0000"/>
        </w:rPr>
        <w:t xml:space="preserve"> shall contain a term that classifies the geologic unit in a generalization hierarchy from most local/smallest volume to most regional. </w:t>
      </w:r>
      <w:proofErr w:type="gramStart"/>
      <w:r w:rsidRPr="009462E5">
        <w:rPr>
          <w:i/>
          <w:color w:val="FF0000"/>
        </w:rPr>
        <w:t>Scoped name because classification is asserted, not based on observational data.</w:t>
      </w:r>
      <w:proofErr w:type="gramEnd"/>
    </w:p>
    <w:p w:rsidR="009462E5" w:rsidRDefault="009462E5"/>
    <w:p w:rsidR="009462E5" w:rsidRPr="00140710" w:rsidRDefault="009462E5" w:rsidP="009462E5">
      <w:pPr>
        <w:rPr>
          <w:color w:val="4F81BD" w:themeColor="accent1"/>
          <w:sz w:val="20"/>
        </w:rPr>
      </w:pPr>
      <w:r w:rsidRPr="00150F33">
        <w:rPr>
          <w:color w:val="4F81BD" w:themeColor="accent1"/>
        </w:rPr>
        <w:t xml:space="preserve">I don’t understand the last sentence </w:t>
      </w:r>
      <w:r w:rsidR="00150F33">
        <w:rPr>
          <w:color w:val="4F81BD" w:themeColor="accent1"/>
        </w:rPr>
        <w:t xml:space="preserve">– delete if nobody </w:t>
      </w:r>
      <w:proofErr w:type="gramStart"/>
      <w:r w:rsidR="00150F33">
        <w:rPr>
          <w:color w:val="4F81BD" w:themeColor="accent1"/>
        </w:rPr>
        <w:t>remembers</w:t>
      </w:r>
      <w:ins w:id="103" w:author="Ollie Raymond" w:date="2016-06-23T15:07:00Z">
        <w:r w:rsidR="00140710">
          <w:rPr>
            <w:color w:val="4F81BD" w:themeColor="accent1"/>
          </w:rPr>
          <w:t xml:space="preserve">  </w:t>
        </w:r>
        <w:r w:rsidR="00140710" w:rsidRPr="00140710">
          <w:rPr>
            <w:color w:val="4F81BD" w:themeColor="accent1"/>
            <w:sz w:val="20"/>
          </w:rPr>
          <w:t>[</w:t>
        </w:r>
        <w:proofErr w:type="gramEnd"/>
        <w:r w:rsidR="00140710" w:rsidRPr="00140710">
          <w:rPr>
            <w:color w:val="4F81BD" w:themeColor="accent1"/>
            <w:sz w:val="20"/>
          </w:rPr>
          <w:t xml:space="preserve">Ollie - delete. </w:t>
        </w:r>
        <w:proofErr w:type="gramStart"/>
        <w:r w:rsidR="00140710" w:rsidRPr="00140710">
          <w:rPr>
            <w:color w:val="4F81BD" w:themeColor="accent1"/>
            <w:sz w:val="20"/>
          </w:rPr>
          <w:t>Unnecessary words.]</w:t>
        </w:r>
      </w:ins>
      <w:proofErr w:type="gramEnd"/>
    </w:p>
    <w:p w:rsidR="009462E5" w:rsidRPr="009462E5" w:rsidRDefault="009462E5" w:rsidP="009462E5">
      <w:pPr>
        <w:rPr>
          <w:i/>
        </w:rPr>
      </w:pPr>
      <w:r w:rsidRPr="009462E5">
        <w:rPr>
          <w:i/>
        </w:rPr>
        <w:t>8.4.1.4.1</w:t>
      </w:r>
      <w:r w:rsidRPr="009462E5">
        <w:rPr>
          <w:i/>
        </w:rPr>
        <w:tab/>
      </w:r>
      <w:proofErr w:type="gramStart"/>
      <w:r w:rsidRPr="009462E5">
        <w:rPr>
          <w:i/>
        </w:rPr>
        <w:t>role</w:t>
      </w:r>
      <w:proofErr w:type="gramEnd"/>
    </w:p>
    <w:p w:rsidR="009462E5" w:rsidRPr="009462E5" w:rsidRDefault="009462E5" w:rsidP="009462E5">
      <w:pPr>
        <w:rPr>
          <w:i/>
          <w:color w:val="FF0000"/>
        </w:rPr>
      </w:pPr>
    </w:p>
    <w:p w:rsidR="009462E5" w:rsidRPr="009462E5" w:rsidRDefault="009462E5" w:rsidP="009462E5">
      <w:pPr>
        <w:rPr>
          <w:i/>
          <w:color w:val="FF0000"/>
        </w:rPr>
      </w:pPr>
      <w:r w:rsidRPr="009462E5">
        <w:rPr>
          <w:i/>
          <w:color w:val="FF0000"/>
        </w:rPr>
        <w:t xml:space="preserve">The </w:t>
      </w:r>
      <w:proofErr w:type="spellStart"/>
      <w:r w:rsidRPr="009462E5">
        <w:rPr>
          <w:i/>
          <w:color w:val="FF0000"/>
        </w:rPr>
        <w:t>role</w:t>
      </w:r>
      <w:proofErr w:type="gramStart"/>
      <w:r w:rsidRPr="009462E5">
        <w:rPr>
          <w:i/>
          <w:color w:val="FF0000"/>
        </w:rPr>
        <w:t>:GeologicUnitHierarchyRoleTerm</w:t>
      </w:r>
      <w:proofErr w:type="spellEnd"/>
      <w:proofErr w:type="gramEnd"/>
      <w:r w:rsidRPr="009462E5">
        <w:rPr>
          <w:i/>
          <w:color w:val="FF0000"/>
        </w:rPr>
        <w:t xml:space="preserve"> property shall provide a term describing the nature of the parts, e.g. facies, stratigraphic, </w:t>
      </w:r>
      <w:proofErr w:type="spellStart"/>
      <w:r w:rsidRPr="009462E5">
        <w:rPr>
          <w:i/>
          <w:color w:val="FF0000"/>
        </w:rPr>
        <w:t>interbeds</w:t>
      </w:r>
      <w:proofErr w:type="spellEnd"/>
      <w:r w:rsidRPr="009462E5">
        <w:rPr>
          <w:i/>
          <w:color w:val="FF0000"/>
        </w:rPr>
        <w:t>, geographic, eastern facies.</w:t>
      </w:r>
    </w:p>
    <w:p w:rsidR="009462E5" w:rsidRDefault="009462E5"/>
    <w:p w:rsidR="009462E5" w:rsidRDefault="009462E5">
      <w:r w:rsidRPr="009462E5">
        <w:t xml:space="preserve">Some roles, such as stratigraphic hierarchy, and probably most of them, might require extra rules, such as </w:t>
      </w:r>
      <w:proofErr w:type="spellStart"/>
      <w:r w:rsidRPr="009462E5">
        <w:t>hierachyLink</w:t>
      </w:r>
      <w:proofErr w:type="spellEnd"/>
      <w:r w:rsidRPr="009462E5">
        <w:t xml:space="preserve"> shall not be cyclic.</w:t>
      </w:r>
      <w:r>
        <w:t xml:space="preserve">  (This falls to the category </w:t>
      </w:r>
      <w:proofErr w:type="gramStart"/>
      <w:r>
        <w:t>of :</w:t>
      </w:r>
      <w:proofErr w:type="gramEnd"/>
      <w:r>
        <w:t xml:space="preserve"> to what extent do we impose rules that are otherwise common sense ?)</w:t>
      </w:r>
    </w:p>
    <w:p w:rsidR="00150F33" w:rsidRPr="00150F33" w:rsidRDefault="00150F33">
      <w:pPr>
        <w:rPr>
          <w:color w:val="4F81BD" w:themeColor="accent1"/>
        </w:rPr>
      </w:pPr>
      <w:r w:rsidRPr="00150F33">
        <w:rPr>
          <w:color w:val="4F81BD" w:themeColor="accent1"/>
        </w:rPr>
        <w:t>Probably overkill</w:t>
      </w:r>
      <w:ins w:id="104" w:author="Ollie Raymond" w:date="2016-06-23T15:11:00Z">
        <w:r w:rsidR="00140710">
          <w:rPr>
            <w:color w:val="4F81BD" w:themeColor="accent1"/>
          </w:rPr>
          <w:t xml:space="preserve"> </w:t>
        </w:r>
        <w:r w:rsidR="00140710" w:rsidRPr="00140710">
          <w:rPr>
            <w:color w:val="4F81BD" w:themeColor="accent1"/>
            <w:sz w:val="20"/>
          </w:rPr>
          <w:t>[Ollie - I agree]</w:t>
        </w:r>
      </w:ins>
    </w:p>
    <w:p w:rsidR="009462E5" w:rsidRPr="009462E5" w:rsidRDefault="009462E5" w:rsidP="009462E5">
      <w:pPr>
        <w:rPr>
          <w:i/>
        </w:rPr>
      </w:pPr>
      <w:r w:rsidRPr="009462E5">
        <w:rPr>
          <w:i/>
        </w:rPr>
        <w:lastRenderedPageBreak/>
        <w:t>8.4.1.6.2</w:t>
      </w:r>
      <w:r w:rsidRPr="009462E5">
        <w:rPr>
          <w:i/>
        </w:rPr>
        <w:tab/>
        <w:t>Purpose</w:t>
      </w:r>
    </w:p>
    <w:p w:rsidR="009462E5" w:rsidRPr="009462E5" w:rsidRDefault="009462E5" w:rsidP="009462E5">
      <w:pPr>
        <w:rPr>
          <w:i/>
          <w:color w:val="FF0000"/>
        </w:rPr>
      </w:pPr>
      <w:r w:rsidRPr="009462E5">
        <w:rPr>
          <w:i/>
          <w:color w:val="FF0000"/>
        </w:rPr>
        <w:t xml:space="preserve">The </w:t>
      </w:r>
      <w:proofErr w:type="spellStart"/>
      <w:r w:rsidRPr="009462E5">
        <w:rPr>
          <w:i/>
          <w:color w:val="FF0000"/>
        </w:rPr>
        <w:t>purpose</w:t>
      </w:r>
      <w:proofErr w:type="gramStart"/>
      <w:r w:rsidRPr="009462E5">
        <w:rPr>
          <w:i/>
          <w:color w:val="FF0000"/>
        </w:rPr>
        <w:t>:DescriptionPurpose</w:t>
      </w:r>
      <w:proofErr w:type="spellEnd"/>
      <w:proofErr w:type="gramEnd"/>
      <w:r w:rsidRPr="009462E5">
        <w:rPr>
          <w:i/>
          <w:color w:val="FF0000"/>
        </w:rPr>
        <w:t xml:space="preserve"> property shall provide a specification of the intended purpose/level of abstraction for the given </w:t>
      </w:r>
      <w:proofErr w:type="spellStart"/>
      <w:r w:rsidRPr="009462E5">
        <w:rPr>
          <w:i/>
          <w:color w:val="FF0000"/>
        </w:rPr>
        <w:t>EarthMaterial</w:t>
      </w:r>
      <w:proofErr w:type="spellEnd"/>
      <w:r w:rsidRPr="009462E5">
        <w:rPr>
          <w:i/>
          <w:color w:val="FF0000"/>
        </w:rPr>
        <w:t xml:space="preserve">. The intent is the same a </w:t>
      </w:r>
      <w:proofErr w:type="spellStart"/>
      <w:r w:rsidRPr="009462E5">
        <w:rPr>
          <w:i/>
          <w:color w:val="FF0000"/>
        </w:rPr>
        <w:t>GeologicFeature’s</w:t>
      </w:r>
      <w:proofErr w:type="spellEnd"/>
      <w:r w:rsidRPr="009462E5">
        <w:rPr>
          <w:i/>
          <w:color w:val="FF0000"/>
        </w:rPr>
        <w:t xml:space="preserve"> purpose (see 7.4.1.1.2) and it shares the same vocabulary (instance, </w:t>
      </w:r>
      <w:proofErr w:type="spellStart"/>
      <w:r w:rsidRPr="009462E5">
        <w:rPr>
          <w:i/>
          <w:color w:val="FF0000"/>
        </w:rPr>
        <w:t>typicalNorm</w:t>
      </w:r>
      <w:proofErr w:type="spellEnd"/>
      <w:r w:rsidRPr="009462E5">
        <w:rPr>
          <w:i/>
          <w:color w:val="FF0000"/>
        </w:rPr>
        <w:t xml:space="preserve">, </w:t>
      </w:r>
      <w:proofErr w:type="spellStart"/>
      <w:r w:rsidR="00893F61">
        <w:rPr>
          <w:i/>
          <w:color w:val="FF0000"/>
        </w:rPr>
        <w:t>definingNorm</w:t>
      </w:r>
      <w:proofErr w:type="spellEnd"/>
      <w:r w:rsidRPr="009462E5">
        <w:rPr>
          <w:i/>
          <w:color w:val="FF0000"/>
        </w:rPr>
        <w:t>).</w:t>
      </w:r>
    </w:p>
    <w:p w:rsidR="009462E5" w:rsidRDefault="009462E5" w:rsidP="009462E5">
      <w:r w:rsidRPr="009462E5">
        <w:t xml:space="preserve">There is a small “semantic” risk of reusing the same type.  If a new purpose emerge in either </w:t>
      </w:r>
      <w:proofErr w:type="spellStart"/>
      <w:r w:rsidRPr="009462E5">
        <w:t>EarthMaterial</w:t>
      </w:r>
      <w:proofErr w:type="spellEnd"/>
      <w:r w:rsidRPr="009462E5">
        <w:t xml:space="preserve"> or GeologicUnit, it automatically become available for the other class (because they use the same “</w:t>
      </w:r>
      <w:proofErr w:type="spellStart"/>
      <w:r w:rsidRPr="009462E5">
        <w:t>DescriptionPurpose</w:t>
      </w:r>
      <w:proofErr w:type="spellEnd"/>
      <w:r w:rsidRPr="009462E5">
        <w:t>”)</w:t>
      </w:r>
    </w:p>
    <w:p w:rsidR="00893F61" w:rsidRDefault="00893F61" w:rsidP="009462E5">
      <w:pPr>
        <w:rPr>
          <w:color w:val="4F81BD" w:themeColor="accent1"/>
        </w:rPr>
      </w:pPr>
      <w:r w:rsidRPr="00893F61">
        <w:rPr>
          <w:color w:val="4F81BD" w:themeColor="accent1"/>
        </w:rPr>
        <w:t xml:space="preserve">EM list actually has a different term (Values: Instance, </w:t>
      </w:r>
      <w:proofErr w:type="spellStart"/>
      <w:r w:rsidRPr="00893F61">
        <w:rPr>
          <w:color w:val="4F81BD" w:themeColor="accent1"/>
        </w:rPr>
        <w:t>TypicalNorm</w:t>
      </w:r>
      <w:proofErr w:type="spellEnd"/>
      <w:r w:rsidRPr="00893F61">
        <w:rPr>
          <w:color w:val="4F81BD" w:themeColor="accent1"/>
        </w:rPr>
        <w:t xml:space="preserve">, </w:t>
      </w:r>
      <w:proofErr w:type="spellStart"/>
      <w:proofErr w:type="gramStart"/>
      <w:r w:rsidRPr="00893F61">
        <w:rPr>
          <w:b/>
          <w:i/>
          <w:color w:val="4F81BD" w:themeColor="accent1"/>
        </w:rPr>
        <w:t>IdentifyingNorm</w:t>
      </w:r>
      <w:proofErr w:type="spellEnd"/>
      <w:proofErr w:type="gramEnd"/>
      <w:r w:rsidRPr="00893F61">
        <w:rPr>
          <w:color w:val="4F81BD" w:themeColor="accent1"/>
        </w:rPr>
        <w:t>.)</w:t>
      </w:r>
    </w:p>
    <w:p w:rsidR="00893F61" w:rsidRPr="00140710" w:rsidRDefault="00893F61" w:rsidP="009462E5">
      <w:pPr>
        <w:rPr>
          <w:color w:val="4F81BD" w:themeColor="accent1"/>
          <w:sz w:val="20"/>
        </w:rPr>
      </w:pPr>
      <w:r>
        <w:rPr>
          <w:color w:val="4F81BD" w:themeColor="accent1"/>
        </w:rPr>
        <w:t xml:space="preserve">Is it a typo in scope notes of EM, or should they be two </w:t>
      </w:r>
      <w:proofErr w:type="spellStart"/>
      <w:r>
        <w:rPr>
          <w:color w:val="4F81BD" w:themeColor="accent1"/>
        </w:rPr>
        <w:t>differents</w:t>
      </w:r>
      <w:proofErr w:type="spellEnd"/>
      <w:r>
        <w:rPr>
          <w:color w:val="4F81BD" w:themeColor="accent1"/>
        </w:rPr>
        <w:t xml:space="preserve"> </w:t>
      </w:r>
      <w:proofErr w:type="gramStart"/>
      <w:r>
        <w:rPr>
          <w:color w:val="4F81BD" w:themeColor="accent1"/>
        </w:rPr>
        <w:t>vocabs ?</w:t>
      </w:r>
      <w:proofErr w:type="gramEnd"/>
      <w:ins w:id="105" w:author="Ollie Raymond" w:date="2016-06-23T15:12:00Z">
        <w:r w:rsidR="00140710">
          <w:rPr>
            <w:color w:val="4F81BD" w:themeColor="accent1"/>
          </w:rPr>
          <w:t xml:space="preserve">  </w:t>
        </w:r>
        <w:r w:rsidR="00140710" w:rsidRPr="00140710">
          <w:rPr>
            <w:color w:val="4F81BD" w:themeColor="accent1"/>
            <w:sz w:val="20"/>
          </w:rPr>
          <w:t xml:space="preserve">[Ollie - Typo, I think.  I never heard of </w:t>
        </w:r>
        <w:proofErr w:type="spellStart"/>
        <w:r w:rsidR="00140710" w:rsidRPr="00140710">
          <w:rPr>
            <w:color w:val="4F81BD" w:themeColor="accent1"/>
            <w:sz w:val="20"/>
          </w:rPr>
          <w:t>IdentifyingNorm</w:t>
        </w:r>
        <w:proofErr w:type="spellEnd"/>
        <w:r w:rsidR="00140710" w:rsidRPr="00140710">
          <w:rPr>
            <w:color w:val="4F81BD" w:themeColor="accent1"/>
            <w:sz w:val="20"/>
          </w:rPr>
          <w:t>.]</w:t>
        </w:r>
      </w:ins>
    </w:p>
    <w:p w:rsidR="00893F61" w:rsidRPr="00893F61" w:rsidRDefault="00893F61" w:rsidP="009462E5">
      <w:pPr>
        <w:rPr>
          <w:color w:val="4F81BD" w:themeColor="accent1"/>
        </w:rPr>
      </w:pPr>
      <w:r>
        <w:rPr>
          <w:color w:val="4F81BD" w:themeColor="accent1"/>
        </w:rPr>
        <w:t xml:space="preserve">Should be bring back the “known absence” </w:t>
      </w:r>
      <w:proofErr w:type="gramStart"/>
      <w:r>
        <w:rPr>
          <w:color w:val="4F81BD" w:themeColor="accent1"/>
        </w:rPr>
        <w:t>discussion ?</w:t>
      </w:r>
      <w:proofErr w:type="gramEnd"/>
      <w:ins w:id="106" w:author="Ollie Raymond" w:date="2016-06-23T15:12:00Z">
        <w:r w:rsidR="00140710">
          <w:rPr>
            <w:color w:val="4F81BD" w:themeColor="accent1"/>
          </w:rPr>
          <w:t xml:space="preserve">  </w:t>
        </w:r>
        <w:r w:rsidR="00140710" w:rsidRPr="00140710">
          <w:rPr>
            <w:color w:val="4F81BD" w:themeColor="accent1"/>
            <w:sz w:val="20"/>
          </w:rPr>
          <w:t xml:space="preserve">No.  ;-) </w:t>
        </w:r>
      </w:ins>
    </w:p>
    <w:p w:rsidR="009462E5" w:rsidRDefault="009462E5" w:rsidP="009462E5">
      <w:r>
        <w:t xml:space="preserve">8.4.3.2 Contact </w:t>
      </w:r>
    </w:p>
    <w:p w:rsidR="009462E5" w:rsidRPr="009462E5" w:rsidRDefault="009462E5" w:rsidP="009462E5">
      <w:pPr>
        <w:rPr>
          <w:i/>
          <w:color w:val="FF0000"/>
        </w:rPr>
      </w:pPr>
      <w:r w:rsidRPr="009462E5">
        <w:rPr>
          <w:i/>
          <w:color w:val="FF0000"/>
        </w:rPr>
        <w:t>Bedding measured as discrete surfaces in the case that those are the feature of interest (</w:t>
      </w:r>
      <w:proofErr w:type="spellStart"/>
      <w:r w:rsidRPr="009462E5">
        <w:rPr>
          <w:i/>
          <w:color w:val="FF0000"/>
        </w:rPr>
        <w:t>e.</w:t>
      </w:r>
      <w:r w:rsidR="00893F61">
        <w:rPr>
          <w:i/>
          <w:color w:val="FF0000"/>
        </w:rPr>
        <w:t>ul</w:t>
      </w:r>
      <w:r w:rsidRPr="009462E5">
        <w:rPr>
          <w:i/>
          <w:color w:val="FF0000"/>
        </w:rPr>
        <w:t>g</w:t>
      </w:r>
      <w:proofErr w:type="spellEnd"/>
      <w:r w:rsidRPr="009462E5">
        <w:rPr>
          <w:i/>
          <w:color w:val="FF0000"/>
        </w:rPr>
        <w:t xml:space="preserve">. individual cross set surfaces for </w:t>
      </w:r>
      <w:proofErr w:type="spellStart"/>
      <w:r w:rsidRPr="009462E5">
        <w:rPr>
          <w:i/>
          <w:color w:val="FF0000"/>
        </w:rPr>
        <w:t>paleocurrent</w:t>
      </w:r>
      <w:proofErr w:type="spellEnd"/>
      <w:r w:rsidRPr="009462E5">
        <w:rPr>
          <w:i/>
          <w:color w:val="FF0000"/>
        </w:rPr>
        <w:t xml:space="preserve"> analysis) should be represented here.</w:t>
      </w:r>
    </w:p>
    <w:p w:rsidR="009462E5" w:rsidRPr="00893F61" w:rsidRDefault="009462E5" w:rsidP="009462E5">
      <w:pPr>
        <w:rPr>
          <w:color w:val="4F81BD" w:themeColor="accent1"/>
        </w:rPr>
      </w:pPr>
      <w:r w:rsidRPr="00893F61">
        <w:rPr>
          <w:color w:val="4F81BD" w:themeColor="accent1"/>
        </w:rPr>
        <w:t>Not sure what this is for</w:t>
      </w:r>
      <w:r w:rsidR="00893F61" w:rsidRPr="00893F61">
        <w:rPr>
          <w:color w:val="4F81BD" w:themeColor="accent1"/>
        </w:rPr>
        <w:t xml:space="preserve"> – anyone remember what this means or </w:t>
      </w:r>
      <w:proofErr w:type="gramStart"/>
      <w:r w:rsidR="00893F61" w:rsidRPr="00893F61">
        <w:rPr>
          <w:color w:val="4F81BD" w:themeColor="accent1"/>
        </w:rPr>
        <w:t>delete</w:t>
      </w:r>
      <w:ins w:id="107" w:author="Ollie Raymond" w:date="2016-06-23T15:14:00Z">
        <w:r w:rsidR="006C49A1">
          <w:rPr>
            <w:color w:val="4F81BD" w:themeColor="accent1"/>
          </w:rPr>
          <w:t xml:space="preserve">  </w:t>
        </w:r>
        <w:r w:rsidR="006C49A1" w:rsidRPr="006C49A1">
          <w:rPr>
            <w:color w:val="4F81BD" w:themeColor="accent1"/>
            <w:sz w:val="20"/>
          </w:rPr>
          <w:t>[</w:t>
        </w:r>
        <w:proofErr w:type="gramEnd"/>
        <w:r w:rsidR="006C49A1" w:rsidRPr="006C49A1">
          <w:rPr>
            <w:color w:val="4F81BD" w:themeColor="accent1"/>
            <w:sz w:val="20"/>
          </w:rPr>
          <w:t>Ollie - I think I get what is trying to be said here…</w:t>
        </w:r>
      </w:ins>
      <w:ins w:id="108" w:author="Ollie Raymond" w:date="2016-06-23T15:15:00Z">
        <w:r w:rsidR="006C49A1" w:rsidRPr="006C49A1">
          <w:rPr>
            <w:color w:val="4F81BD" w:themeColor="accent1"/>
            <w:sz w:val="20"/>
          </w:rPr>
          <w:t xml:space="preserve"> “</w:t>
        </w:r>
      </w:ins>
      <w:ins w:id="109" w:author="Ollie Raymond" w:date="2016-06-23T15:16:00Z">
        <w:r w:rsidR="006C49A1" w:rsidRPr="006C49A1">
          <w:rPr>
            <w:color w:val="4F81BD" w:themeColor="accent1"/>
            <w:sz w:val="20"/>
          </w:rPr>
          <w:t>Contacts may include d</w:t>
        </w:r>
      </w:ins>
      <w:ins w:id="110" w:author="Ollie Raymond" w:date="2016-06-23T15:15:00Z">
        <w:r w:rsidR="006C49A1" w:rsidRPr="006C49A1">
          <w:rPr>
            <w:color w:val="4F81BD" w:themeColor="accent1"/>
            <w:sz w:val="20"/>
          </w:rPr>
          <w:t xml:space="preserve">iscrete bedding surfaces that </w:t>
        </w:r>
      </w:ins>
      <w:ins w:id="111" w:author="Ollie Raymond" w:date="2016-06-23T15:16:00Z">
        <w:r w:rsidR="006C49A1" w:rsidRPr="006C49A1">
          <w:rPr>
            <w:color w:val="4F81BD" w:themeColor="accent1"/>
            <w:sz w:val="20"/>
          </w:rPr>
          <w:t xml:space="preserve">separate small scale geologic units (eg, </w:t>
        </w:r>
      </w:ins>
      <w:ins w:id="112" w:author="Ollie Raymond" w:date="2016-06-23T15:18:00Z">
        <w:r w:rsidR="006C49A1" w:rsidRPr="006C49A1">
          <w:rPr>
            <w:color w:val="4F81BD" w:themeColor="accent1"/>
            <w:sz w:val="20"/>
          </w:rPr>
          <w:t xml:space="preserve">surfaces </w:t>
        </w:r>
        <w:r w:rsidR="006C49A1" w:rsidRPr="006C49A1">
          <w:rPr>
            <w:color w:val="4F81BD" w:themeColor="accent1"/>
            <w:sz w:val="20"/>
          </w:rPr>
          <w:t xml:space="preserve">between </w:t>
        </w:r>
      </w:ins>
      <w:ins w:id="113" w:author="Ollie Raymond" w:date="2016-06-23T15:16:00Z">
        <w:r w:rsidR="006C49A1" w:rsidRPr="006C49A1">
          <w:rPr>
            <w:color w:val="4F81BD" w:themeColor="accent1"/>
            <w:sz w:val="20"/>
          </w:rPr>
          <w:t>individual cross</w:t>
        </w:r>
      </w:ins>
      <w:ins w:id="114" w:author="Ollie Raymond" w:date="2016-06-23T15:17:00Z">
        <w:r w:rsidR="006C49A1" w:rsidRPr="006C49A1">
          <w:rPr>
            <w:color w:val="4F81BD" w:themeColor="accent1"/>
            <w:sz w:val="20"/>
          </w:rPr>
          <w:t>-bedding</w:t>
        </w:r>
      </w:ins>
      <w:ins w:id="115" w:author="Ollie Raymond" w:date="2016-06-23T15:18:00Z">
        <w:r w:rsidR="006C49A1" w:rsidRPr="006C49A1">
          <w:rPr>
            <w:color w:val="4F81BD" w:themeColor="accent1"/>
            <w:sz w:val="20"/>
          </w:rPr>
          <w:t xml:space="preserve"> sets</w:t>
        </w:r>
      </w:ins>
      <w:ins w:id="116" w:author="Ollie Raymond" w:date="2016-06-23T15:16:00Z">
        <w:r w:rsidR="006C49A1" w:rsidRPr="006C49A1">
          <w:rPr>
            <w:color w:val="4F81BD" w:themeColor="accent1"/>
            <w:sz w:val="20"/>
          </w:rPr>
          <w:t xml:space="preserve"> in </w:t>
        </w:r>
        <w:proofErr w:type="spellStart"/>
        <w:r w:rsidR="006C49A1" w:rsidRPr="006C49A1">
          <w:rPr>
            <w:color w:val="4F81BD" w:themeColor="accent1"/>
            <w:sz w:val="20"/>
          </w:rPr>
          <w:t>paleocurrent</w:t>
        </w:r>
        <w:proofErr w:type="spellEnd"/>
        <w:r w:rsidR="006C49A1" w:rsidRPr="006C49A1">
          <w:rPr>
            <w:color w:val="4F81BD" w:themeColor="accent1"/>
            <w:sz w:val="20"/>
          </w:rPr>
          <w:t xml:space="preserve"> analysis</w:t>
        </w:r>
      </w:ins>
      <w:ins w:id="117" w:author="Ollie Raymond" w:date="2016-06-23T15:18:00Z">
        <w:r w:rsidR="006C49A1" w:rsidRPr="006C49A1">
          <w:rPr>
            <w:color w:val="4F81BD" w:themeColor="accent1"/>
            <w:sz w:val="20"/>
          </w:rPr>
          <w:t>”]</w:t>
        </w:r>
      </w:ins>
      <w:ins w:id="118" w:author="Ollie Raymond" w:date="2016-06-23T15:16:00Z">
        <w:r w:rsidR="006C49A1" w:rsidRPr="006C49A1">
          <w:rPr>
            <w:color w:val="4F81BD" w:themeColor="accent1"/>
            <w:sz w:val="20"/>
          </w:rPr>
          <w:t>.</w:t>
        </w:r>
      </w:ins>
    </w:p>
    <w:p w:rsidR="004A27B9" w:rsidRPr="004A27B9" w:rsidRDefault="004A27B9" w:rsidP="004A27B9">
      <w:pPr>
        <w:pStyle w:val="Heading4"/>
        <w:rPr>
          <w:color w:val="FF0000"/>
        </w:rPr>
      </w:pPr>
      <w:r w:rsidRPr="004A27B9">
        <w:rPr>
          <w:color w:val="FF0000"/>
        </w:rPr>
        <w:t>Fold</w:t>
      </w:r>
    </w:p>
    <w:p w:rsidR="004A27B9" w:rsidRPr="004A27B9" w:rsidRDefault="004A27B9" w:rsidP="004A27B9">
      <w:pPr>
        <w:rPr>
          <w:color w:val="FF0000"/>
        </w:rPr>
      </w:pPr>
    </w:p>
    <w:p w:rsidR="009462E5" w:rsidRPr="004A27B9" w:rsidRDefault="004A27B9" w:rsidP="004A27B9">
      <w:pPr>
        <w:rPr>
          <w:color w:val="FF0000"/>
        </w:rPr>
      </w:pPr>
      <w:r w:rsidRPr="004A27B9">
        <w:rPr>
          <w:color w:val="FF0000"/>
        </w:rPr>
        <w:t xml:space="preserve">A fold is formed by one or more systematically curved layers, surfaces, or lines in a rock body. Fold denotes a structure formed by the deformation of a </w:t>
      </w:r>
      <w:commentRangeStart w:id="119"/>
      <w:proofErr w:type="spellStart"/>
      <w:r w:rsidRPr="004A27B9">
        <w:rPr>
          <w:color w:val="FF0000"/>
        </w:rPr>
        <w:t>GeologicStructure</w:t>
      </w:r>
      <w:proofErr w:type="spellEnd"/>
      <w:r w:rsidRPr="004A27B9">
        <w:rPr>
          <w:color w:val="FF0000"/>
        </w:rPr>
        <w:t xml:space="preserve"> </w:t>
      </w:r>
      <w:commentRangeEnd w:id="119"/>
      <w:r w:rsidRPr="004A27B9">
        <w:rPr>
          <w:rStyle w:val="CommentReference"/>
          <w:color w:val="FF0000"/>
        </w:rPr>
        <w:commentReference w:id="119"/>
      </w:r>
      <w:r w:rsidRPr="004A27B9">
        <w:rPr>
          <w:color w:val="FF0000"/>
        </w:rPr>
        <w:t>to form</w:t>
      </w:r>
    </w:p>
    <w:p w:rsidR="004A27B9" w:rsidRPr="008F7171" w:rsidRDefault="008F7171" w:rsidP="004A27B9">
      <w:pPr>
        <w:rPr>
          <w:color w:val="4F81BD" w:themeColor="accent1"/>
        </w:rPr>
      </w:pPr>
      <w:r w:rsidRPr="008F7171">
        <w:rPr>
          <w:color w:val="4F81BD" w:themeColor="accent1"/>
        </w:rPr>
        <w:t>We are pretty sure it should be “</w:t>
      </w:r>
      <w:proofErr w:type="spellStart"/>
      <w:r w:rsidRPr="008F7171">
        <w:rPr>
          <w:color w:val="4F81BD" w:themeColor="accent1"/>
        </w:rPr>
        <w:t>GeologicUnits</w:t>
      </w:r>
      <w:proofErr w:type="spellEnd"/>
      <w:r w:rsidRPr="008F7171">
        <w:rPr>
          <w:color w:val="4F81BD" w:themeColor="accent1"/>
        </w:rPr>
        <w:t>”</w:t>
      </w:r>
      <w:ins w:id="120" w:author="Ollie Raymond" w:date="2016-06-23T15:18:00Z">
        <w:r w:rsidR="006C49A1">
          <w:rPr>
            <w:color w:val="4F81BD" w:themeColor="accent1"/>
          </w:rPr>
          <w:t xml:space="preserve"> </w:t>
        </w:r>
        <w:r w:rsidR="006C49A1" w:rsidRPr="006C49A1">
          <w:rPr>
            <w:color w:val="4F81BD" w:themeColor="accent1"/>
            <w:sz w:val="20"/>
          </w:rPr>
          <w:t xml:space="preserve">[Ollie - should be </w:t>
        </w:r>
        <w:proofErr w:type="spellStart"/>
        <w:r w:rsidR="006C49A1" w:rsidRPr="006C49A1">
          <w:rPr>
            <w:color w:val="4F81BD" w:themeColor="accent1"/>
            <w:sz w:val="20"/>
          </w:rPr>
          <w:t>GeologicFeatures</w:t>
        </w:r>
        <w:proofErr w:type="spellEnd"/>
        <w:r w:rsidR="006C49A1" w:rsidRPr="006C49A1">
          <w:rPr>
            <w:color w:val="4F81BD" w:themeColor="accent1"/>
            <w:sz w:val="20"/>
          </w:rPr>
          <w:t>. eg, you can fold a shear zone]</w:t>
        </w:r>
      </w:ins>
    </w:p>
    <w:p w:rsidR="004A27B9" w:rsidRPr="004A27B9" w:rsidRDefault="004A27B9" w:rsidP="004A27B9">
      <w:pPr>
        <w:rPr>
          <w:color w:val="FF0000"/>
        </w:rPr>
      </w:pPr>
      <w:r w:rsidRPr="004A27B9">
        <w:rPr>
          <w:color w:val="FF0000"/>
        </w:rPr>
        <w:t>8.4.5.1.2</w:t>
      </w:r>
      <w:r w:rsidRPr="004A27B9">
        <w:rPr>
          <w:color w:val="FF0000"/>
        </w:rPr>
        <w:tab/>
      </w:r>
      <w:proofErr w:type="spellStart"/>
      <w:proofErr w:type="gramStart"/>
      <w:r w:rsidRPr="004A27B9">
        <w:rPr>
          <w:color w:val="FF0000"/>
        </w:rPr>
        <w:t>collectionType</w:t>
      </w:r>
      <w:proofErr w:type="spellEnd"/>
      <w:proofErr w:type="gramEnd"/>
      <w:r w:rsidR="008F7171">
        <w:rPr>
          <w:color w:val="FF0000"/>
        </w:rPr>
        <w:t xml:space="preserve"> </w:t>
      </w:r>
    </w:p>
    <w:p w:rsidR="004A27B9" w:rsidRPr="004A27B9" w:rsidRDefault="004A27B9" w:rsidP="004A27B9">
      <w:pPr>
        <w:rPr>
          <w:color w:val="FF0000"/>
        </w:rPr>
      </w:pPr>
    </w:p>
    <w:p w:rsidR="004A27B9" w:rsidRPr="004A27B9" w:rsidRDefault="004A27B9" w:rsidP="004A27B9">
      <w:pPr>
        <w:rPr>
          <w:color w:val="FF0000"/>
        </w:rPr>
      </w:pPr>
      <w:r w:rsidRPr="004A27B9">
        <w:rPr>
          <w:color w:val="FF0000"/>
        </w:rPr>
        <w:t xml:space="preserve">The </w:t>
      </w:r>
      <w:proofErr w:type="spellStart"/>
      <w:r w:rsidRPr="004A27B9">
        <w:rPr>
          <w:color w:val="FF0000"/>
        </w:rPr>
        <w:t>collectionType</w:t>
      </w:r>
      <w:proofErr w:type="gramStart"/>
      <w:r w:rsidRPr="004A27B9">
        <w:rPr>
          <w:color w:val="FF0000"/>
        </w:rPr>
        <w:t>:CollectionTypeTerm</w:t>
      </w:r>
      <w:proofErr w:type="spellEnd"/>
      <w:proofErr w:type="gramEnd"/>
      <w:r w:rsidRPr="004A27B9">
        <w:rPr>
          <w:color w:val="FF0000"/>
        </w:rPr>
        <w:t xml:space="preserve"> property shall be a term from a controlled vocabulary describing the type of collection.</w:t>
      </w:r>
    </w:p>
    <w:p w:rsidR="004A27B9" w:rsidRDefault="004A27B9" w:rsidP="004A27B9">
      <w:r>
        <w:t>We need a better description.</w:t>
      </w:r>
      <w:r w:rsidR="00212D75">
        <w:t xml:space="preserve">  </w:t>
      </w:r>
      <w:r w:rsidR="00212D75" w:rsidRPr="00212D75">
        <w:rPr>
          <w:color w:val="4F81BD" w:themeColor="accent1"/>
        </w:rPr>
        <w:t xml:space="preserve">Basically describes the content of the </w:t>
      </w:r>
      <w:proofErr w:type="gramStart"/>
      <w:r w:rsidR="00212D75" w:rsidRPr="00212D75">
        <w:rPr>
          <w:color w:val="4F81BD" w:themeColor="accent1"/>
        </w:rPr>
        <w:t>collection</w:t>
      </w:r>
      <w:r w:rsidR="00212D75">
        <w:rPr>
          <w:color w:val="4F81BD" w:themeColor="accent1"/>
        </w:rPr>
        <w:t xml:space="preserve">  eg</w:t>
      </w:r>
      <w:proofErr w:type="gramEnd"/>
      <w:r w:rsidR="00212D75">
        <w:rPr>
          <w:color w:val="4F81BD" w:themeColor="accent1"/>
        </w:rPr>
        <w:t xml:space="preserve">: </w:t>
      </w:r>
      <w:proofErr w:type="spellStart"/>
      <w:r w:rsidR="00212D75">
        <w:rPr>
          <w:color w:val="4F81BD" w:themeColor="accent1"/>
        </w:rPr>
        <w:t>geologicalMap</w:t>
      </w:r>
      <w:proofErr w:type="spellEnd"/>
      <w:r w:rsidR="00212D75">
        <w:rPr>
          <w:color w:val="4F81BD" w:themeColor="accent1"/>
        </w:rPr>
        <w:t>, boreholes.</w:t>
      </w:r>
      <w:ins w:id="121" w:author="Ollie Raymond" w:date="2016-06-23T15:19:00Z">
        <w:r w:rsidR="00DE34AE">
          <w:rPr>
            <w:color w:val="4F81BD" w:themeColor="accent1"/>
          </w:rPr>
          <w:t xml:space="preserve"> </w:t>
        </w:r>
        <w:r w:rsidR="00DE34AE" w:rsidRPr="00DE34AE">
          <w:rPr>
            <w:color w:val="4F81BD" w:themeColor="accent1"/>
            <w:sz w:val="20"/>
          </w:rPr>
          <w:t xml:space="preserve"> [Ollie - eg, geologic map, borehole log, 3D model]</w:t>
        </w:r>
      </w:ins>
    </w:p>
    <w:p w:rsidR="004A27B9" w:rsidRPr="004A27B9" w:rsidRDefault="004A27B9" w:rsidP="004A27B9">
      <w:pPr>
        <w:rPr>
          <w:color w:val="FF0000"/>
        </w:rPr>
      </w:pPr>
      <w:r w:rsidRPr="004A27B9">
        <w:rPr>
          <w:color w:val="FF0000"/>
        </w:rPr>
        <w:t>8.4.6.2</w:t>
      </w:r>
      <w:r w:rsidRPr="004A27B9">
        <w:rPr>
          <w:color w:val="FF0000"/>
        </w:rPr>
        <w:tab/>
      </w:r>
      <w:proofErr w:type="spellStart"/>
      <w:r w:rsidRPr="004A27B9">
        <w:rPr>
          <w:color w:val="FF0000"/>
        </w:rPr>
        <w:t>GSML_PlanarOrientation</w:t>
      </w:r>
      <w:proofErr w:type="spellEnd"/>
    </w:p>
    <w:p w:rsidR="004A27B9" w:rsidRPr="004A27B9" w:rsidRDefault="004A27B9" w:rsidP="004A27B9">
      <w:pPr>
        <w:rPr>
          <w:color w:val="FF0000"/>
        </w:rPr>
      </w:pPr>
    </w:p>
    <w:p w:rsidR="004A27B9" w:rsidRPr="004A27B9" w:rsidRDefault="004A27B9" w:rsidP="004A27B9">
      <w:pPr>
        <w:rPr>
          <w:b/>
          <w:color w:val="FF0000"/>
        </w:rPr>
      </w:pPr>
      <w:r w:rsidRPr="004A27B9">
        <w:rPr>
          <w:color w:val="FF0000"/>
        </w:rPr>
        <w:t xml:space="preserve">A planar orientation is composed of two values; the azimuth (a compass point) and a dip (the angle from the horizontal).  Polarity of the plane indicates whether the planar orientation is associated with a directed feature that is overturned, upright, vertical, etc.  </w:t>
      </w:r>
      <w:r w:rsidRPr="004A27B9">
        <w:rPr>
          <w:b/>
          <w:color w:val="FF0000"/>
        </w:rPr>
        <w:t xml:space="preserve">There are several conventions to encode a </w:t>
      </w:r>
      <w:r w:rsidRPr="004A27B9">
        <w:rPr>
          <w:b/>
          <w:color w:val="FF0000"/>
        </w:rPr>
        <w:lastRenderedPageBreak/>
        <w:t>planar orientation and this specification does not impose one but provides a convention property to report it. It must be noted that allowance of different convention makes manipulation of the data more difficult.</w:t>
      </w:r>
    </w:p>
    <w:p w:rsidR="004A27B9" w:rsidRDefault="004A27B9" w:rsidP="004A27B9">
      <w:r w:rsidRPr="004A27B9">
        <w:t>Should we have a recommendation that community stick to a single conv</w:t>
      </w:r>
      <w:r>
        <w:t>en</w:t>
      </w:r>
      <w:del w:id="122" w:author="Ollie Raymond" w:date="2016-06-23T15:20:00Z">
        <w:r w:rsidDel="00F738B7">
          <w:delText>s</w:delText>
        </w:r>
      </w:del>
      <w:ins w:id="123" w:author="Ollie Raymond" w:date="2016-06-23T15:20:00Z">
        <w:r w:rsidR="00F738B7">
          <w:t>t</w:t>
        </w:r>
      </w:ins>
      <w:r>
        <w:t>ion (eg: OneGeology uses this</w:t>
      </w:r>
      <w:r w:rsidRPr="004A27B9">
        <w:t xml:space="preserve"> </w:t>
      </w:r>
      <w:del w:id="124" w:author="Ollie Raymond" w:date="2016-06-23T15:20:00Z">
        <w:r w:rsidRPr="004A27B9" w:rsidDel="00F738B7">
          <w:delText>convension</w:delText>
        </w:r>
      </w:del>
      <w:ins w:id="125" w:author="Ollie Raymond" w:date="2016-06-23T15:20:00Z">
        <w:r w:rsidR="00F738B7" w:rsidRPr="004A27B9">
          <w:t>conven</w:t>
        </w:r>
        <w:r w:rsidR="00F738B7">
          <w:t>t</w:t>
        </w:r>
        <w:r w:rsidR="00F738B7" w:rsidRPr="004A27B9">
          <w:t>ion</w:t>
        </w:r>
      </w:ins>
      <w:r w:rsidRPr="004A27B9">
        <w:t>)</w:t>
      </w:r>
    </w:p>
    <w:p w:rsidR="00212D75" w:rsidRDefault="004A27B9" w:rsidP="004A27B9">
      <w:r>
        <w:t xml:space="preserve">I suggested some constrains in the document as requirement for numerical values (90 degrees max, </w:t>
      </w:r>
      <w:proofErr w:type="spellStart"/>
      <w:r>
        <w:t>etc</w:t>
      </w:r>
      <w:proofErr w:type="spellEnd"/>
      <w:r>
        <w:t xml:space="preserve">), </w:t>
      </w:r>
    </w:p>
    <w:p w:rsidR="004A27B9" w:rsidRPr="00F738B7" w:rsidRDefault="004A27B9" w:rsidP="004A27B9">
      <w:pPr>
        <w:rPr>
          <w:color w:val="4F81BD" w:themeColor="accent1"/>
          <w:sz w:val="20"/>
        </w:rPr>
      </w:pPr>
      <w:proofErr w:type="gramStart"/>
      <w:r w:rsidRPr="00212D75">
        <w:rPr>
          <w:color w:val="4F81BD" w:themeColor="accent1"/>
        </w:rPr>
        <w:t>Overkill ??</w:t>
      </w:r>
      <w:proofErr w:type="gramEnd"/>
      <w:r w:rsidR="00AF08EA">
        <w:rPr>
          <w:color w:val="4F81BD" w:themeColor="accent1"/>
        </w:rPr>
        <w:t xml:space="preserve"> </w:t>
      </w:r>
      <w:proofErr w:type="gramStart"/>
      <w:r w:rsidR="00AF08EA">
        <w:rPr>
          <w:color w:val="4F81BD" w:themeColor="accent1"/>
        </w:rPr>
        <w:t>probably</w:t>
      </w:r>
      <w:ins w:id="126" w:author="Ollie Raymond" w:date="2016-06-23T15:21:00Z">
        <w:r w:rsidR="00F738B7">
          <w:rPr>
            <w:color w:val="4F81BD" w:themeColor="accent1"/>
          </w:rPr>
          <w:t xml:space="preserve">  </w:t>
        </w:r>
        <w:r w:rsidR="00F738B7" w:rsidRPr="00F738B7">
          <w:rPr>
            <w:color w:val="4F81BD" w:themeColor="accent1"/>
            <w:sz w:val="20"/>
          </w:rPr>
          <w:t>[</w:t>
        </w:r>
        <w:proofErr w:type="gramEnd"/>
        <w:r w:rsidR="00F738B7" w:rsidRPr="00F738B7">
          <w:rPr>
            <w:color w:val="4F81BD" w:themeColor="accent1"/>
            <w:sz w:val="20"/>
          </w:rPr>
          <w:t xml:space="preserve">Ollie - </w:t>
        </w:r>
      </w:ins>
      <w:ins w:id="127" w:author="Ollie Raymond" w:date="2016-06-23T15:23:00Z">
        <w:r w:rsidR="00F738B7">
          <w:rPr>
            <w:color w:val="4F81BD" w:themeColor="accent1"/>
            <w:sz w:val="20"/>
          </w:rPr>
          <w:t>maybe rewor</w:t>
        </w:r>
        <w:r w:rsidR="005A638F">
          <w:rPr>
            <w:color w:val="4F81BD" w:themeColor="accent1"/>
            <w:sz w:val="20"/>
          </w:rPr>
          <w:t>d the bold bit just to say</w:t>
        </w:r>
      </w:ins>
      <w:ins w:id="128" w:author="Ollie Raymond" w:date="2016-06-23T15:24:00Z">
        <w:r w:rsidR="005A638F">
          <w:rPr>
            <w:color w:val="4F81BD" w:themeColor="accent1"/>
            <w:sz w:val="20"/>
          </w:rPr>
          <w:t>: “</w:t>
        </w:r>
        <w:r w:rsidR="005A638F" w:rsidRPr="005A638F">
          <w:rPr>
            <w:b/>
            <w:color w:val="4F81BD" w:themeColor="accent1"/>
            <w:sz w:val="20"/>
            <w:rPrChange w:id="129" w:author="Ollie Raymond" w:date="2016-06-23T15:24:00Z">
              <w:rPr>
                <w:color w:val="4F81BD" w:themeColor="accent1"/>
                <w:sz w:val="20"/>
              </w:rPr>
            </w:rPrChange>
          </w:rPr>
          <w:t>I</w:t>
        </w:r>
      </w:ins>
      <w:ins w:id="130" w:author="Ollie Raymond" w:date="2016-06-23T15:23:00Z">
        <w:r w:rsidR="00F738B7" w:rsidRPr="005A638F">
          <w:rPr>
            <w:b/>
            <w:color w:val="4F81BD" w:themeColor="accent1"/>
            <w:sz w:val="20"/>
            <w:rPrChange w:id="131" w:author="Ollie Raymond" w:date="2016-06-23T15:24:00Z">
              <w:rPr>
                <w:color w:val="4F81BD" w:themeColor="accent1"/>
                <w:sz w:val="20"/>
              </w:rPr>
            </w:rPrChange>
          </w:rPr>
          <w:t>t is recommended that user communities adopt</w:t>
        </w:r>
      </w:ins>
      <w:ins w:id="132" w:author="Ollie Raymond" w:date="2016-06-23T15:24:00Z">
        <w:r w:rsidR="005A638F" w:rsidRPr="005A638F">
          <w:rPr>
            <w:b/>
            <w:color w:val="4F81BD" w:themeColor="accent1"/>
            <w:sz w:val="20"/>
            <w:rPrChange w:id="133" w:author="Ollie Raymond" w:date="2016-06-23T15:24:00Z">
              <w:rPr>
                <w:color w:val="4F81BD" w:themeColor="accent1"/>
                <w:sz w:val="20"/>
              </w:rPr>
            </w:rPrChange>
          </w:rPr>
          <w:t xml:space="preserve"> a single measurement convention</w:t>
        </w:r>
        <w:r w:rsidR="005A638F">
          <w:rPr>
            <w:color w:val="4F81BD" w:themeColor="accent1"/>
            <w:sz w:val="20"/>
          </w:rPr>
          <w:t>.”</w:t>
        </w:r>
      </w:ins>
      <w:ins w:id="134" w:author="Ollie Raymond" w:date="2016-06-23T15:21:00Z">
        <w:r w:rsidR="00F738B7" w:rsidRPr="00F738B7">
          <w:rPr>
            <w:color w:val="4F81BD" w:themeColor="accent1"/>
            <w:sz w:val="20"/>
          </w:rPr>
          <w:t xml:space="preserve"> We’ll never get the Americans to </w:t>
        </w:r>
      </w:ins>
      <w:ins w:id="135" w:author="Ollie Raymond" w:date="2016-06-23T15:22:00Z">
        <w:r w:rsidR="00F738B7">
          <w:rPr>
            <w:color w:val="4F81BD" w:themeColor="accent1"/>
            <w:sz w:val="20"/>
          </w:rPr>
          <w:t xml:space="preserve">agree to </w:t>
        </w:r>
      </w:ins>
      <w:ins w:id="136" w:author="Ollie Raymond" w:date="2016-06-23T15:21:00Z">
        <w:r w:rsidR="00F738B7" w:rsidRPr="00F738B7">
          <w:rPr>
            <w:color w:val="4F81BD" w:themeColor="accent1"/>
            <w:sz w:val="20"/>
          </w:rPr>
          <w:t>change from strike/dip to dip/</w:t>
        </w:r>
        <w:proofErr w:type="spellStart"/>
        <w:proofErr w:type="gramStart"/>
        <w:r w:rsidR="00F738B7" w:rsidRPr="00F738B7">
          <w:rPr>
            <w:color w:val="4F81BD" w:themeColor="accent1"/>
            <w:sz w:val="20"/>
          </w:rPr>
          <w:t>dipDirection</w:t>
        </w:r>
      </w:ins>
      <w:proofErr w:type="spellEnd"/>
      <w:ins w:id="137" w:author="Ollie Raymond" w:date="2016-06-23T15:22:00Z">
        <w:r w:rsidR="00F738B7" w:rsidRPr="00F738B7">
          <w:rPr>
            <w:color w:val="4F81BD" w:themeColor="accent1"/>
            <w:sz w:val="20"/>
          </w:rPr>
          <w:t xml:space="preserve">  ;</w:t>
        </w:r>
        <w:proofErr w:type="gramEnd"/>
        <w:r w:rsidR="00F738B7" w:rsidRPr="00F738B7">
          <w:rPr>
            <w:color w:val="4F81BD" w:themeColor="accent1"/>
            <w:sz w:val="20"/>
          </w:rPr>
          <w:t xml:space="preserve">-P  </w:t>
        </w:r>
      </w:ins>
      <w:ins w:id="138" w:author="Ollie Raymond" w:date="2016-06-23T15:21:00Z">
        <w:r w:rsidR="00F738B7" w:rsidRPr="00F738B7">
          <w:rPr>
            <w:color w:val="4F81BD" w:themeColor="accent1"/>
            <w:sz w:val="20"/>
          </w:rPr>
          <w:t>, so there</w:t>
        </w:r>
      </w:ins>
      <w:ins w:id="139" w:author="Ollie Raymond" w:date="2016-06-23T15:22:00Z">
        <w:r w:rsidR="00F738B7" w:rsidRPr="00F738B7">
          <w:rPr>
            <w:color w:val="4F81BD" w:themeColor="accent1"/>
            <w:sz w:val="20"/>
          </w:rPr>
          <w:t xml:space="preserve">’s no point recommending </w:t>
        </w:r>
      </w:ins>
      <w:ins w:id="140" w:author="Ollie Raymond" w:date="2016-06-23T15:24:00Z">
        <w:r w:rsidR="005A638F">
          <w:rPr>
            <w:color w:val="4F81BD" w:themeColor="accent1"/>
            <w:sz w:val="20"/>
          </w:rPr>
          <w:t>which</w:t>
        </w:r>
      </w:ins>
      <w:ins w:id="141" w:author="Ollie Raymond" w:date="2016-06-23T15:22:00Z">
        <w:r w:rsidR="00F738B7" w:rsidRPr="00F738B7">
          <w:rPr>
            <w:color w:val="4F81BD" w:themeColor="accent1"/>
            <w:sz w:val="20"/>
          </w:rPr>
          <w:t xml:space="preserve"> convention.]</w:t>
        </w:r>
      </w:ins>
    </w:p>
    <w:p w:rsidR="00212D75" w:rsidRDefault="00212D75" w:rsidP="004A27B9"/>
    <w:p w:rsidR="004A27B9" w:rsidRDefault="004A27B9" w:rsidP="004A27B9">
      <w:r>
        <w:t xml:space="preserve">p. 113 </w:t>
      </w:r>
    </w:p>
    <w:p w:rsidR="004A27B9" w:rsidRDefault="004A27B9" w:rsidP="004A27B9">
      <w:pPr>
        <w:rPr>
          <w:color w:val="FF0000"/>
        </w:rPr>
      </w:pPr>
      <w:r w:rsidRPr="004A27B9">
        <w:rPr>
          <w:color w:val="FF0000"/>
        </w:rPr>
        <w:t xml:space="preserve">The map also has a cross section through the same </w:t>
      </w:r>
      <w:proofErr w:type="spellStart"/>
      <w:r w:rsidRPr="004A27B9">
        <w:rPr>
          <w:color w:val="FF0000"/>
        </w:rPr>
        <w:t>Ttv</w:t>
      </w:r>
      <w:proofErr w:type="spellEnd"/>
      <w:r w:rsidRPr="004A27B9">
        <w:rPr>
          <w:color w:val="FF0000"/>
        </w:rPr>
        <w:t xml:space="preserve"> unit (Figure 38) showing an example of a non-map mapping frame.</w:t>
      </w:r>
    </w:p>
    <w:p w:rsidR="004A27B9" w:rsidRPr="004A27B9" w:rsidRDefault="004A27B9" w:rsidP="004A27B9">
      <w:r w:rsidRPr="004A27B9">
        <w:t>There should be a convention that the SRS of the geometries on the cross-section shall be a reference to the plane that makes the cross-section.</w:t>
      </w:r>
    </w:p>
    <w:p w:rsidR="004A27B9" w:rsidRPr="007C0382" w:rsidRDefault="007C0382" w:rsidP="004A27B9">
      <w:pPr>
        <w:rPr>
          <w:color w:val="4F81BD" w:themeColor="accent1"/>
        </w:rPr>
      </w:pPr>
      <w:r w:rsidRPr="007C0382">
        <w:rPr>
          <w:color w:val="4F81BD" w:themeColor="accent1"/>
        </w:rPr>
        <w:t xml:space="preserve">Don’t mention </w:t>
      </w:r>
      <w:proofErr w:type="gramStart"/>
      <w:r w:rsidRPr="007C0382">
        <w:rPr>
          <w:color w:val="4F81BD" w:themeColor="accent1"/>
        </w:rPr>
        <w:t>it ?</w:t>
      </w:r>
      <w:proofErr w:type="gramEnd"/>
      <w:r w:rsidR="003B53A4">
        <w:rPr>
          <w:color w:val="4F81BD" w:themeColor="accent1"/>
        </w:rPr>
        <w:t xml:space="preserve"> Or.  There are no know</w:t>
      </w:r>
      <w:ins w:id="142" w:author="Ollie Raymond" w:date="2016-06-23T15:25:00Z">
        <w:r w:rsidR="000E25CE">
          <w:rPr>
            <w:color w:val="4F81BD" w:themeColor="accent1"/>
          </w:rPr>
          <w:t>n</w:t>
        </w:r>
      </w:ins>
      <w:r w:rsidR="003B53A4">
        <w:rPr>
          <w:color w:val="4F81BD" w:themeColor="accent1"/>
        </w:rPr>
        <w:t xml:space="preserve"> best practice on how to deal with C-S </w:t>
      </w:r>
      <w:proofErr w:type="gramStart"/>
      <w:r w:rsidR="003B53A4">
        <w:rPr>
          <w:color w:val="4F81BD" w:themeColor="accent1"/>
        </w:rPr>
        <w:t>CRS</w:t>
      </w:r>
      <w:ins w:id="143" w:author="Ollie Raymond" w:date="2016-06-23T15:25:00Z">
        <w:r w:rsidR="000E25CE">
          <w:rPr>
            <w:color w:val="4F81BD" w:themeColor="accent1"/>
          </w:rPr>
          <w:t xml:space="preserve"> </w:t>
        </w:r>
        <w:r w:rsidR="000E25CE" w:rsidRPr="000E25CE">
          <w:rPr>
            <w:color w:val="4F81BD" w:themeColor="accent1"/>
            <w:sz w:val="20"/>
          </w:rPr>
          <w:t xml:space="preserve"> [</w:t>
        </w:r>
        <w:proofErr w:type="gramEnd"/>
        <w:r w:rsidR="000E25CE" w:rsidRPr="000E25CE">
          <w:rPr>
            <w:color w:val="4F81BD" w:themeColor="accent1"/>
            <w:sz w:val="20"/>
          </w:rPr>
          <w:t>Ollie - yikes.</w:t>
        </w:r>
      </w:ins>
      <w:ins w:id="144" w:author="Ollie Raymond" w:date="2016-06-23T15:26:00Z">
        <w:r w:rsidR="000E25CE" w:rsidRPr="000E25CE">
          <w:rPr>
            <w:color w:val="4F81BD" w:themeColor="accent1"/>
            <w:sz w:val="20"/>
          </w:rPr>
          <w:t xml:space="preserve"> </w:t>
        </w:r>
        <w:proofErr w:type="gramStart"/>
        <w:r w:rsidR="000E25CE" w:rsidRPr="000E25CE">
          <w:rPr>
            <w:color w:val="4F81BD" w:themeColor="accent1"/>
            <w:sz w:val="20"/>
          </w:rPr>
          <w:t>Can of worms.</w:t>
        </w:r>
        <w:proofErr w:type="gramEnd"/>
        <w:r w:rsidR="000E25CE" w:rsidRPr="000E25CE">
          <w:rPr>
            <w:color w:val="4F81BD" w:themeColor="accent1"/>
            <w:sz w:val="20"/>
          </w:rPr>
          <w:t xml:space="preserve"> Leave it out</w:t>
        </w:r>
        <w:r w:rsidR="000E25CE">
          <w:rPr>
            <w:color w:val="4F81BD" w:themeColor="accent1"/>
            <w:sz w:val="20"/>
          </w:rPr>
          <w:t xml:space="preserve"> for now.</w:t>
        </w:r>
        <w:r w:rsidR="000E25CE" w:rsidRPr="000E25CE">
          <w:rPr>
            <w:color w:val="4F81BD" w:themeColor="accent1"/>
            <w:sz w:val="20"/>
          </w:rPr>
          <w:t>]</w:t>
        </w:r>
      </w:ins>
    </w:p>
    <w:p w:rsidR="004A27B9" w:rsidRPr="004A27B9" w:rsidRDefault="004A27B9" w:rsidP="004A27B9">
      <w:pPr>
        <w:rPr>
          <w:color w:val="FF0000"/>
        </w:rPr>
      </w:pPr>
      <w:r w:rsidRPr="004A27B9">
        <w:rPr>
          <w:color w:val="FF0000"/>
        </w:rPr>
        <w:t>8.5.2.4.3</w:t>
      </w:r>
      <w:r w:rsidRPr="004A27B9">
        <w:rPr>
          <w:color w:val="FF0000"/>
        </w:rPr>
        <w:tab/>
      </w:r>
      <w:proofErr w:type="gramStart"/>
      <w:r w:rsidRPr="004A27B9">
        <w:rPr>
          <w:color w:val="FF0000"/>
        </w:rPr>
        <w:t>shape</w:t>
      </w:r>
      <w:proofErr w:type="gramEnd"/>
    </w:p>
    <w:p w:rsidR="004A27B9" w:rsidRDefault="004A27B9" w:rsidP="004A27B9">
      <w:proofErr w:type="gramStart"/>
      <w:r w:rsidRPr="004A27B9">
        <w:t>A good example that a property name alone is not a good identifier.</w:t>
      </w:r>
      <w:proofErr w:type="gramEnd"/>
      <w:r w:rsidRPr="004A27B9">
        <w:t xml:space="preserve">  Most of the “shape” I’ve seen in model are actually the </w:t>
      </w:r>
      <w:proofErr w:type="spellStart"/>
      <w:r w:rsidRPr="004A27B9">
        <w:t>GM_Object</w:t>
      </w:r>
      <w:proofErr w:type="spellEnd"/>
      <w:r w:rsidRPr="004A27B9">
        <w:t>.  BTW, if I understand correctly, the new 19109 will forbid duplicate property names in an application schema (in the same namespace)</w:t>
      </w:r>
      <w:r>
        <w:t xml:space="preserve">.  Is this important enough to </w:t>
      </w:r>
      <w:proofErr w:type="gramStart"/>
      <w:r>
        <w:t>rename ?</w:t>
      </w:r>
      <w:proofErr w:type="gramEnd"/>
      <w:ins w:id="145" w:author="Ollie Raymond" w:date="2016-06-23T15:27:00Z">
        <w:r w:rsidR="000E25CE">
          <w:t xml:space="preserve">  </w:t>
        </w:r>
        <w:r w:rsidR="000E25CE" w:rsidRPr="000E25CE">
          <w:rPr>
            <w:sz w:val="20"/>
          </w:rPr>
          <w:t xml:space="preserve">[Ollie - can rename to </w:t>
        </w:r>
      </w:ins>
      <w:proofErr w:type="spellStart"/>
      <w:ins w:id="146" w:author="Ollie Raymond" w:date="2016-06-23T15:28:00Z">
        <w:r w:rsidR="000E25CE" w:rsidRPr="000E25CE">
          <w:rPr>
            <w:sz w:val="20"/>
          </w:rPr>
          <w:t>particleShape</w:t>
        </w:r>
        <w:proofErr w:type="spellEnd"/>
        <w:r w:rsidR="000E25CE" w:rsidRPr="000E25CE">
          <w:rPr>
            <w:sz w:val="20"/>
          </w:rPr>
          <w:t xml:space="preserve">. </w:t>
        </w:r>
        <w:proofErr w:type="gramStart"/>
        <w:r w:rsidR="000E25CE" w:rsidRPr="000E25CE">
          <w:rPr>
            <w:sz w:val="20"/>
          </w:rPr>
          <w:t>Shouldn’t cause a problem.</w:t>
        </w:r>
        <w:proofErr w:type="gramEnd"/>
        <w:r w:rsidR="000E25CE" w:rsidRPr="000E25CE">
          <w:rPr>
            <w:sz w:val="20"/>
          </w:rPr>
          <w:t xml:space="preserve"> It’s a minor change</w:t>
        </w:r>
        <w:r w:rsidR="000E25CE">
          <w:rPr>
            <w:sz w:val="20"/>
          </w:rPr>
          <w:t xml:space="preserve"> in a</w:t>
        </w:r>
      </w:ins>
      <w:ins w:id="147" w:author="Ollie Raymond" w:date="2016-06-23T15:29:00Z">
        <w:r w:rsidR="000E25CE">
          <w:rPr>
            <w:sz w:val="20"/>
          </w:rPr>
          <w:t xml:space="preserve"> non-core part of the model</w:t>
        </w:r>
      </w:ins>
      <w:ins w:id="148" w:author="Ollie Raymond" w:date="2016-06-23T15:28:00Z">
        <w:r w:rsidR="000E25CE" w:rsidRPr="000E25CE">
          <w:rPr>
            <w:sz w:val="20"/>
          </w:rPr>
          <w:t>.]</w:t>
        </w:r>
      </w:ins>
    </w:p>
    <w:p w:rsidR="004A27B9" w:rsidRPr="004A27B9" w:rsidRDefault="004A27B9" w:rsidP="004A27B9">
      <w:pPr>
        <w:rPr>
          <w:color w:val="FF0000"/>
        </w:rPr>
      </w:pPr>
      <w:r w:rsidRPr="004A27B9">
        <w:rPr>
          <w:color w:val="FF0000"/>
        </w:rPr>
        <w:t>8.5.2.4.3</w:t>
      </w:r>
      <w:r w:rsidRPr="004A27B9">
        <w:rPr>
          <w:color w:val="FF0000"/>
        </w:rPr>
        <w:tab/>
      </w:r>
      <w:proofErr w:type="gramStart"/>
      <w:r w:rsidRPr="004A27B9">
        <w:rPr>
          <w:color w:val="FF0000"/>
        </w:rPr>
        <w:t>size</w:t>
      </w:r>
      <w:proofErr w:type="gramEnd"/>
    </w:p>
    <w:p w:rsidR="004A27B9" w:rsidRPr="004A27B9" w:rsidRDefault="004A27B9" w:rsidP="004A27B9">
      <w:pPr>
        <w:rPr>
          <w:color w:val="FF0000"/>
        </w:rPr>
      </w:pPr>
    </w:p>
    <w:p w:rsidR="004A27B9" w:rsidRPr="004A27B9" w:rsidRDefault="004A27B9" w:rsidP="004A27B9">
      <w:pPr>
        <w:rPr>
          <w:color w:val="FF0000"/>
        </w:rPr>
      </w:pPr>
      <w:r w:rsidRPr="004A27B9">
        <w:rPr>
          <w:color w:val="FF0000"/>
        </w:rPr>
        <w:t>The property size (SWE::</w:t>
      </w:r>
      <w:proofErr w:type="spellStart"/>
      <w:r w:rsidRPr="004A27B9">
        <w:rPr>
          <w:color w:val="FF0000"/>
        </w:rPr>
        <w:t>QuantityRange</w:t>
      </w:r>
      <w:proofErr w:type="spellEnd"/>
      <w:r w:rsidRPr="004A27B9">
        <w:rPr>
          <w:color w:val="FF0000"/>
        </w:rPr>
        <w:t xml:space="preserve">) shall report the size that specifies particle grainsize.  Values may be reported using absolute measurements (e.g.: range, mean, median, mode, maximum) </w:t>
      </w:r>
      <w:r w:rsidRPr="007D6E8C">
        <w:rPr>
          <w:strike/>
          <w:color w:val="A6A6A6" w:themeColor="background1" w:themeShade="A6"/>
          <w:rPrChange w:id="149" w:author="Ollie Raymond" w:date="2016-06-23T15:33:00Z">
            <w:rPr>
              <w:color w:val="FF0000"/>
            </w:rPr>
          </w:rPrChange>
        </w:rPr>
        <w:t xml:space="preserve">or as descriptive terms from a schema appropriate to the type of Compound Material (e.g.: the </w:t>
      </w:r>
      <w:proofErr w:type="spellStart"/>
      <w:r w:rsidRPr="007D6E8C">
        <w:rPr>
          <w:strike/>
          <w:color w:val="A6A6A6" w:themeColor="background1" w:themeShade="A6"/>
          <w:rPrChange w:id="150" w:author="Ollie Raymond" w:date="2016-06-23T15:33:00Z">
            <w:rPr>
              <w:color w:val="FF0000"/>
            </w:rPr>
          </w:rPrChange>
        </w:rPr>
        <w:t>Udden</w:t>
      </w:r>
      <w:proofErr w:type="spellEnd"/>
      <w:r w:rsidRPr="007D6E8C">
        <w:rPr>
          <w:strike/>
          <w:color w:val="A6A6A6" w:themeColor="background1" w:themeShade="A6"/>
          <w:rPrChange w:id="151" w:author="Ollie Raymond" w:date="2016-06-23T15:33:00Z">
            <w:rPr>
              <w:color w:val="FF0000"/>
            </w:rPr>
          </w:rPrChange>
        </w:rPr>
        <w:t xml:space="preserve">-Wentworth </w:t>
      </w:r>
      <w:proofErr w:type="spellStart"/>
      <w:r w:rsidRPr="007D6E8C">
        <w:rPr>
          <w:strike/>
          <w:color w:val="A6A6A6" w:themeColor="background1" w:themeShade="A6"/>
          <w:rPrChange w:id="152" w:author="Ollie Raymond" w:date="2016-06-23T15:33:00Z">
            <w:rPr>
              <w:color w:val="FF0000"/>
            </w:rPr>
          </w:rPrChange>
        </w:rPr>
        <w:t>sheme</w:t>
      </w:r>
      <w:proofErr w:type="spellEnd"/>
      <w:r w:rsidRPr="007D6E8C">
        <w:rPr>
          <w:strike/>
          <w:color w:val="A6A6A6" w:themeColor="background1" w:themeShade="A6"/>
          <w:rPrChange w:id="153" w:author="Ollie Raymond" w:date="2016-06-23T15:33:00Z">
            <w:rPr>
              <w:color w:val="FF0000"/>
            </w:rPr>
          </w:rPrChange>
        </w:rPr>
        <w:t xml:space="preserve"> for clastic sedimentary rocks - silt, sand, gravel; </w:t>
      </w:r>
      <w:proofErr w:type="spellStart"/>
      <w:r w:rsidRPr="007D6E8C">
        <w:rPr>
          <w:strike/>
          <w:color w:val="A6A6A6" w:themeColor="background1" w:themeShade="A6"/>
          <w:rPrChange w:id="154" w:author="Ollie Raymond" w:date="2016-06-23T15:33:00Z">
            <w:rPr>
              <w:color w:val="FF0000"/>
            </w:rPr>
          </w:rPrChange>
        </w:rPr>
        <w:t>volcaniclastic</w:t>
      </w:r>
      <w:proofErr w:type="spellEnd"/>
      <w:r w:rsidRPr="007D6E8C">
        <w:rPr>
          <w:strike/>
          <w:color w:val="A6A6A6" w:themeColor="background1" w:themeShade="A6"/>
          <w:rPrChange w:id="155" w:author="Ollie Raymond" w:date="2016-06-23T15:33:00Z">
            <w:rPr>
              <w:color w:val="FF0000"/>
            </w:rPr>
          </w:rPrChange>
        </w:rPr>
        <w:t xml:space="preserve"> rocks - ash, lapilli, bomb; crystalline rocks - fine, medium, coarse, cryptocrystalline).</w:t>
      </w:r>
    </w:p>
    <w:p w:rsidR="004A27B9" w:rsidRDefault="004A27B9" w:rsidP="004A27B9"/>
    <w:p w:rsidR="004A27B9" w:rsidRDefault="004A27B9" w:rsidP="004A27B9">
      <w:r>
        <w:t xml:space="preserve">This description does not fit with a </w:t>
      </w:r>
      <w:proofErr w:type="spellStart"/>
      <w:r>
        <w:t>swe</w:t>
      </w:r>
      <w:proofErr w:type="gramStart"/>
      <w:r>
        <w:t>:QuantityRange</w:t>
      </w:r>
      <w:proofErr w:type="spellEnd"/>
      <w:proofErr w:type="gramEnd"/>
    </w:p>
    <w:p w:rsidR="003B53A4" w:rsidRPr="003B53A4" w:rsidRDefault="003B53A4" w:rsidP="004A27B9">
      <w:pPr>
        <w:rPr>
          <w:color w:val="4F81BD" w:themeColor="accent1"/>
        </w:rPr>
      </w:pPr>
      <w:r w:rsidRPr="003B53A4">
        <w:rPr>
          <w:color w:val="4F81BD" w:themeColor="accent1"/>
        </w:rPr>
        <w:t xml:space="preserve">Change encoding or </w:t>
      </w:r>
      <w:proofErr w:type="gramStart"/>
      <w:r w:rsidRPr="003B53A4">
        <w:rPr>
          <w:color w:val="4F81BD" w:themeColor="accent1"/>
        </w:rPr>
        <w:t>description</w:t>
      </w:r>
      <w:ins w:id="156" w:author="Ollie Raymond" w:date="2016-06-23T15:30:00Z">
        <w:r w:rsidR="000E25CE">
          <w:rPr>
            <w:color w:val="4F81BD" w:themeColor="accent1"/>
          </w:rPr>
          <w:t xml:space="preserve">  </w:t>
        </w:r>
        <w:r w:rsidR="000E25CE" w:rsidRPr="007D6E8C">
          <w:rPr>
            <w:color w:val="4F81BD" w:themeColor="accent1"/>
            <w:sz w:val="20"/>
          </w:rPr>
          <w:t>[</w:t>
        </w:r>
        <w:proofErr w:type="gramEnd"/>
        <w:r w:rsidR="000E25CE" w:rsidRPr="007D6E8C">
          <w:rPr>
            <w:color w:val="4F81BD" w:themeColor="accent1"/>
            <w:sz w:val="20"/>
          </w:rPr>
          <w:t>Ollie</w:t>
        </w:r>
      </w:ins>
      <w:ins w:id="157" w:author="Ollie Raymond" w:date="2016-06-23T15:31:00Z">
        <w:r w:rsidR="000E25CE" w:rsidRPr="007D6E8C">
          <w:rPr>
            <w:color w:val="4F81BD" w:themeColor="accent1"/>
            <w:sz w:val="20"/>
          </w:rPr>
          <w:t xml:space="preserve"> - description is left over from GSML v2. Need to change the description to leave out the “descriptive terms” bit.]</w:t>
        </w:r>
      </w:ins>
    </w:p>
    <w:p w:rsidR="004A27B9" w:rsidRDefault="004A27B9" w:rsidP="004A27B9"/>
    <w:p w:rsidR="004A27B9" w:rsidRPr="004A27B9" w:rsidRDefault="004A27B9" w:rsidP="004A27B9">
      <w:pPr>
        <w:rPr>
          <w:color w:val="FF0000"/>
        </w:rPr>
      </w:pPr>
      <w:r w:rsidRPr="004A27B9">
        <w:rPr>
          <w:color w:val="FF0000"/>
        </w:rPr>
        <w:lastRenderedPageBreak/>
        <w:t>8.5.2.5.1</w:t>
      </w:r>
      <w:r w:rsidRPr="004A27B9">
        <w:rPr>
          <w:color w:val="FF0000"/>
        </w:rPr>
        <w:tab/>
      </w:r>
      <w:proofErr w:type="gramStart"/>
      <w:r w:rsidRPr="004A27B9">
        <w:rPr>
          <w:color w:val="FF0000"/>
        </w:rPr>
        <w:t>role</w:t>
      </w:r>
      <w:proofErr w:type="gramEnd"/>
    </w:p>
    <w:p w:rsidR="004A27B9" w:rsidRPr="004A27B9" w:rsidRDefault="004A27B9" w:rsidP="004A27B9">
      <w:pPr>
        <w:rPr>
          <w:color w:val="FF0000"/>
        </w:rPr>
      </w:pPr>
    </w:p>
    <w:p w:rsidR="004A27B9" w:rsidRPr="004A27B9" w:rsidRDefault="004A27B9" w:rsidP="004A27B9">
      <w:pPr>
        <w:rPr>
          <w:color w:val="FF0000"/>
        </w:rPr>
      </w:pPr>
      <w:r w:rsidRPr="004A27B9">
        <w:rPr>
          <w:color w:val="FF0000"/>
        </w:rPr>
        <w:t xml:space="preserve">The role: </w:t>
      </w:r>
      <w:proofErr w:type="spellStart"/>
      <w:r w:rsidRPr="004A27B9">
        <w:rPr>
          <w:color w:val="FF0000"/>
        </w:rPr>
        <w:t>ConstituentPartRoleTerm</w:t>
      </w:r>
      <w:proofErr w:type="spellEnd"/>
      <w:r w:rsidRPr="004A27B9">
        <w:rPr>
          <w:color w:val="FF0000"/>
        </w:rPr>
        <w:t xml:space="preserve"> property shall contain a term from a controlled vocabulary that describes the role a </w:t>
      </w:r>
      <w:proofErr w:type="spellStart"/>
      <w:r w:rsidRPr="004A27B9">
        <w:rPr>
          <w:color w:val="FF0000"/>
        </w:rPr>
        <w:t>ConstituentPart</w:t>
      </w:r>
      <w:proofErr w:type="spellEnd"/>
      <w:r w:rsidRPr="004A27B9">
        <w:rPr>
          <w:color w:val="FF0000"/>
        </w:rPr>
        <w:t xml:space="preserve"> plays in a </w:t>
      </w:r>
      <w:proofErr w:type="spellStart"/>
      <w:r w:rsidRPr="004A27B9">
        <w:rPr>
          <w:color w:val="FF0000"/>
        </w:rPr>
        <w:t>CompoundMaterial</w:t>
      </w:r>
      <w:proofErr w:type="spellEnd"/>
      <w:r w:rsidRPr="004A27B9">
        <w:rPr>
          <w:color w:val="FF0000"/>
        </w:rPr>
        <w:t xml:space="preserve"> aggregation. The same </w:t>
      </w:r>
      <w:proofErr w:type="spellStart"/>
      <w:r w:rsidRPr="004A27B9">
        <w:rPr>
          <w:color w:val="FF0000"/>
        </w:rPr>
        <w:t>EarthMaterial</w:t>
      </w:r>
      <w:proofErr w:type="spellEnd"/>
      <w:r w:rsidRPr="004A27B9">
        <w:rPr>
          <w:color w:val="FF0000"/>
        </w:rPr>
        <w:t xml:space="preserve"> may occur as different </w:t>
      </w:r>
      <w:proofErr w:type="spellStart"/>
      <w:r w:rsidRPr="004A27B9">
        <w:rPr>
          <w:color w:val="FF0000"/>
        </w:rPr>
        <w:t>ConstituentParts</w:t>
      </w:r>
      <w:proofErr w:type="spellEnd"/>
      <w:r w:rsidRPr="004A27B9">
        <w:rPr>
          <w:color w:val="FF0000"/>
        </w:rPr>
        <w:t xml:space="preserve"> playing different roles within </w:t>
      </w:r>
      <w:del w:id="158" w:author="Ollie Raymond" w:date="2016-06-23T15:33:00Z">
        <w:r w:rsidRPr="004A27B9" w:rsidDel="007D6E8C">
          <w:rPr>
            <w:color w:val="FF0000"/>
          </w:rPr>
          <w:delText>the same</w:delText>
        </w:r>
      </w:del>
      <w:ins w:id="159" w:author="Ollie Raymond" w:date="2016-06-23T15:33:00Z">
        <w:r w:rsidR="007D6E8C">
          <w:rPr>
            <w:color w:val="FF0000"/>
          </w:rPr>
          <w:t>one</w:t>
        </w:r>
      </w:ins>
      <w:r w:rsidRPr="004A27B9">
        <w:rPr>
          <w:color w:val="FF0000"/>
        </w:rPr>
        <w:t xml:space="preserve"> </w:t>
      </w:r>
      <w:proofErr w:type="spellStart"/>
      <w:r w:rsidRPr="004A27B9">
        <w:rPr>
          <w:color w:val="FF0000"/>
        </w:rPr>
        <w:t>CompoundMaterial</w:t>
      </w:r>
      <w:proofErr w:type="spellEnd"/>
      <w:r w:rsidRPr="004A27B9">
        <w:rPr>
          <w:color w:val="FF0000"/>
        </w:rPr>
        <w:t xml:space="preserve">.  For example, feldspar may be present as groundmass (“groundmass” is a </w:t>
      </w:r>
      <w:proofErr w:type="spellStart"/>
      <w:r w:rsidRPr="004A27B9">
        <w:rPr>
          <w:color w:val="FF0000"/>
        </w:rPr>
        <w:t>ConstituentPart</w:t>
      </w:r>
      <w:proofErr w:type="spellEnd"/>
      <w:r w:rsidRPr="004A27B9">
        <w:rPr>
          <w:color w:val="FF0000"/>
        </w:rPr>
        <w:t xml:space="preserve">::role) and as phenocrysts (“phenocryst” is another </w:t>
      </w:r>
      <w:proofErr w:type="spellStart"/>
      <w:r w:rsidRPr="004A27B9">
        <w:rPr>
          <w:color w:val="FF0000"/>
        </w:rPr>
        <w:t>ConstituentPart</w:t>
      </w:r>
      <w:proofErr w:type="spellEnd"/>
      <w:r w:rsidRPr="004A27B9">
        <w:rPr>
          <w:color w:val="FF0000"/>
        </w:rPr>
        <w:t>::role) within a single igneous rock.</w:t>
      </w:r>
    </w:p>
    <w:p w:rsidR="004A27B9" w:rsidRDefault="004A27B9" w:rsidP="004A27B9">
      <w:r w:rsidRPr="004A27B9">
        <w:t xml:space="preserve">Both </w:t>
      </w:r>
      <w:proofErr w:type="spellStart"/>
      <w:proofErr w:type="gramStart"/>
      <w:r w:rsidRPr="004A27B9">
        <w:t>ConstituentPart.role</w:t>
      </w:r>
      <w:proofErr w:type="spellEnd"/>
      <w:r w:rsidRPr="004A27B9">
        <w:t xml:space="preserve"> ?</w:t>
      </w:r>
      <w:proofErr w:type="gramEnd"/>
      <w:r w:rsidRPr="004A27B9">
        <w:t xml:space="preserve"> Is this </w:t>
      </w:r>
      <w:proofErr w:type="gramStart"/>
      <w:r w:rsidRPr="004A27B9">
        <w:t>intentional ?</w:t>
      </w:r>
      <w:proofErr w:type="gramEnd"/>
      <w:r w:rsidR="003B53A4">
        <w:t xml:space="preserve"> </w:t>
      </w:r>
      <w:proofErr w:type="gramStart"/>
      <w:r w:rsidR="003B53A4" w:rsidRPr="003B53A4">
        <w:rPr>
          <w:color w:val="4F81BD" w:themeColor="accent1"/>
        </w:rPr>
        <w:t>ok</w:t>
      </w:r>
      <w:proofErr w:type="gramEnd"/>
      <w:r w:rsidR="003B53A4" w:rsidRPr="003B53A4">
        <w:rPr>
          <w:color w:val="4F81BD" w:themeColor="accent1"/>
        </w:rPr>
        <w:t xml:space="preserve">. </w:t>
      </w:r>
      <w:proofErr w:type="gramStart"/>
      <w:r w:rsidR="003B53A4" w:rsidRPr="003B53A4">
        <w:rPr>
          <w:color w:val="4F81BD" w:themeColor="accent1"/>
        </w:rPr>
        <w:t>Looks correct.</w:t>
      </w:r>
      <w:proofErr w:type="gramEnd"/>
      <w:ins w:id="160" w:author="Ollie Raymond" w:date="2016-06-23T15:33:00Z">
        <w:r w:rsidR="007D6E8C">
          <w:rPr>
            <w:color w:val="4F81BD" w:themeColor="accent1"/>
          </w:rPr>
          <w:t xml:space="preserve">  </w:t>
        </w:r>
        <w:r w:rsidR="007D6E8C" w:rsidRPr="007D6E8C">
          <w:rPr>
            <w:color w:val="4F81BD" w:themeColor="accent1"/>
            <w:sz w:val="20"/>
          </w:rPr>
          <w:t>[Ollie - OK]</w:t>
        </w:r>
      </w:ins>
    </w:p>
    <w:p w:rsidR="004A27B9" w:rsidRPr="004A27B9" w:rsidRDefault="004A27B9" w:rsidP="004A27B9">
      <w:pPr>
        <w:rPr>
          <w:color w:val="FF0000"/>
        </w:rPr>
      </w:pPr>
      <w:r w:rsidRPr="004A27B9">
        <w:rPr>
          <w:color w:val="FF0000"/>
        </w:rPr>
        <w:t>/</w:t>
      </w:r>
      <w:proofErr w:type="spellStart"/>
      <w:r w:rsidRPr="004A27B9">
        <w:rPr>
          <w:color w:val="FF0000"/>
        </w:rPr>
        <w:t>req</w:t>
      </w:r>
      <w:proofErr w:type="spellEnd"/>
      <w:r w:rsidRPr="004A27B9">
        <w:rPr>
          <w:color w:val="FF0000"/>
        </w:rPr>
        <w:t>/gsml4-extension/contact-boundary</w:t>
      </w:r>
      <w:r w:rsidRPr="004A27B9">
        <w:rPr>
          <w:color w:val="FF0000"/>
        </w:rPr>
        <w:tab/>
      </w:r>
    </w:p>
    <w:p w:rsidR="004A27B9" w:rsidRPr="004A27B9" w:rsidRDefault="004A27B9" w:rsidP="004A27B9">
      <w:pPr>
        <w:rPr>
          <w:color w:val="FF0000"/>
        </w:rPr>
      </w:pPr>
      <w:r w:rsidRPr="004A27B9">
        <w:rPr>
          <w:color w:val="FF0000"/>
        </w:rPr>
        <w:t xml:space="preserve">A contact SHALL have 2 and only 2 two instances of </w:t>
      </w:r>
      <w:proofErr w:type="spellStart"/>
      <w:r w:rsidRPr="004A27B9">
        <w:rPr>
          <w:color w:val="FF0000"/>
        </w:rPr>
        <w:t>GeologicFeatureRelation</w:t>
      </w:r>
      <w:proofErr w:type="spellEnd"/>
      <w:r w:rsidRPr="004A27B9">
        <w:rPr>
          <w:color w:val="FF0000"/>
        </w:rPr>
        <w:t xml:space="preserve"> which roles are boundaries and targets are GeologicUnit. </w:t>
      </w:r>
      <w:r w:rsidRPr="004A27B9">
        <w:rPr>
          <w:color w:val="FF0000"/>
        </w:rPr>
        <w:cr/>
      </w:r>
    </w:p>
    <w:p w:rsidR="004A27B9" w:rsidRPr="003B53A4" w:rsidRDefault="004A27B9" w:rsidP="004A27B9">
      <w:pPr>
        <w:rPr>
          <w:color w:val="4F81BD" w:themeColor="accent1"/>
        </w:rPr>
      </w:pPr>
      <w:proofErr w:type="gramStart"/>
      <w:r w:rsidRPr="003B53A4">
        <w:rPr>
          <w:color w:val="4F81BD" w:themeColor="accent1"/>
        </w:rPr>
        <w:t>Still struggle to make a sentence that makes sense here.</w:t>
      </w:r>
      <w:proofErr w:type="gramEnd"/>
      <w:r w:rsidR="003B53A4" w:rsidRPr="003B53A4">
        <w:rPr>
          <w:color w:val="4F81BD" w:themeColor="accent1"/>
        </w:rPr>
        <w:t xml:space="preserve">  Need someone who masters English to write this </w:t>
      </w:r>
      <w:proofErr w:type="gramStart"/>
      <w:r w:rsidR="003B53A4" w:rsidRPr="003B53A4">
        <w:rPr>
          <w:color w:val="4F81BD" w:themeColor="accent1"/>
        </w:rPr>
        <w:t>one</w:t>
      </w:r>
      <w:ins w:id="161" w:author="Ollie Raymond" w:date="2016-06-23T15:34:00Z">
        <w:r w:rsidR="00151E61">
          <w:rPr>
            <w:color w:val="4F81BD" w:themeColor="accent1"/>
          </w:rPr>
          <w:t xml:space="preserve">  </w:t>
        </w:r>
        <w:r w:rsidR="00151E61" w:rsidRPr="00B4773B">
          <w:rPr>
            <w:color w:val="4F81BD" w:themeColor="accent1"/>
            <w:sz w:val="20"/>
          </w:rPr>
          <w:t>[</w:t>
        </w:r>
        <w:proofErr w:type="gramEnd"/>
        <w:r w:rsidR="00151E61" w:rsidRPr="00B4773B">
          <w:rPr>
            <w:color w:val="4F81BD" w:themeColor="accent1"/>
            <w:sz w:val="20"/>
          </w:rPr>
          <w:t xml:space="preserve">Ollie - </w:t>
        </w:r>
      </w:ins>
      <w:ins w:id="162" w:author="Ollie Raymond" w:date="2016-06-23T15:58:00Z">
        <w:r w:rsidR="00B4773B" w:rsidRPr="00B4773B">
          <w:rPr>
            <w:color w:val="4F81BD" w:themeColor="accent1"/>
            <w:sz w:val="20"/>
          </w:rPr>
          <w:t xml:space="preserve">Rethinking this one. </w:t>
        </w:r>
      </w:ins>
      <w:ins w:id="163" w:author="Ollie Raymond" w:date="2016-06-23T16:00:00Z">
        <w:r w:rsidR="00B4773B" w:rsidRPr="00B4773B">
          <w:rPr>
            <w:color w:val="4F81BD" w:themeColor="accent1"/>
            <w:sz w:val="20"/>
          </w:rPr>
          <w:t>For instance, o</w:t>
        </w:r>
      </w:ins>
      <w:ins w:id="164" w:author="Ollie Raymond" w:date="2016-06-23T15:59:00Z">
        <w:r w:rsidR="00B4773B" w:rsidRPr="00B4773B">
          <w:rPr>
            <w:color w:val="4F81BD" w:themeColor="accent1"/>
            <w:sz w:val="20"/>
          </w:rPr>
          <w:t>ne</w:t>
        </w:r>
      </w:ins>
      <w:ins w:id="165" w:author="Ollie Raymond" w:date="2016-06-23T15:58:00Z">
        <w:r w:rsidR="00B4773B" w:rsidRPr="00B4773B">
          <w:rPr>
            <w:color w:val="4F81BD" w:themeColor="accent1"/>
            <w:sz w:val="20"/>
          </w:rPr>
          <w:t xml:space="preserve"> contact may form the </w:t>
        </w:r>
      </w:ins>
      <w:ins w:id="166" w:author="Ollie Raymond" w:date="2016-06-23T15:59:00Z">
        <w:r w:rsidR="00B4773B" w:rsidRPr="00B4773B">
          <w:rPr>
            <w:color w:val="4F81BD" w:themeColor="accent1"/>
            <w:sz w:val="20"/>
          </w:rPr>
          <w:t>top</w:t>
        </w:r>
      </w:ins>
      <w:ins w:id="167" w:author="Ollie Raymond" w:date="2016-06-23T15:58:00Z">
        <w:r w:rsidR="00B4773B" w:rsidRPr="00B4773B">
          <w:rPr>
            <w:color w:val="4F81BD" w:themeColor="accent1"/>
            <w:sz w:val="20"/>
          </w:rPr>
          <w:t xml:space="preserve"> of a group, formation, and </w:t>
        </w:r>
      </w:ins>
      <w:ins w:id="168" w:author="Ollie Raymond" w:date="2016-06-23T15:59:00Z">
        <w:r w:rsidR="00B4773B" w:rsidRPr="00B4773B">
          <w:rPr>
            <w:color w:val="4F81BD" w:themeColor="accent1"/>
            <w:sz w:val="20"/>
          </w:rPr>
          <w:t xml:space="preserve">member GeologicUnit. So potentially there could be more than 2 </w:t>
        </w:r>
      </w:ins>
      <w:proofErr w:type="spellStart"/>
      <w:ins w:id="169" w:author="Ollie Raymond" w:date="2016-06-23T16:00:00Z">
        <w:r w:rsidR="00B4773B" w:rsidRPr="00B4773B">
          <w:rPr>
            <w:color w:val="4F81BD" w:themeColor="accent1"/>
            <w:sz w:val="20"/>
          </w:rPr>
          <w:t>GeologicUnits</w:t>
        </w:r>
        <w:proofErr w:type="spellEnd"/>
        <w:r w:rsidR="00B4773B" w:rsidRPr="00B4773B">
          <w:rPr>
            <w:color w:val="4F81BD" w:themeColor="accent1"/>
            <w:sz w:val="20"/>
          </w:rPr>
          <w:t xml:space="preserve"> either side of a Contact.]</w:t>
        </w:r>
      </w:ins>
    </w:p>
    <w:p w:rsidR="004A27B9" w:rsidRDefault="004A27B9" w:rsidP="004A27B9">
      <w:r>
        <w:t>Figure 67:</w:t>
      </w:r>
    </w:p>
    <w:p w:rsidR="004A27B9" w:rsidRDefault="004A27B9" w:rsidP="004A27B9">
      <w:r>
        <w:rPr>
          <w:noProof/>
          <w:lang w:val="en-AU" w:eastAsia="en-AU"/>
        </w:rPr>
        <w:drawing>
          <wp:inline distT="0" distB="0" distL="0" distR="0" wp14:anchorId="00BD2D21" wp14:editId="7478F0F9">
            <wp:extent cx="5476875" cy="40576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6875" cy="4057650"/>
                    </a:xfrm>
                    <a:prstGeom prst="rect">
                      <a:avLst/>
                    </a:prstGeom>
                    <a:noFill/>
                    <a:ln>
                      <a:noFill/>
                    </a:ln>
                  </pic:spPr>
                </pic:pic>
              </a:graphicData>
            </a:graphic>
          </wp:inline>
        </w:drawing>
      </w:r>
    </w:p>
    <w:p w:rsidR="004A27B9" w:rsidRDefault="004A27B9" w:rsidP="004A27B9"/>
    <w:p w:rsidR="004A27B9" w:rsidRDefault="004A27B9" w:rsidP="004A27B9">
      <w:pPr>
        <w:pStyle w:val="CommentText"/>
      </w:pPr>
      <w:proofErr w:type="spellStart"/>
      <w:r>
        <w:t>Would’t</w:t>
      </w:r>
      <w:proofErr w:type="spellEnd"/>
      <w:r>
        <w:t xml:space="preserve"> it be more informative to have </w:t>
      </w:r>
      <w:proofErr w:type="spellStart"/>
      <w:r>
        <w:t>ShearDisplacementStructure</w:t>
      </w:r>
      <w:proofErr w:type="spellEnd"/>
      <w:r>
        <w:t xml:space="preserve"> in this diagram (to show that </w:t>
      </w:r>
      <w:proofErr w:type="spellStart"/>
      <w:r>
        <w:t>SDSDescription</w:t>
      </w:r>
      <w:proofErr w:type="spellEnd"/>
      <w:r>
        <w:t xml:space="preserve"> adds description to SDS</w:t>
      </w:r>
      <w:proofErr w:type="gramStart"/>
      <w:r>
        <w:t>)</w:t>
      </w:r>
      <w:ins w:id="170" w:author="Ollie Raymond" w:date="2016-06-23T15:36:00Z">
        <w:r w:rsidR="00151E61">
          <w:t xml:space="preserve">  </w:t>
        </w:r>
      </w:ins>
      <w:ins w:id="171" w:author="Ollie Raymond" w:date="2016-06-23T15:52:00Z">
        <w:r w:rsidR="00B4773B">
          <w:rPr>
            <w:rFonts w:asciiTheme="minorHAnsi" w:hAnsiTheme="minorHAnsi"/>
          </w:rPr>
          <w:t>[</w:t>
        </w:r>
        <w:proofErr w:type="gramEnd"/>
        <w:r w:rsidR="00B4773B">
          <w:rPr>
            <w:rFonts w:asciiTheme="minorHAnsi" w:hAnsiTheme="minorHAnsi"/>
          </w:rPr>
          <w:t xml:space="preserve">Ollie - </w:t>
        </w:r>
      </w:ins>
      <w:ins w:id="172" w:author="Ollie Raymond" w:date="2016-06-23T15:53:00Z">
        <w:r w:rsidR="00B4773B">
          <w:rPr>
            <w:rFonts w:asciiTheme="minorHAnsi" w:hAnsiTheme="minorHAnsi"/>
          </w:rPr>
          <w:t xml:space="preserve">maybe. But context diagrams are, AFAIK, are meant to just show the immediate associations to a class, not transitive ones. The summary diagrams show the </w:t>
        </w:r>
      </w:ins>
      <w:ins w:id="173" w:author="Ollie Raymond" w:date="2016-06-23T15:55:00Z">
        <w:r w:rsidR="00B4773B">
          <w:rPr>
            <w:rFonts w:asciiTheme="minorHAnsi" w:hAnsiTheme="minorHAnsi"/>
          </w:rPr>
          <w:t>broader</w:t>
        </w:r>
      </w:ins>
      <w:ins w:id="174" w:author="Ollie Raymond" w:date="2016-06-23T15:53:00Z">
        <w:r w:rsidR="00B4773B">
          <w:rPr>
            <w:rFonts w:asciiTheme="minorHAnsi" w:hAnsiTheme="minorHAnsi"/>
          </w:rPr>
          <w:t xml:space="preserve"> context.</w:t>
        </w:r>
      </w:ins>
      <w:ins w:id="175" w:author="Ollie Raymond" w:date="2016-06-23T15:52:00Z">
        <w:r w:rsidR="00B4773B" w:rsidRPr="00B4773B">
          <w:rPr>
            <w:rFonts w:asciiTheme="minorHAnsi" w:hAnsiTheme="minorHAnsi"/>
          </w:rPr>
          <w:t>]</w:t>
        </w:r>
      </w:ins>
    </w:p>
    <w:p w:rsidR="004A27B9" w:rsidRDefault="004A27B9" w:rsidP="004A27B9"/>
    <w:p w:rsidR="004A27B9" w:rsidRPr="004A27B9" w:rsidRDefault="004A27B9" w:rsidP="004A27B9">
      <w:pPr>
        <w:rPr>
          <w:color w:val="FF0000"/>
        </w:rPr>
      </w:pPr>
      <w:r w:rsidRPr="004A27B9">
        <w:rPr>
          <w:color w:val="FF0000"/>
        </w:rPr>
        <w:t>8.6.1.1.1</w:t>
      </w:r>
      <w:r w:rsidRPr="004A27B9">
        <w:rPr>
          <w:color w:val="FF0000"/>
        </w:rPr>
        <w:tab/>
      </w:r>
      <w:proofErr w:type="spellStart"/>
      <w:proofErr w:type="gramStart"/>
      <w:r w:rsidRPr="004A27B9">
        <w:rPr>
          <w:color w:val="FF0000"/>
        </w:rPr>
        <w:t>primaryGuidingCriterion</w:t>
      </w:r>
      <w:proofErr w:type="spellEnd"/>
      <w:proofErr w:type="gramEnd"/>
    </w:p>
    <w:p w:rsidR="004A27B9" w:rsidRPr="004A27B9" w:rsidRDefault="004A27B9" w:rsidP="004A27B9">
      <w:pPr>
        <w:rPr>
          <w:color w:val="FF0000"/>
        </w:rPr>
      </w:pPr>
    </w:p>
    <w:p w:rsidR="004A27B9" w:rsidRDefault="004A27B9" w:rsidP="004A27B9">
      <w:pPr>
        <w:rPr>
          <w:color w:val="FF0000"/>
        </w:rPr>
      </w:pPr>
      <w:r w:rsidRPr="004A27B9">
        <w:rPr>
          <w:color w:val="FF0000"/>
        </w:rPr>
        <w:t xml:space="preserve">The property </w:t>
      </w:r>
      <w:proofErr w:type="spellStart"/>
      <w:r w:rsidRPr="004A27B9">
        <w:rPr>
          <w:color w:val="FF0000"/>
        </w:rPr>
        <w:t>primaryGuidingCriterion</w:t>
      </w:r>
      <w:proofErr w:type="gramStart"/>
      <w:r w:rsidRPr="004A27B9">
        <w:rPr>
          <w:color w:val="FF0000"/>
        </w:rPr>
        <w:t>:Primitive</w:t>
      </w:r>
      <w:proofErr w:type="spellEnd"/>
      <w:proofErr w:type="gramEnd"/>
      <w:r w:rsidRPr="004A27B9">
        <w:rPr>
          <w:color w:val="FF0000"/>
        </w:rPr>
        <w:t>::</w:t>
      </w:r>
      <w:proofErr w:type="spellStart"/>
      <w:r w:rsidRPr="004A27B9">
        <w:rPr>
          <w:color w:val="FF0000"/>
        </w:rPr>
        <w:t>CharacterString</w:t>
      </w:r>
      <w:proofErr w:type="spellEnd"/>
      <w:r w:rsidRPr="004A27B9">
        <w:rPr>
          <w:color w:val="FF0000"/>
        </w:rPr>
        <w:t xml:space="preserve"> shall contain a description of the primary criterion used to establish this stratigraphic point.</w:t>
      </w:r>
    </w:p>
    <w:p w:rsidR="004A27B9" w:rsidRPr="003B53A4" w:rsidRDefault="004A27B9" w:rsidP="004A27B9">
      <w:pPr>
        <w:rPr>
          <w:color w:val="4F81BD" w:themeColor="accent1"/>
        </w:rPr>
      </w:pPr>
      <w:r w:rsidRPr="003B53A4">
        <w:rPr>
          <w:color w:val="4F81BD" w:themeColor="accent1"/>
        </w:rPr>
        <w:t xml:space="preserve">Circular </w:t>
      </w:r>
      <w:proofErr w:type="gramStart"/>
      <w:r w:rsidRPr="003B53A4">
        <w:rPr>
          <w:color w:val="4F81BD" w:themeColor="accent1"/>
        </w:rPr>
        <w:t>definition ?</w:t>
      </w:r>
      <w:proofErr w:type="gramEnd"/>
      <w:r w:rsidR="003B53A4" w:rsidRPr="003B53A4">
        <w:rPr>
          <w:color w:val="4F81BD" w:themeColor="accent1"/>
        </w:rPr>
        <w:t xml:space="preserve">  This one is from </w:t>
      </w:r>
      <w:proofErr w:type="gramStart"/>
      <w:r w:rsidR="003B53A4" w:rsidRPr="003B53A4">
        <w:rPr>
          <w:color w:val="4F81BD" w:themeColor="accent1"/>
        </w:rPr>
        <w:t>Simon</w:t>
      </w:r>
      <w:ins w:id="176" w:author="Ollie Raymond" w:date="2016-06-23T16:00:00Z">
        <w:r w:rsidR="00B4773B">
          <w:rPr>
            <w:color w:val="4F81BD" w:themeColor="accent1"/>
          </w:rPr>
          <w:t xml:space="preserve">  </w:t>
        </w:r>
        <w:r w:rsidR="00B4773B" w:rsidRPr="00B4773B">
          <w:rPr>
            <w:color w:val="4F81BD" w:themeColor="accent1"/>
            <w:sz w:val="20"/>
          </w:rPr>
          <w:t>[</w:t>
        </w:r>
      </w:ins>
      <w:proofErr w:type="gramEnd"/>
      <w:ins w:id="177" w:author="Ollie Raymond" w:date="2016-06-23T16:01:00Z">
        <w:r w:rsidR="00B4773B" w:rsidRPr="00B4773B">
          <w:rPr>
            <w:color w:val="4F81BD" w:themeColor="accent1"/>
            <w:sz w:val="20"/>
          </w:rPr>
          <w:t xml:space="preserve">Ollie - </w:t>
        </w:r>
      </w:ins>
      <w:ins w:id="178" w:author="Ollie Raymond" w:date="2016-06-23T16:00:00Z">
        <w:r w:rsidR="00B4773B" w:rsidRPr="00B4773B">
          <w:rPr>
            <w:color w:val="4F81BD" w:themeColor="accent1"/>
            <w:sz w:val="20"/>
          </w:rPr>
          <w:t>I’ve seen worse. Leave it]</w:t>
        </w:r>
      </w:ins>
    </w:p>
    <w:p w:rsidR="004A27B9" w:rsidRDefault="004A27B9" w:rsidP="004A27B9">
      <w:pPr>
        <w:rPr>
          <w:color w:val="FF0000"/>
        </w:rPr>
      </w:pPr>
    </w:p>
    <w:p w:rsidR="004A27B9" w:rsidRPr="004A27B9" w:rsidRDefault="004A27B9" w:rsidP="004A27B9">
      <w:pPr>
        <w:rPr>
          <w:color w:val="FF0000"/>
        </w:rPr>
      </w:pPr>
      <w:r w:rsidRPr="004A27B9">
        <w:rPr>
          <w:color w:val="FF0000"/>
        </w:rPr>
        <w:t>8.6.2.2</w:t>
      </w:r>
      <w:r w:rsidRPr="004A27B9">
        <w:rPr>
          <w:color w:val="FF0000"/>
        </w:rPr>
        <w:tab/>
      </w:r>
      <w:proofErr w:type="spellStart"/>
      <w:r w:rsidRPr="004A27B9">
        <w:rPr>
          <w:color w:val="FF0000"/>
        </w:rPr>
        <w:t>TimeOrdinalEra</w:t>
      </w:r>
      <w:proofErr w:type="spellEnd"/>
    </w:p>
    <w:p w:rsidR="004A27B9" w:rsidRPr="004A27B9" w:rsidRDefault="004A27B9" w:rsidP="004A27B9">
      <w:pPr>
        <w:rPr>
          <w:color w:val="FF0000"/>
        </w:rPr>
      </w:pPr>
    </w:p>
    <w:p w:rsidR="004A27B9" w:rsidRDefault="004A27B9" w:rsidP="004A27B9">
      <w:pPr>
        <w:rPr>
          <w:color w:val="FF0000"/>
        </w:rPr>
      </w:pPr>
      <w:proofErr w:type="spellStart"/>
      <w:r w:rsidRPr="004A27B9">
        <w:rPr>
          <w:color w:val="FF0000"/>
        </w:rPr>
        <w:t>TimeOrdinalEra</w:t>
      </w:r>
      <w:proofErr w:type="spellEnd"/>
      <w:r w:rsidRPr="004A27B9">
        <w:rPr>
          <w:color w:val="FF0000"/>
        </w:rPr>
        <w:t xml:space="preserve"> is a period of time between two boundaries.  </w:t>
      </w:r>
      <w:r w:rsidRPr="004A27B9">
        <w:rPr>
          <w:b/>
          <w:color w:val="FF0000"/>
        </w:rPr>
        <w:t xml:space="preserve">The association of an era with a </w:t>
      </w:r>
      <w:proofErr w:type="spellStart"/>
      <w:r w:rsidRPr="004A27B9">
        <w:rPr>
          <w:b/>
          <w:color w:val="FF0000"/>
        </w:rPr>
        <w:t>stratotype</w:t>
      </w:r>
      <w:proofErr w:type="spellEnd"/>
      <w:r w:rsidRPr="004A27B9">
        <w:rPr>
          <w:b/>
          <w:color w:val="FF0000"/>
        </w:rPr>
        <w:t xml:space="preserve"> is optional.  In the GSSP approach recommended by ICS for the Global </w:t>
      </w:r>
      <w:r w:rsidRPr="004A27B9">
        <w:rPr>
          <w:color w:val="FF0000"/>
        </w:rPr>
        <w:t xml:space="preserve">Geologic Timescale, Unit </w:t>
      </w:r>
      <w:proofErr w:type="spellStart"/>
      <w:r w:rsidRPr="004A27B9">
        <w:rPr>
          <w:color w:val="FF0000"/>
        </w:rPr>
        <w:t>Stratotypes</w:t>
      </w:r>
      <w:proofErr w:type="spellEnd"/>
      <w:r w:rsidRPr="004A27B9">
        <w:rPr>
          <w:color w:val="FF0000"/>
        </w:rPr>
        <w:t xml:space="preserve"> are not used.  Rather, the association of an Era with geologic units and sections is indirect, via the association of an era with Boundaries, which are in turn tied to </w:t>
      </w:r>
      <w:proofErr w:type="spellStart"/>
      <w:r w:rsidRPr="004A27B9">
        <w:rPr>
          <w:color w:val="FF0000"/>
        </w:rPr>
        <w:t>Stratotype</w:t>
      </w:r>
      <w:proofErr w:type="spellEnd"/>
      <w:r w:rsidRPr="004A27B9">
        <w:rPr>
          <w:color w:val="FF0000"/>
        </w:rPr>
        <w:t xml:space="preserve"> Points, which occur within host </w:t>
      </w:r>
      <w:proofErr w:type="spellStart"/>
      <w:r w:rsidRPr="004A27B9">
        <w:rPr>
          <w:color w:val="FF0000"/>
        </w:rPr>
        <w:t>Stratotype</w:t>
      </w:r>
      <w:proofErr w:type="spellEnd"/>
      <w:r w:rsidRPr="004A27B9">
        <w:rPr>
          <w:color w:val="FF0000"/>
        </w:rPr>
        <w:t xml:space="preserve"> Sections.  </w:t>
      </w:r>
      <w:proofErr w:type="spellStart"/>
      <w:r w:rsidRPr="004A27B9">
        <w:rPr>
          <w:color w:val="FF0000"/>
        </w:rPr>
        <w:t>TimeOrdinalEra</w:t>
      </w:r>
      <w:proofErr w:type="spellEnd"/>
      <w:r w:rsidRPr="004A27B9">
        <w:rPr>
          <w:color w:val="FF0000"/>
        </w:rPr>
        <w:t xml:space="preserve"> can be composed or other era and organized into an arbitrarily deep nested tree.</w:t>
      </w:r>
    </w:p>
    <w:p w:rsidR="004A27B9" w:rsidRDefault="004A27B9" w:rsidP="004A27B9">
      <w:pPr>
        <w:rPr>
          <w:color w:val="FF0000"/>
        </w:rPr>
      </w:pPr>
    </w:p>
    <w:p w:rsidR="004A27B9" w:rsidRDefault="004A27B9" w:rsidP="004A27B9">
      <w:pPr>
        <w:pStyle w:val="CommentText"/>
      </w:pPr>
      <w:r>
        <w:t xml:space="preserve">In bold, this is the very same description than </w:t>
      </w:r>
      <w:proofErr w:type="spellStart"/>
      <w:r>
        <w:t>GeochronologicEra</w:t>
      </w:r>
      <w:proofErr w:type="spellEnd"/>
      <w:r>
        <w:t xml:space="preserve">.  I suspect this description is for </w:t>
      </w:r>
      <w:proofErr w:type="spellStart"/>
      <w:r>
        <w:t>GeochronologicEra</w:t>
      </w:r>
      <w:proofErr w:type="spellEnd"/>
      <w:r>
        <w:t xml:space="preserve"> because it references </w:t>
      </w:r>
      <w:proofErr w:type="spellStart"/>
      <w:r>
        <w:t>stratotype</w:t>
      </w:r>
      <w:proofErr w:type="spellEnd"/>
      <w:r>
        <w:t>.</w:t>
      </w:r>
      <w:ins w:id="179" w:author="Ollie Raymond" w:date="2016-06-23T16:03:00Z">
        <w:r w:rsidR="00ED306A">
          <w:t xml:space="preserve">   </w:t>
        </w:r>
      </w:ins>
    </w:p>
    <w:p w:rsidR="004A27B9" w:rsidRPr="004A27B9" w:rsidRDefault="004A27B9" w:rsidP="004A27B9">
      <w:pPr>
        <w:rPr>
          <w:color w:val="FF0000"/>
        </w:rPr>
      </w:pPr>
      <w:r w:rsidRPr="004A27B9">
        <w:rPr>
          <w:color w:val="FF0000"/>
        </w:rPr>
        <w:t>8.6.2.2.3</w:t>
      </w:r>
      <w:r w:rsidRPr="004A27B9">
        <w:rPr>
          <w:color w:val="FF0000"/>
        </w:rPr>
        <w:tab/>
      </w:r>
      <w:proofErr w:type="gramStart"/>
      <w:r w:rsidRPr="004A27B9">
        <w:rPr>
          <w:color w:val="FF0000"/>
        </w:rPr>
        <w:t>start</w:t>
      </w:r>
      <w:proofErr w:type="gramEnd"/>
    </w:p>
    <w:p w:rsidR="004A27B9" w:rsidRPr="004A27B9" w:rsidRDefault="004A27B9" w:rsidP="004A27B9">
      <w:pPr>
        <w:rPr>
          <w:color w:val="FF0000"/>
        </w:rPr>
      </w:pPr>
    </w:p>
    <w:p w:rsidR="004A27B9" w:rsidRDefault="004A27B9" w:rsidP="004A27B9">
      <w:pPr>
        <w:rPr>
          <w:color w:val="FF0000"/>
        </w:rPr>
      </w:pPr>
      <w:r w:rsidRPr="004A27B9">
        <w:rPr>
          <w:color w:val="FF0000"/>
        </w:rPr>
        <w:t xml:space="preserve">The start property shall be an association to a </w:t>
      </w:r>
      <w:proofErr w:type="spellStart"/>
      <w:r w:rsidRPr="004A27B9">
        <w:rPr>
          <w:color w:val="FF0000"/>
        </w:rPr>
        <w:t>TimeOrdinalEraBoundary</w:t>
      </w:r>
      <w:proofErr w:type="spellEnd"/>
      <w:r w:rsidRPr="004A27B9">
        <w:rPr>
          <w:color w:val="FF0000"/>
        </w:rPr>
        <w:t xml:space="preserve"> that defines the start of the era.</w:t>
      </w:r>
    </w:p>
    <w:p w:rsidR="004A27B9" w:rsidRPr="00925B4F" w:rsidRDefault="004A27B9" w:rsidP="004A27B9">
      <w:pPr>
        <w:rPr>
          <w:color w:val="4F81BD" w:themeColor="accent1"/>
        </w:rPr>
      </w:pPr>
      <w:r w:rsidRPr="00925B4F">
        <w:rPr>
          <w:color w:val="4F81BD" w:themeColor="accent1"/>
        </w:rPr>
        <w:t xml:space="preserve">Is there a rule that says that start must be younger than </w:t>
      </w:r>
      <w:proofErr w:type="gramStart"/>
      <w:r w:rsidRPr="00925B4F">
        <w:rPr>
          <w:color w:val="4F81BD" w:themeColor="accent1"/>
        </w:rPr>
        <w:t>end ?</w:t>
      </w:r>
      <w:proofErr w:type="gramEnd"/>
      <w:ins w:id="180" w:author="Ollie Raymond" w:date="2016-06-23T16:03:00Z">
        <w:r w:rsidR="00ED306A">
          <w:rPr>
            <w:color w:val="4F81BD" w:themeColor="accent1"/>
          </w:rPr>
          <w:t xml:space="preserve">  </w:t>
        </w:r>
      </w:ins>
      <w:ins w:id="181" w:author="Ollie Raymond" w:date="2016-06-23T16:04:00Z">
        <w:r w:rsidR="00ED306A" w:rsidRPr="00ED306A">
          <w:rPr>
            <w:color w:val="4F81BD" w:themeColor="accent1"/>
            <w:sz w:val="20"/>
          </w:rPr>
          <w:t xml:space="preserve">[Ollie - note in UML on the </w:t>
        </w:r>
      </w:ins>
      <w:ins w:id="182" w:author="Ollie Raymond" w:date="2016-06-23T16:05:00Z">
        <w:r w:rsidR="00ED306A" w:rsidRPr="00ED306A">
          <w:rPr>
            <w:color w:val="4F81BD" w:themeColor="accent1"/>
            <w:sz w:val="20"/>
          </w:rPr>
          <w:t>‘start’ association says “Older time boundary of an era”]</w:t>
        </w:r>
      </w:ins>
    </w:p>
    <w:p w:rsidR="004A27B9" w:rsidRDefault="004A27B9" w:rsidP="004A27B9">
      <w:pPr>
        <w:rPr>
          <w:color w:val="FF0000"/>
        </w:rPr>
      </w:pPr>
      <w:r w:rsidRPr="004A27B9">
        <w:rPr>
          <w:color w:val="FF0000"/>
        </w:rPr>
        <w:t xml:space="preserve">A </w:t>
      </w:r>
      <w:proofErr w:type="spellStart"/>
      <w:r w:rsidRPr="004A27B9">
        <w:rPr>
          <w:color w:val="FF0000"/>
        </w:rPr>
        <w:t>BoreholeInterval</w:t>
      </w:r>
      <w:proofErr w:type="spellEnd"/>
      <w:r w:rsidRPr="004A27B9">
        <w:rPr>
          <w:color w:val="FF0000"/>
        </w:rPr>
        <w:t xml:space="preserve"> is a special kind of Mapped Feature whose shape is 1-D interval and uses the SRS of the containing borehole.  The "</w:t>
      </w:r>
      <w:proofErr w:type="spellStart"/>
      <w:r w:rsidRPr="004A27B9">
        <w:rPr>
          <w:color w:val="FF0000"/>
        </w:rPr>
        <w:t>mappedIntervalBegin</w:t>
      </w:r>
      <w:proofErr w:type="spellEnd"/>
      <w:r w:rsidRPr="004A27B9">
        <w:rPr>
          <w:color w:val="FF0000"/>
        </w:rPr>
        <w:t>" and "</w:t>
      </w:r>
      <w:proofErr w:type="spellStart"/>
      <w:r w:rsidRPr="004A27B9">
        <w:rPr>
          <w:color w:val="FF0000"/>
        </w:rPr>
        <w:t>mappedIntervalEnd</w:t>
      </w:r>
      <w:proofErr w:type="spellEnd"/>
      <w:r w:rsidRPr="004A27B9">
        <w:rPr>
          <w:color w:val="FF0000"/>
        </w:rPr>
        <w:t xml:space="preserve">" elements are included here as a measure to overcome problems with the delivery and </w:t>
      </w:r>
      <w:proofErr w:type="spellStart"/>
      <w:r w:rsidRPr="004A27B9">
        <w:rPr>
          <w:color w:val="FF0000"/>
        </w:rPr>
        <w:t>queryability</w:t>
      </w:r>
      <w:proofErr w:type="spellEnd"/>
      <w:r w:rsidRPr="004A27B9">
        <w:rPr>
          <w:color w:val="FF0000"/>
        </w:rPr>
        <w:t xml:space="preserve"> of 1D GML shapes via the "shape" property.</w:t>
      </w:r>
    </w:p>
    <w:p w:rsidR="004A27B9" w:rsidRDefault="004A27B9" w:rsidP="004A27B9">
      <w:r w:rsidRPr="004A27B9">
        <w:t>Does this mean that Log interval are absolute coordinate (elevation</w:t>
      </w:r>
      <w:proofErr w:type="gramStart"/>
      <w:r w:rsidRPr="004A27B9">
        <w:t>) ?</w:t>
      </w:r>
      <w:proofErr w:type="gramEnd"/>
      <w:r w:rsidRPr="004A27B9">
        <w:t xml:space="preserve">  Not what map interval says (relative</w:t>
      </w:r>
      <w:proofErr w:type="gramStart"/>
      <w:r w:rsidRPr="004A27B9">
        <w:t>)</w:t>
      </w:r>
      <w:r w:rsidR="0020163C">
        <w:t xml:space="preserve"> </w:t>
      </w:r>
      <w:ins w:id="183" w:author="Ollie Raymond" w:date="2016-06-23T16:06:00Z">
        <w:r w:rsidR="00ED306A">
          <w:t xml:space="preserve"> </w:t>
        </w:r>
        <w:r w:rsidR="00ED306A" w:rsidRPr="00ED306A">
          <w:rPr>
            <w:sz w:val="20"/>
          </w:rPr>
          <w:t>[</w:t>
        </w:r>
        <w:proofErr w:type="gramEnd"/>
        <w:r w:rsidR="00ED306A" w:rsidRPr="00ED306A">
          <w:rPr>
            <w:sz w:val="20"/>
          </w:rPr>
          <w:t>Ollie - we separated out the begin and end values because FES couldn’t query a GML number pair.]</w:t>
        </w:r>
      </w:ins>
    </w:p>
    <w:p w:rsidR="0020163C" w:rsidRPr="0020163C" w:rsidRDefault="0020163C" w:rsidP="004A27B9">
      <w:pPr>
        <w:rPr>
          <w:color w:val="4F81BD" w:themeColor="accent1"/>
        </w:rPr>
      </w:pPr>
      <w:r w:rsidRPr="0020163C">
        <w:rPr>
          <w:color w:val="4F81BD" w:themeColor="accent1"/>
        </w:rPr>
        <w:lastRenderedPageBreak/>
        <w:t>Reword “special kind”, because “</w:t>
      </w:r>
      <w:proofErr w:type="spellStart"/>
      <w:r w:rsidRPr="0020163C">
        <w:rPr>
          <w:color w:val="4F81BD" w:themeColor="accent1"/>
        </w:rPr>
        <w:t>mixin</w:t>
      </w:r>
      <w:proofErr w:type="spellEnd"/>
      <w:r w:rsidRPr="0020163C">
        <w:rPr>
          <w:color w:val="4F81BD" w:themeColor="accent1"/>
        </w:rPr>
        <w:t xml:space="preserve">”. </w:t>
      </w:r>
    </w:p>
    <w:p w:rsidR="0020163C" w:rsidRPr="0020163C" w:rsidRDefault="0020163C" w:rsidP="004A27B9">
      <w:pPr>
        <w:rPr>
          <w:color w:val="4F81BD" w:themeColor="accent1"/>
        </w:rPr>
      </w:pPr>
      <w:r w:rsidRPr="0020163C">
        <w:rPr>
          <w:color w:val="4F81BD" w:themeColor="accent1"/>
        </w:rPr>
        <w:t xml:space="preserve">It does not have explicit SRS.  </w:t>
      </w:r>
      <w:proofErr w:type="gramStart"/>
      <w:r w:rsidRPr="0020163C">
        <w:rPr>
          <w:color w:val="4F81BD" w:themeColor="accent1"/>
        </w:rPr>
        <w:t>Must rephrase as “distance”.</w:t>
      </w:r>
      <w:proofErr w:type="gramEnd"/>
      <w:r w:rsidRPr="0020163C">
        <w:rPr>
          <w:color w:val="4F81BD" w:themeColor="accent1"/>
        </w:rPr>
        <w:t xml:space="preserve"> </w:t>
      </w:r>
      <w:ins w:id="184" w:author="Ollie Raymond" w:date="2016-06-23T16:07:00Z">
        <w:r w:rsidR="00ED306A">
          <w:rPr>
            <w:color w:val="4F81BD" w:themeColor="accent1"/>
          </w:rPr>
          <w:t xml:space="preserve">  </w:t>
        </w:r>
        <w:r w:rsidR="00ED306A" w:rsidRPr="00ED306A">
          <w:rPr>
            <w:color w:val="4F81BD" w:themeColor="accent1"/>
            <w:sz w:val="20"/>
          </w:rPr>
          <w:t>[Ollie - OK]</w:t>
        </w:r>
      </w:ins>
    </w:p>
    <w:p w:rsidR="0020163C" w:rsidRDefault="0020163C" w:rsidP="004A27B9"/>
    <w:p w:rsidR="004A27B9" w:rsidRPr="004A27B9" w:rsidRDefault="004A27B9" w:rsidP="004A27B9">
      <w:pPr>
        <w:rPr>
          <w:color w:val="FF0000"/>
        </w:rPr>
      </w:pPr>
      <w:r w:rsidRPr="004A27B9">
        <w:rPr>
          <w:color w:val="FF0000"/>
        </w:rPr>
        <w:t xml:space="preserve">Flag HTTP URI: </w:t>
      </w:r>
    </w:p>
    <w:p w:rsidR="004A27B9" w:rsidRDefault="001470E5" w:rsidP="004A27B9">
      <w:pPr>
        <w:rPr>
          <w:color w:val="FF0000"/>
        </w:rPr>
      </w:pPr>
      <w:hyperlink r:id="rId8" w:history="1">
        <w:r w:rsidR="004A27B9" w:rsidRPr="00DC2DE4">
          <w:rPr>
            <w:rStyle w:val="Hyperlink"/>
          </w:rPr>
          <w:t>http://www.ietf.org/rfc/rfc2616</w:t>
        </w:r>
      </w:hyperlink>
    </w:p>
    <w:p w:rsidR="004A27B9" w:rsidRDefault="004A27B9" w:rsidP="004A27B9">
      <w:r w:rsidRPr="004A27B9">
        <w:t xml:space="preserve">Is this still how it should be </w:t>
      </w:r>
      <w:proofErr w:type="gramStart"/>
      <w:r w:rsidRPr="004A27B9">
        <w:t>done.</w:t>
      </w:r>
      <w:proofErr w:type="gramEnd"/>
      <w:r w:rsidRPr="004A27B9">
        <w:t xml:space="preserve">  This </w:t>
      </w:r>
      <w:proofErr w:type="spellStart"/>
      <w:r w:rsidRPr="004A27B9">
        <w:t>codeSpace</w:t>
      </w:r>
      <w:proofErr w:type="spellEnd"/>
      <w:r w:rsidRPr="004A27B9">
        <w:t xml:space="preserve"> == the content is a URI</w:t>
      </w:r>
    </w:p>
    <w:p w:rsidR="0020163C" w:rsidRPr="0020163C" w:rsidRDefault="0020163C" w:rsidP="004A27B9">
      <w:pPr>
        <w:rPr>
          <w:color w:val="4F81BD" w:themeColor="accent1"/>
        </w:rPr>
      </w:pPr>
      <w:r w:rsidRPr="0020163C">
        <w:rPr>
          <w:color w:val="4F81BD" w:themeColor="accent1"/>
        </w:rPr>
        <w:t xml:space="preserve">GeoSciML has adopted a practice of </w:t>
      </w:r>
      <w:proofErr w:type="spellStart"/>
      <w:r w:rsidRPr="0020163C">
        <w:rPr>
          <w:color w:val="4F81BD" w:themeColor="accent1"/>
        </w:rPr>
        <w:t>flaggin</w:t>
      </w:r>
      <w:proofErr w:type="spellEnd"/>
      <w:r w:rsidRPr="0020163C">
        <w:rPr>
          <w:color w:val="4F81BD" w:themeColor="accent1"/>
        </w:rPr>
        <w:t xml:space="preserve"> HTTP URI using </w:t>
      </w:r>
      <w:proofErr w:type="spellStart"/>
      <w:proofErr w:type="gramStart"/>
      <w:r w:rsidRPr="0020163C">
        <w:rPr>
          <w:color w:val="4F81BD" w:themeColor="accent1"/>
        </w:rPr>
        <w:t>codeSpace</w:t>
      </w:r>
      <w:proofErr w:type="spellEnd"/>
      <w:r w:rsidRPr="0020163C">
        <w:rPr>
          <w:color w:val="4F81BD" w:themeColor="accent1"/>
        </w:rPr>
        <w:t xml:space="preserve"> ...</w:t>
      </w:r>
      <w:proofErr w:type="gramEnd"/>
    </w:p>
    <w:p w:rsidR="004A27B9" w:rsidRPr="004A27B9" w:rsidRDefault="004A27B9" w:rsidP="004A27B9">
      <w:pPr>
        <w:rPr>
          <w:color w:val="FF0000"/>
        </w:rPr>
      </w:pPr>
      <w:r w:rsidRPr="004A27B9">
        <w:rPr>
          <w:color w:val="FF0000"/>
        </w:rPr>
        <w:t>9.2.1</w:t>
      </w:r>
      <w:r w:rsidRPr="004A27B9">
        <w:rPr>
          <w:color w:val="FF0000"/>
        </w:rPr>
        <w:tab/>
        <w:t>XML document validation</w:t>
      </w:r>
    </w:p>
    <w:p w:rsidR="004A27B9" w:rsidRPr="004A27B9" w:rsidRDefault="004A27B9" w:rsidP="004A27B9">
      <w:pPr>
        <w:rPr>
          <w:color w:val="FF0000"/>
        </w:rPr>
      </w:pPr>
    </w:p>
    <w:p w:rsidR="004A27B9" w:rsidRDefault="004A27B9" w:rsidP="004A27B9">
      <w:pPr>
        <w:rPr>
          <w:color w:val="FF0000"/>
        </w:rPr>
      </w:pPr>
      <w:r w:rsidRPr="004A27B9">
        <w:rPr>
          <w:color w:val="FF0000"/>
        </w:rPr>
        <w:t xml:space="preserve">An XML instance shall validate to both the XSD and </w:t>
      </w:r>
      <w:proofErr w:type="spellStart"/>
      <w:r w:rsidRPr="004A27B9">
        <w:rPr>
          <w:color w:val="FF0000"/>
        </w:rPr>
        <w:t>schematron</w:t>
      </w:r>
      <w:proofErr w:type="spellEnd"/>
      <w:r w:rsidRPr="004A27B9">
        <w:rPr>
          <w:color w:val="FF0000"/>
        </w:rPr>
        <w:t xml:space="preserve"> rules provided by this specification for each of the XML requirements classes.</w:t>
      </w:r>
    </w:p>
    <w:p w:rsidR="004A27B9" w:rsidRDefault="004A27B9" w:rsidP="004A27B9">
      <w:r w:rsidRPr="004A27B9">
        <w:t xml:space="preserve">As we painfully experienced, the location of the schema is almost as important as its content.  So the schema location could almost be defined as “normative”.  The other way to deal with this is to have Oasis Catalog with the </w:t>
      </w:r>
      <w:proofErr w:type="gramStart"/>
      <w:r w:rsidRPr="004A27B9">
        <w:t>schema that allow</w:t>
      </w:r>
      <w:proofErr w:type="gramEnd"/>
      <w:r w:rsidRPr="004A27B9">
        <w:t xml:space="preserve"> 1) schemas to be distributed with the </w:t>
      </w:r>
      <w:proofErr w:type="spellStart"/>
      <w:r w:rsidRPr="004A27B9">
        <w:t>spect</w:t>
      </w:r>
      <w:proofErr w:type="spellEnd"/>
      <w:r w:rsidRPr="004A27B9">
        <w:t xml:space="preserve"> and 2) ensure that the externalities are pulled from the right place.  THESE (</w:t>
      </w:r>
      <w:proofErr w:type="spellStart"/>
      <w:r w:rsidRPr="004A27B9">
        <w:t>XSD+Oasis</w:t>
      </w:r>
      <w:proofErr w:type="spellEnd"/>
      <w:r w:rsidRPr="004A27B9">
        <w:t xml:space="preserve"> catalog) would be the normative XSD</w:t>
      </w:r>
    </w:p>
    <w:p w:rsidR="00C268CC" w:rsidRDefault="00C268CC" w:rsidP="004A27B9"/>
    <w:p w:rsidR="00C268CC" w:rsidRPr="00C268CC" w:rsidRDefault="00C268CC" w:rsidP="004A27B9">
      <w:pPr>
        <w:rPr>
          <w:color w:val="4F81BD" w:themeColor="accent1"/>
        </w:rPr>
      </w:pPr>
      <w:r w:rsidRPr="00C268CC">
        <w:rPr>
          <w:color w:val="4F81BD" w:themeColor="accent1"/>
        </w:rPr>
        <w:t xml:space="preserve">Decide if we publish on schema.opengis.net or </w:t>
      </w:r>
      <w:proofErr w:type="gramStart"/>
      <w:r w:rsidRPr="00C268CC">
        <w:rPr>
          <w:color w:val="4F81BD" w:themeColor="accent1"/>
        </w:rPr>
        <w:t>schema.geosciml.org</w:t>
      </w:r>
      <w:r>
        <w:rPr>
          <w:color w:val="4F81BD" w:themeColor="accent1"/>
        </w:rPr>
        <w:t xml:space="preserve"> ?</w:t>
      </w:r>
      <w:proofErr w:type="gramEnd"/>
    </w:p>
    <w:p w:rsidR="004A27B9" w:rsidRPr="001470E5" w:rsidRDefault="001470E5" w:rsidP="004A27B9">
      <w:pPr>
        <w:rPr>
          <w:sz w:val="20"/>
        </w:rPr>
      </w:pPr>
      <w:ins w:id="185" w:author="Ollie Raymond" w:date="2016-06-23T16:20:00Z">
        <w:r w:rsidRPr="001470E5">
          <w:rPr>
            <w:sz w:val="20"/>
          </w:rPr>
          <w:t xml:space="preserve">[Ollie - I have failed to find Scott </w:t>
        </w:r>
        <w:proofErr w:type="spellStart"/>
        <w:r w:rsidRPr="001470E5">
          <w:rPr>
            <w:sz w:val="20"/>
          </w:rPr>
          <w:t>Simmon’s</w:t>
        </w:r>
        <w:proofErr w:type="spellEnd"/>
        <w:r w:rsidRPr="001470E5">
          <w:rPr>
            <w:sz w:val="20"/>
          </w:rPr>
          <w:t xml:space="preserve"> email answer to this question I asked him a few months ago. I seem to remember that publishing at schemas.ogc.net is preferred by OGC.]</w:t>
        </w:r>
      </w:ins>
    </w:p>
    <w:p w:rsidR="004A27B9" w:rsidRDefault="000849E3" w:rsidP="004A27B9">
      <w:pPr>
        <w:rPr>
          <w:color w:val="FF0000"/>
        </w:rPr>
      </w:pPr>
      <w:proofErr w:type="spellStart"/>
      <w:r w:rsidRPr="000849E3">
        <w:rPr>
          <w:color w:val="FF0000"/>
        </w:rPr>
        <w:t>Xsd</w:t>
      </w:r>
      <w:proofErr w:type="gramStart"/>
      <w:r w:rsidRPr="000849E3">
        <w:rPr>
          <w:color w:val="FF0000"/>
        </w:rPr>
        <w:t>:any</w:t>
      </w:r>
      <w:proofErr w:type="spellEnd"/>
      <w:proofErr w:type="gramEnd"/>
      <w:r w:rsidRPr="000849E3">
        <w:rPr>
          <w:color w:val="FF0000"/>
        </w:rPr>
        <w:t xml:space="preserve"> </w:t>
      </w:r>
    </w:p>
    <w:p w:rsidR="000849E3" w:rsidRPr="000849E3" w:rsidRDefault="000849E3" w:rsidP="000849E3">
      <w:pPr>
        <w:rPr>
          <w:color w:val="FF0000"/>
        </w:rPr>
      </w:pPr>
      <w:r w:rsidRPr="000849E3">
        <w:rPr>
          <w:color w:val="FF0000"/>
        </w:rPr>
        <w:t xml:space="preserve">Right now, the schema does not state if the user properties are in the same namespace or another namespace.  </w:t>
      </w:r>
    </w:p>
    <w:p w:rsidR="000849E3" w:rsidRPr="00C268CC" w:rsidRDefault="00C268CC" w:rsidP="000849E3">
      <w:pPr>
        <w:rPr>
          <w:color w:val="4F81BD" w:themeColor="accent1"/>
        </w:rPr>
      </w:pPr>
      <w:r w:rsidRPr="00C268CC">
        <w:rPr>
          <w:color w:val="4F81BD" w:themeColor="accent1"/>
        </w:rPr>
        <w:t>As is (we don’t impose anything</w:t>
      </w:r>
      <w:r>
        <w:rPr>
          <w:color w:val="4F81BD" w:themeColor="accent1"/>
        </w:rPr>
        <w:t>, best practice, to avoid future conflicts, should use ##other</w:t>
      </w:r>
      <w:r w:rsidRPr="00C268CC">
        <w:rPr>
          <w:color w:val="4F81BD" w:themeColor="accent1"/>
        </w:rPr>
        <w:t>)</w:t>
      </w:r>
    </w:p>
    <w:p w:rsidR="000849E3" w:rsidRPr="000849E3" w:rsidRDefault="000849E3" w:rsidP="000849E3">
      <w:pPr>
        <w:rPr>
          <w:color w:val="FF0000"/>
        </w:rPr>
      </w:pPr>
      <w:r w:rsidRPr="000849E3">
        <w:rPr>
          <w:color w:val="FF0000"/>
        </w:rPr>
        <w:t xml:space="preserve">If we force another </w:t>
      </w:r>
      <w:proofErr w:type="gramStart"/>
      <w:r w:rsidRPr="000849E3">
        <w:rPr>
          <w:color w:val="FF0000"/>
        </w:rPr>
        <w:t>namespace ,</w:t>
      </w:r>
      <w:proofErr w:type="gramEnd"/>
      <w:r w:rsidRPr="000849E3">
        <w:rPr>
          <w:color w:val="FF0000"/>
        </w:rPr>
        <w:t xml:space="preserve"> it should be </w:t>
      </w:r>
    </w:p>
    <w:p w:rsidR="000849E3" w:rsidRPr="000849E3" w:rsidRDefault="000849E3" w:rsidP="000849E3">
      <w:pPr>
        <w:rPr>
          <w:color w:val="FF0000"/>
        </w:rPr>
      </w:pPr>
      <w:r w:rsidRPr="000849E3">
        <w:rPr>
          <w:color w:val="FF0000"/>
        </w:rPr>
        <w:t>&lt;</w:t>
      </w:r>
      <w:proofErr w:type="spellStart"/>
      <w:r w:rsidRPr="000849E3">
        <w:rPr>
          <w:color w:val="FF0000"/>
        </w:rPr>
        <w:t>xs</w:t>
      </w:r>
      <w:proofErr w:type="gramStart"/>
      <w:r w:rsidRPr="000849E3">
        <w:rPr>
          <w:color w:val="FF0000"/>
        </w:rPr>
        <w:t>:any</w:t>
      </w:r>
      <w:proofErr w:type="spellEnd"/>
      <w:proofErr w:type="gramEnd"/>
      <w:r w:rsidRPr="000849E3">
        <w:rPr>
          <w:color w:val="FF0000"/>
        </w:rPr>
        <w:t xml:space="preserve"> namespace="##other" </w:t>
      </w:r>
      <w:proofErr w:type="spellStart"/>
      <w:r w:rsidRPr="000849E3">
        <w:rPr>
          <w:color w:val="FF0000"/>
        </w:rPr>
        <w:t>processContents</w:t>
      </w:r>
      <w:proofErr w:type="spellEnd"/>
      <w:r w:rsidRPr="000849E3">
        <w:rPr>
          <w:color w:val="FF0000"/>
        </w:rPr>
        <w:t xml:space="preserve">="lax" minOccurs="0" </w:t>
      </w:r>
      <w:proofErr w:type="spellStart"/>
      <w:r w:rsidRPr="000849E3">
        <w:rPr>
          <w:color w:val="FF0000"/>
        </w:rPr>
        <w:t>maxOccurs</w:t>
      </w:r>
      <w:proofErr w:type="spellEnd"/>
      <w:r w:rsidRPr="000849E3">
        <w:rPr>
          <w:color w:val="FF0000"/>
        </w:rPr>
        <w:t>="unbounded"/&gt;</w:t>
      </w:r>
    </w:p>
    <w:p w:rsidR="000849E3" w:rsidRPr="000849E3" w:rsidRDefault="000849E3" w:rsidP="000849E3">
      <w:pPr>
        <w:rPr>
          <w:color w:val="FF0000"/>
        </w:rPr>
      </w:pPr>
    </w:p>
    <w:p w:rsidR="000849E3" w:rsidRPr="000849E3" w:rsidRDefault="000849E3" w:rsidP="000849E3">
      <w:pPr>
        <w:rPr>
          <w:color w:val="FF0000"/>
        </w:rPr>
      </w:pPr>
      <w:r w:rsidRPr="000849E3">
        <w:rPr>
          <w:color w:val="FF0000"/>
        </w:rPr>
        <w:t xml:space="preserve">Otherwise, if we want to force the same namespace, it should be </w:t>
      </w:r>
    </w:p>
    <w:p w:rsidR="000849E3" w:rsidRPr="000849E3" w:rsidRDefault="000849E3" w:rsidP="000849E3">
      <w:pPr>
        <w:rPr>
          <w:color w:val="FF0000"/>
        </w:rPr>
      </w:pPr>
    </w:p>
    <w:p w:rsidR="000849E3" w:rsidRPr="000849E3" w:rsidRDefault="000849E3" w:rsidP="000849E3">
      <w:pPr>
        <w:rPr>
          <w:color w:val="FF0000"/>
        </w:rPr>
      </w:pPr>
      <w:r w:rsidRPr="000849E3">
        <w:rPr>
          <w:color w:val="FF0000"/>
        </w:rPr>
        <w:lastRenderedPageBreak/>
        <w:t xml:space="preserve">    &lt;</w:t>
      </w:r>
      <w:proofErr w:type="spellStart"/>
      <w:r w:rsidRPr="000849E3">
        <w:rPr>
          <w:color w:val="FF0000"/>
        </w:rPr>
        <w:t>xs</w:t>
      </w:r>
      <w:proofErr w:type="gramStart"/>
      <w:r w:rsidRPr="000849E3">
        <w:rPr>
          <w:color w:val="FF0000"/>
        </w:rPr>
        <w:t>:any</w:t>
      </w:r>
      <w:proofErr w:type="spellEnd"/>
      <w:proofErr w:type="gramEnd"/>
      <w:r w:rsidRPr="000849E3">
        <w:rPr>
          <w:color w:val="FF0000"/>
        </w:rPr>
        <w:t xml:space="preserve"> </w:t>
      </w:r>
      <w:proofErr w:type="spellStart"/>
      <w:r w:rsidRPr="000849E3">
        <w:rPr>
          <w:color w:val="FF0000"/>
        </w:rPr>
        <w:t>processContents</w:t>
      </w:r>
      <w:proofErr w:type="spellEnd"/>
      <w:r w:rsidRPr="000849E3">
        <w:rPr>
          <w:color w:val="FF0000"/>
        </w:rPr>
        <w:t xml:space="preserve">="lax" minOccurs="0" </w:t>
      </w:r>
      <w:proofErr w:type="spellStart"/>
      <w:r w:rsidRPr="000849E3">
        <w:rPr>
          <w:color w:val="FF0000"/>
        </w:rPr>
        <w:t>maxOccurs</w:t>
      </w:r>
      <w:proofErr w:type="spellEnd"/>
      <w:r w:rsidRPr="000849E3">
        <w:rPr>
          <w:color w:val="FF0000"/>
        </w:rPr>
        <w:t>="unbounded"</w:t>
      </w:r>
    </w:p>
    <w:p w:rsidR="000849E3" w:rsidRDefault="000849E3" w:rsidP="000849E3">
      <w:pPr>
        <w:rPr>
          <w:color w:val="FF0000"/>
        </w:rPr>
      </w:pPr>
      <w:r w:rsidRPr="000849E3">
        <w:rPr>
          <w:color w:val="FF0000"/>
        </w:rPr>
        <w:t xml:space="preserve">          </w:t>
      </w:r>
      <w:proofErr w:type="gramStart"/>
      <w:r w:rsidRPr="000849E3">
        <w:rPr>
          <w:color w:val="FF0000"/>
        </w:rPr>
        <w:t>namespace</w:t>
      </w:r>
      <w:proofErr w:type="gramEnd"/>
      <w:r w:rsidRPr="000849E3">
        <w:rPr>
          <w:color w:val="FF0000"/>
        </w:rPr>
        <w:t>="##</w:t>
      </w:r>
      <w:proofErr w:type="spellStart"/>
      <w:r w:rsidRPr="000849E3">
        <w:rPr>
          <w:color w:val="FF0000"/>
        </w:rPr>
        <w:t>targetNamespace</w:t>
      </w:r>
      <w:proofErr w:type="spellEnd"/>
      <w:r w:rsidRPr="000849E3">
        <w:rPr>
          <w:color w:val="FF0000"/>
        </w:rPr>
        <w:t>"/&gt;</w:t>
      </w:r>
    </w:p>
    <w:p w:rsidR="001470E5" w:rsidRPr="001470E5" w:rsidRDefault="001470E5" w:rsidP="001470E5">
      <w:pPr>
        <w:rPr>
          <w:ins w:id="186" w:author="Ollie Raymond" w:date="2016-06-23T16:21:00Z"/>
          <w:sz w:val="20"/>
        </w:rPr>
      </w:pPr>
      <w:ins w:id="187" w:author="Ollie Raymond" w:date="2016-06-23T16:21:00Z">
        <w:r w:rsidRPr="001470E5">
          <w:rPr>
            <w:sz w:val="20"/>
          </w:rPr>
          <w:t xml:space="preserve">[Ollie - </w:t>
        </w:r>
        <w:r>
          <w:rPr>
            <w:sz w:val="20"/>
          </w:rPr>
          <w:t xml:space="preserve">do we really have to specify this? </w:t>
        </w:r>
      </w:ins>
      <w:ins w:id="188" w:author="Ollie Raymond" w:date="2016-06-23T16:22:00Z">
        <w:r>
          <w:rPr>
            <w:sz w:val="20"/>
          </w:rPr>
          <w:t xml:space="preserve">Here’s an example </w:t>
        </w:r>
      </w:ins>
      <w:ins w:id="189" w:author="Ollie Raymond" w:date="2016-06-23T16:23:00Z">
        <w:r>
          <w:rPr>
            <w:sz w:val="20"/>
          </w:rPr>
          <w:t xml:space="preserve">of a </w:t>
        </w:r>
        <w:proofErr w:type="spellStart"/>
        <w:r>
          <w:rPr>
            <w:sz w:val="20"/>
          </w:rPr>
          <w:t>gsmlp</w:t>
        </w:r>
        <w:proofErr w:type="gramStart"/>
        <w:r>
          <w:rPr>
            <w:sz w:val="20"/>
          </w:rPr>
          <w:t>:BoreholeView</w:t>
        </w:r>
        <w:proofErr w:type="spellEnd"/>
        <w:proofErr w:type="gramEnd"/>
        <w:r>
          <w:rPr>
            <w:sz w:val="20"/>
          </w:rPr>
          <w:t xml:space="preserve"> schema </w:t>
        </w:r>
      </w:ins>
      <w:ins w:id="190" w:author="Ollie Raymond" w:date="2016-06-23T16:22:00Z">
        <w:r>
          <w:rPr>
            <w:sz w:val="20"/>
          </w:rPr>
          <w:t>extended</w:t>
        </w:r>
      </w:ins>
      <w:ins w:id="191" w:author="Ollie Raymond" w:date="2016-06-23T16:23:00Z">
        <w:r>
          <w:rPr>
            <w:sz w:val="20"/>
          </w:rPr>
          <w:t xml:space="preserve"> for use with </w:t>
        </w:r>
        <w:proofErr w:type="spellStart"/>
        <w:r>
          <w:rPr>
            <w:sz w:val="20"/>
          </w:rPr>
          <w:t>Geoserver</w:t>
        </w:r>
        <w:proofErr w:type="spellEnd"/>
        <w:r>
          <w:rPr>
            <w:sz w:val="20"/>
          </w:rPr>
          <w:t xml:space="preserve">.  </w:t>
        </w:r>
      </w:ins>
      <w:ins w:id="192" w:author="Ollie Raymond" w:date="2016-06-23T16:24:00Z">
        <w:r>
          <w:rPr>
            <w:sz w:val="20"/>
          </w:rPr>
          <w:t>In practice, y</w:t>
        </w:r>
      </w:ins>
      <w:ins w:id="193" w:author="Ollie Raymond" w:date="2016-06-23T16:23:00Z">
        <w:r>
          <w:rPr>
            <w:sz w:val="20"/>
          </w:rPr>
          <w:t>ou have to rew</w:t>
        </w:r>
      </w:ins>
      <w:ins w:id="194" w:author="Ollie Raymond" w:date="2016-06-23T16:24:00Z">
        <w:r>
          <w:rPr>
            <w:sz w:val="20"/>
          </w:rPr>
          <w:t>r</w:t>
        </w:r>
      </w:ins>
      <w:ins w:id="195" w:author="Ollie Raymond" w:date="2016-06-23T16:23:00Z">
        <w:r>
          <w:rPr>
            <w:sz w:val="20"/>
          </w:rPr>
          <w:t xml:space="preserve">ite the schema like this </w:t>
        </w:r>
      </w:ins>
      <w:ins w:id="196" w:author="Ollie Raymond" w:date="2016-06-23T16:24:00Z">
        <w:r>
          <w:rPr>
            <w:sz w:val="20"/>
          </w:rPr>
          <w:t xml:space="preserve">if you want to add extra attributes, </w:t>
        </w:r>
      </w:ins>
      <w:ins w:id="197" w:author="Ollie Raymond" w:date="2016-06-23T16:23:00Z">
        <w:r>
          <w:rPr>
            <w:sz w:val="20"/>
          </w:rPr>
          <w:t xml:space="preserve">because </w:t>
        </w:r>
        <w:proofErr w:type="spellStart"/>
        <w:r>
          <w:rPr>
            <w:sz w:val="20"/>
          </w:rPr>
          <w:t>Geoserver</w:t>
        </w:r>
        <w:proofErr w:type="spellEnd"/>
        <w:r>
          <w:rPr>
            <w:sz w:val="20"/>
          </w:rPr>
          <w:t xml:space="preserve"> can’t </w:t>
        </w:r>
      </w:ins>
      <w:ins w:id="198" w:author="Ollie Raymond" w:date="2016-06-23T16:24:00Z">
        <w:r>
          <w:rPr>
            <w:sz w:val="20"/>
          </w:rPr>
          <w:t>deliver</w:t>
        </w:r>
      </w:ins>
      <w:ins w:id="199" w:author="Ollie Raymond" w:date="2016-06-23T16:23:00Z">
        <w:r>
          <w:rPr>
            <w:sz w:val="20"/>
          </w:rPr>
          <w:t xml:space="preserve"> “</w:t>
        </w:r>
        <w:proofErr w:type="spellStart"/>
        <w:r>
          <w:rPr>
            <w:sz w:val="20"/>
          </w:rPr>
          <w:t>any</w:t>
        </w:r>
        <w:proofErr w:type="gramStart"/>
        <w:r>
          <w:rPr>
            <w:sz w:val="20"/>
          </w:rPr>
          <w:t>:lax</w:t>
        </w:r>
        <w:proofErr w:type="spellEnd"/>
        <w:proofErr w:type="gramEnd"/>
        <w:r>
          <w:rPr>
            <w:sz w:val="20"/>
          </w:rPr>
          <w:t>”</w:t>
        </w:r>
      </w:ins>
      <w:ins w:id="200" w:author="Ollie Raymond" w:date="2016-06-23T16:24:00Z">
        <w:r>
          <w:rPr>
            <w:sz w:val="20"/>
          </w:rPr>
          <w:t xml:space="preserve"> </w:t>
        </w:r>
      </w:ins>
      <w:ins w:id="201" w:author="Ollie Raymond" w:date="2016-06-23T16:25:00Z">
        <w:r>
          <w:rPr>
            <w:sz w:val="20"/>
          </w:rPr>
          <w:t>by</w:t>
        </w:r>
      </w:ins>
      <w:ins w:id="202" w:author="Ollie Raymond" w:date="2016-06-23T16:24:00Z">
        <w:r>
          <w:rPr>
            <w:sz w:val="20"/>
          </w:rPr>
          <w:t xml:space="preserve"> point</w:t>
        </w:r>
      </w:ins>
      <w:ins w:id="203" w:author="Ollie Raymond" w:date="2016-06-23T16:25:00Z">
        <w:r>
          <w:rPr>
            <w:sz w:val="20"/>
          </w:rPr>
          <w:t>ing</w:t>
        </w:r>
      </w:ins>
      <w:ins w:id="204" w:author="Ollie Raymond" w:date="2016-06-23T16:24:00Z">
        <w:r>
          <w:rPr>
            <w:sz w:val="20"/>
          </w:rPr>
          <w:t xml:space="preserve"> to another schema</w:t>
        </w:r>
      </w:ins>
      <w:ins w:id="205" w:author="Ollie Raymond" w:date="2016-06-23T16:25:00Z">
        <w:r>
          <w:rPr>
            <w:sz w:val="20"/>
          </w:rPr>
          <w:t>.</w:t>
        </w:r>
      </w:ins>
      <w:bookmarkStart w:id="206" w:name="_GoBack"/>
      <w:bookmarkEnd w:id="206"/>
      <w:ins w:id="207" w:author="Ollie Raymond" w:date="2016-06-23T16:21:00Z">
        <w:r w:rsidRPr="001470E5">
          <w:rPr>
            <w:sz w:val="20"/>
          </w:rPr>
          <w:t>]</w:t>
        </w:r>
      </w:ins>
    </w:p>
    <w:p w:rsidR="000849E3" w:rsidRDefault="000849E3" w:rsidP="000849E3">
      <w:pPr>
        <w:rPr>
          <w:color w:val="FF0000"/>
        </w:rPr>
      </w:pPr>
    </w:p>
    <w:p w:rsidR="000849E3" w:rsidRPr="000849E3" w:rsidRDefault="000849E3" w:rsidP="000849E3">
      <w:pPr>
        <w:rPr>
          <w:color w:val="FF0000"/>
        </w:rPr>
      </w:pPr>
    </w:p>
    <w:p w:rsidR="000849E3" w:rsidRPr="004A27B9" w:rsidRDefault="000849E3" w:rsidP="004A27B9"/>
    <w:sectPr w:rsidR="000849E3" w:rsidRPr="004A27B9" w:rsidSect="00C337E2">
      <w:pgSz w:w="11907" w:h="16839" w:code="9"/>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9" w:author="Eric Boisvert" w:date="2016-06-14T08:04:00Z" w:initials="EB/L">
    <w:p w:rsidR="004A27B9" w:rsidRDefault="004A27B9" w:rsidP="004A27B9">
      <w:pPr>
        <w:pStyle w:val="CommentText"/>
      </w:pPr>
      <w:r>
        <w:rPr>
          <w:rStyle w:val="CommentReference"/>
        </w:rPr>
        <w:annotationRef/>
      </w:r>
      <w:r>
        <w:t>Shouldn’t be “deformation of a GeologicUnit</w:t>
      </w:r>
      <w:proofErr w:type="gramStart"/>
      <w:r>
        <w:t>” ?</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27394"/>
    <w:multiLevelType w:val="hybridMultilevel"/>
    <w:tmpl w:val="9D427C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6226038"/>
    <w:multiLevelType w:val="hybridMultilevel"/>
    <w:tmpl w:val="0E0668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AE74056"/>
    <w:multiLevelType w:val="multilevel"/>
    <w:tmpl w:val="6CCAFF6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2FF"/>
    <w:rsid w:val="000849E3"/>
    <w:rsid w:val="000B4522"/>
    <w:rsid w:val="000E25CE"/>
    <w:rsid w:val="00140710"/>
    <w:rsid w:val="001470E5"/>
    <w:rsid w:val="00150F33"/>
    <w:rsid w:val="00151E61"/>
    <w:rsid w:val="00166BAA"/>
    <w:rsid w:val="001D7FA8"/>
    <w:rsid w:val="0020163C"/>
    <w:rsid w:val="00212D75"/>
    <w:rsid w:val="0022563E"/>
    <w:rsid w:val="00283633"/>
    <w:rsid w:val="00290210"/>
    <w:rsid w:val="002A36E7"/>
    <w:rsid w:val="002B2E5A"/>
    <w:rsid w:val="003B53A4"/>
    <w:rsid w:val="003C2541"/>
    <w:rsid w:val="004A27B9"/>
    <w:rsid w:val="005A638F"/>
    <w:rsid w:val="005E359C"/>
    <w:rsid w:val="005E6B56"/>
    <w:rsid w:val="006C49A1"/>
    <w:rsid w:val="006E0086"/>
    <w:rsid w:val="00755185"/>
    <w:rsid w:val="007958E0"/>
    <w:rsid w:val="007A6329"/>
    <w:rsid w:val="007C0382"/>
    <w:rsid w:val="007D6E8C"/>
    <w:rsid w:val="0087355E"/>
    <w:rsid w:val="00893F61"/>
    <w:rsid w:val="008F7171"/>
    <w:rsid w:val="00925B4F"/>
    <w:rsid w:val="009462E5"/>
    <w:rsid w:val="0098599A"/>
    <w:rsid w:val="00AF08EA"/>
    <w:rsid w:val="00AF7B9D"/>
    <w:rsid w:val="00B4773B"/>
    <w:rsid w:val="00C16E9D"/>
    <w:rsid w:val="00C268CC"/>
    <w:rsid w:val="00C337E2"/>
    <w:rsid w:val="00C47C24"/>
    <w:rsid w:val="00C62570"/>
    <w:rsid w:val="00C72D45"/>
    <w:rsid w:val="00CF5107"/>
    <w:rsid w:val="00D742FF"/>
    <w:rsid w:val="00DE34AE"/>
    <w:rsid w:val="00E86743"/>
    <w:rsid w:val="00ED306A"/>
    <w:rsid w:val="00F738B7"/>
    <w:rsid w:val="00FC75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OGC Header Level 1,numbered"/>
    <w:basedOn w:val="Normal"/>
    <w:next w:val="Normal"/>
    <w:link w:val="Heading1Char"/>
    <w:uiPriority w:val="9"/>
    <w:qFormat/>
    <w:rsid w:val="004A27B9"/>
    <w:pPr>
      <w:keepNext/>
      <w:numPr>
        <w:numId w:val="2"/>
      </w:numPr>
      <w:spacing w:before="480" w:after="240" w:line="360" w:lineRule="auto"/>
      <w:outlineLvl w:val="0"/>
    </w:pPr>
    <w:rPr>
      <w:rFonts w:ascii="Times New Roman" w:eastAsia="Times New Roman" w:hAnsi="Times New Roman" w:cs="Times New Roman"/>
      <w:b/>
      <w:bCs/>
      <w:sz w:val="28"/>
      <w:szCs w:val="24"/>
      <w:lang w:val="en-US"/>
    </w:rPr>
  </w:style>
  <w:style w:type="paragraph" w:styleId="Heading2">
    <w:name w:val="heading 2"/>
    <w:aliases w:val="OGC Heading 2"/>
    <w:basedOn w:val="Normal"/>
    <w:next w:val="Normal"/>
    <w:link w:val="Heading2Char"/>
    <w:qFormat/>
    <w:rsid w:val="004A27B9"/>
    <w:pPr>
      <w:keepNext/>
      <w:numPr>
        <w:ilvl w:val="1"/>
        <w:numId w:val="2"/>
      </w:numPr>
      <w:spacing w:before="240" w:after="60" w:line="240" w:lineRule="auto"/>
      <w:outlineLvl w:val="1"/>
    </w:pPr>
    <w:rPr>
      <w:rFonts w:ascii="Times New Roman" w:eastAsia="Times New Roman" w:hAnsi="Times New Roman" w:cs="Arial"/>
      <w:b/>
      <w:bCs/>
      <w:iCs/>
      <w:sz w:val="24"/>
      <w:szCs w:val="28"/>
      <w:lang w:val="en-US"/>
    </w:rPr>
  </w:style>
  <w:style w:type="paragraph" w:styleId="Heading3">
    <w:name w:val="heading 3"/>
    <w:aliases w:val="OGC Heading 3"/>
    <w:basedOn w:val="Normal"/>
    <w:next w:val="Normal"/>
    <w:link w:val="Heading3Char"/>
    <w:qFormat/>
    <w:rsid w:val="004A27B9"/>
    <w:pPr>
      <w:keepNext/>
      <w:numPr>
        <w:ilvl w:val="2"/>
        <w:numId w:val="2"/>
      </w:numPr>
      <w:spacing w:before="240" w:after="60" w:line="240" w:lineRule="auto"/>
      <w:outlineLvl w:val="2"/>
    </w:pPr>
    <w:rPr>
      <w:rFonts w:ascii="Times New Roman" w:eastAsia="Times New Roman" w:hAnsi="Times New Roman" w:cs="Arial"/>
      <w:b/>
      <w:bCs/>
      <w:sz w:val="24"/>
      <w:szCs w:val="26"/>
      <w:lang w:val="en-US"/>
    </w:rPr>
  </w:style>
  <w:style w:type="paragraph" w:styleId="Heading4">
    <w:name w:val="heading 4"/>
    <w:aliases w:val="OGC Heading 4"/>
    <w:basedOn w:val="Normal"/>
    <w:next w:val="Normal"/>
    <w:link w:val="Heading4Char"/>
    <w:qFormat/>
    <w:rsid w:val="004A27B9"/>
    <w:pPr>
      <w:keepNext/>
      <w:numPr>
        <w:ilvl w:val="3"/>
        <w:numId w:val="2"/>
      </w:numPr>
      <w:spacing w:before="240" w:after="60" w:line="240" w:lineRule="auto"/>
      <w:outlineLvl w:val="3"/>
    </w:pPr>
    <w:rPr>
      <w:rFonts w:ascii="Times New Roman" w:eastAsia="Times New Roman" w:hAnsi="Times New Roman" w:cs="Times New Roman"/>
      <w:b/>
      <w:bCs/>
      <w:sz w:val="24"/>
      <w:szCs w:val="28"/>
      <w:lang w:val="en-US"/>
    </w:rPr>
  </w:style>
  <w:style w:type="paragraph" w:styleId="Heading5">
    <w:name w:val="heading 5"/>
    <w:basedOn w:val="Normal"/>
    <w:next w:val="Normal"/>
    <w:link w:val="Heading5Char"/>
    <w:qFormat/>
    <w:rsid w:val="004A27B9"/>
    <w:pPr>
      <w:numPr>
        <w:ilvl w:val="4"/>
        <w:numId w:val="2"/>
      </w:numPr>
      <w:spacing w:before="240" w:after="60" w:line="240" w:lineRule="auto"/>
      <w:outlineLvl w:val="4"/>
    </w:pPr>
    <w:rPr>
      <w:rFonts w:ascii="Times New Roman" w:eastAsia="Times New Roman" w:hAnsi="Times New Roman" w:cs="Times New Roman"/>
      <w:b/>
      <w:bCs/>
      <w:i/>
      <w:iCs/>
      <w:szCs w:val="26"/>
      <w:lang w:val="en-US"/>
    </w:rPr>
  </w:style>
  <w:style w:type="paragraph" w:styleId="Heading6">
    <w:name w:val="heading 6"/>
    <w:basedOn w:val="Normal"/>
    <w:next w:val="Normal"/>
    <w:link w:val="Heading6Char"/>
    <w:rsid w:val="004A27B9"/>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rsid w:val="004A27B9"/>
    <w:pPr>
      <w:numPr>
        <w:ilvl w:val="6"/>
        <w:numId w:val="2"/>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rsid w:val="004A27B9"/>
    <w:pPr>
      <w:numPr>
        <w:ilvl w:val="7"/>
        <w:numId w:val="2"/>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rsid w:val="004A27B9"/>
    <w:pPr>
      <w:numPr>
        <w:ilvl w:val="8"/>
        <w:numId w:val="2"/>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D742FF"/>
    <w:pPr>
      <w:spacing w:after="24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D742FF"/>
    <w:rPr>
      <w:rFonts w:ascii="Times New Roman" w:eastAsia="Times New Roman" w:hAnsi="Times New Roman" w:cs="Times New Roman"/>
      <w:sz w:val="20"/>
      <w:szCs w:val="20"/>
      <w:lang w:val="en-US"/>
    </w:rPr>
  </w:style>
  <w:style w:type="character" w:customStyle="1" w:styleId="Heading1Char">
    <w:name w:val="Heading 1 Char"/>
    <w:aliases w:val="OGC Header Level 1 Char,numbered Char"/>
    <w:basedOn w:val="DefaultParagraphFont"/>
    <w:link w:val="Heading1"/>
    <w:uiPriority w:val="9"/>
    <w:rsid w:val="004A27B9"/>
    <w:rPr>
      <w:rFonts w:ascii="Times New Roman" w:eastAsia="Times New Roman" w:hAnsi="Times New Roman" w:cs="Times New Roman"/>
      <w:b/>
      <w:bCs/>
      <w:sz w:val="28"/>
      <w:szCs w:val="24"/>
      <w:lang w:val="en-US"/>
    </w:rPr>
  </w:style>
  <w:style w:type="character" w:customStyle="1" w:styleId="Heading2Char">
    <w:name w:val="Heading 2 Char"/>
    <w:aliases w:val="OGC Heading 2 Char"/>
    <w:basedOn w:val="DefaultParagraphFont"/>
    <w:link w:val="Heading2"/>
    <w:rsid w:val="004A27B9"/>
    <w:rPr>
      <w:rFonts w:ascii="Times New Roman" w:eastAsia="Times New Roman" w:hAnsi="Times New Roman" w:cs="Arial"/>
      <w:b/>
      <w:bCs/>
      <w:iCs/>
      <w:sz w:val="24"/>
      <w:szCs w:val="28"/>
      <w:lang w:val="en-US"/>
    </w:rPr>
  </w:style>
  <w:style w:type="character" w:customStyle="1" w:styleId="Heading3Char">
    <w:name w:val="Heading 3 Char"/>
    <w:aliases w:val="OGC Heading 3 Char"/>
    <w:basedOn w:val="DefaultParagraphFont"/>
    <w:link w:val="Heading3"/>
    <w:rsid w:val="004A27B9"/>
    <w:rPr>
      <w:rFonts w:ascii="Times New Roman" w:eastAsia="Times New Roman" w:hAnsi="Times New Roman" w:cs="Arial"/>
      <w:b/>
      <w:bCs/>
      <w:sz w:val="24"/>
      <w:szCs w:val="26"/>
      <w:lang w:val="en-US"/>
    </w:rPr>
  </w:style>
  <w:style w:type="character" w:customStyle="1" w:styleId="Heading4Char">
    <w:name w:val="Heading 4 Char"/>
    <w:aliases w:val="OGC Heading 4 Char"/>
    <w:basedOn w:val="DefaultParagraphFont"/>
    <w:link w:val="Heading4"/>
    <w:rsid w:val="004A27B9"/>
    <w:rPr>
      <w:rFonts w:ascii="Times New Roman" w:eastAsia="Times New Roman" w:hAnsi="Times New Roman" w:cs="Times New Roman"/>
      <w:b/>
      <w:bCs/>
      <w:sz w:val="24"/>
      <w:szCs w:val="28"/>
      <w:lang w:val="en-US"/>
    </w:rPr>
  </w:style>
  <w:style w:type="character" w:customStyle="1" w:styleId="Heading5Char">
    <w:name w:val="Heading 5 Char"/>
    <w:basedOn w:val="DefaultParagraphFont"/>
    <w:link w:val="Heading5"/>
    <w:rsid w:val="004A27B9"/>
    <w:rPr>
      <w:rFonts w:ascii="Times New Roman" w:eastAsia="Times New Roman" w:hAnsi="Times New Roman" w:cs="Times New Roman"/>
      <w:b/>
      <w:bCs/>
      <w:i/>
      <w:iCs/>
      <w:szCs w:val="26"/>
      <w:lang w:val="en-US"/>
    </w:rPr>
  </w:style>
  <w:style w:type="character" w:customStyle="1" w:styleId="Heading6Char">
    <w:name w:val="Heading 6 Char"/>
    <w:basedOn w:val="DefaultParagraphFont"/>
    <w:link w:val="Heading6"/>
    <w:rsid w:val="004A27B9"/>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4A27B9"/>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4A27B9"/>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4A27B9"/>
    <w:rPr>
      <w:rFonts w:ascii="Arial" w:eastAsia="Times New Roman" w:hAnsi="Arial" w:cs="Arial"/>
      <w:lang w:val="en-US"/>
    </w:rPr>
  </w:style>
  <w:style w:type="character" w:styleId="CommentReference">
    <w:name w:val="annotation reference"/>
    <w:uiPriority w:val="99"/>
    <w:semiHidden/>
    <w:unhideWhenUsed/>
    <w:rsid w:val="004A27B9"/>
    <w:rPr>
      <w:sz w:val="16"/>
      <w:szCs w:val="16"/>
    </w:rPr>
  </w:style>
  <w:style w:type="paragraph" w:styleId="BalloonText">
    <w:name w:val="Balloon Text"/>
    <w:basedOn w:val="Normal"/>
    <w:link w:val="BalloonTextChar"/>
    <w:uiPriority w:val="99"/>
    <w:semiHidden/>
    <w:unhideWhenUsed/>
    <w:rsid w:val="004A2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7B9"/>
    <w:rPr>
      <w:rFonts w:ascii="Tahoma" w:hAnsi="Tahoma" w:cs="Tahoma"/>
      <w:sz w:val="16"/>
      <w:szCs w:val="16"/>
    </w:rPr>
  </w:style>
  <w:style w:type="character" w:styleId="Hyperlink">
    <w:name w:val="Hyperlink"/>
    <w:basedOn w:val="DefaultParagraphFont"/>
    <w:uiPriority w:val="99"/>
    <w:unhideWhenUsed/>
    <w:rsid w:val="004A27B9"/>
    <w:rPr>
      <w:color w:val="0000FF" w:themeColor="hyperlink"/>
      <w:u w:val="single"/>
    </w:rPr>
  </w:style>
  <w:style w:type="paragraph" w:styleId="ListParagraph">
    <w:name w:val="List Paragraph"/>
    <w:basedOn w:val="Normal"/>
    <w:uiPriority w:val="34"/>
    <w:qFormat/>
    <w:rsid w:val="00C62570"/>
    <w:pPr>
      <w:ind w:left="720"/>
      <w:contextualSpacing/>
    </w:pPr>
  </w:style>
  <w:style w:type="paragraph" w:styleId="CommentSubject">
    <w:name w:val="annotation subject"/>
    <w:basedOn w:val="CommentText"/>
    <w:next w:val="CommentText"/>
    <w:link w:val="CommentSubjectChar"/>
    <w:uiPriority w:val="99"/>
    <w:semiHidden/>
    <w:unhideWhenUsed/>
    <w:rsid w:val="00FC7521"/>
    <w:pPr>
      <w:spacing w:after="200"/>
    </w:pPr>
    <w:rPr>
      <w:rFonts w:asciiTheme="minorHAnsi" w:eastAsiaTheme="minorHAnsi" w:hAnsiTheme="minorHAnsi" w:cstheme="minorBidi"/>
      <w:b/>
      <w:bCs/>
      <w:lang w:val="en-CA"/>
    </w:rPr>
  </w:style>
  <w:style w:type="character" w:customStyle="1" w:styleId="CommentSubjectChar">
    <w:name w:val="Comment Subject Char"/>
    <w:basedOn w:val="CommentTextChar"/>
    <w:link w:val="CommentSubject"/>
    <w:uiPriority w:val="99"/>
    <w:semiHidden/>
    <w:rsid w:val="00FC7521"/>
    <w:rPr>
      <w:rFonts w:ascii="Times New Roman" w:eastAsia="Times New Roman" w:hAnsi="Times New Roman" w:cs="Times New Roman"/>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OGC Header Level 1,numbered"/>
    <w:basedOn w:val="Normal"/>
    <w:next w:val="Normal"/>
    <w:link w:val="Heading1Char"/>
    <w:uiPriority w:val="9"/>
    <w:qFormat/>
    <w:rsid w:val="004A27B9"/>
    <w:pPr>
      <w:keepNext/>
      <w:numPr>
        <w:numId w:val="2"/>
      </w:numPr>
      <w:spacing w:before="480" w:after="240" w:line="360" w:lineRule="auto"/>
      <w:outlineLvl w:val="0"/>
    </w:pPr>
    <w:rPr>
      <w:rFonts w:ascii="Times New Roman" w:eastAsia="Times New Roman" w:hAnsi="Times New Roman" w:cs="Times New Roman"/>
      <w:b/>
      <w:bCs/>
      <w:sz w:val="28"/>
      <w:szCs w:val="24"/>
      <w:lang w:val="en-US"/>
    </w:rPr>
  </w:style>
  <w:style w:type="paragraph" w:styleId="Heading2">
    <w:name w:val="heading 2"/>
    <w:aliases w:val="OGC Heading 2"/>
    <w:basedOn w:val="Normal"/>
    <w:next w:val="Normal"/>
    <w:link w:val="Heading2Char"/>
    <w:qFormat/>
    <w:rsid w:val="004A27B9"/>
    <w:pPr>
      <w:keepNext/>
      <w:numPr>
        <w:ilvl w:val="1"/>
        <w:numId w:val="2"/>
      </w:numPr>
      <w:spacing w:before="240" w:after="60" w:line="240" w:lineRule="auto"/>
      <w:outlineLvl w:val="1"/>
    </w:pPr>
    <w:rPr>
      <w:rFonts w:ascii="Times New Roman" w:eastAsia="Times New Roman" w:hAnsi="Times New Roman" w:cs="Arial"/>
      <w:b/>
      <w:bCs/>
      <w:iCs/>
      <w:sz w:val="24"/>
      <w:szCs w:val="28"/>
      <w:lang w:val="en-US"/>
    </w:rPr>
  </w:style>
  <w:style w:type="paragraph" w:styleId="Heading3">
    <w:name w:val="heading 3"/>
    <w:aliases w:val="OGC Heading 3"/>
    <w:basedOn w:val="Normal"/>
    <w:next w:val="Normal"/>
    <w:link w:val="Heading3Char"/>
    <w:qFormat/>
    <w:rsid w:val="004A27B9"/>
    <w:pPr>
      <w:keepNext/>
      <w:numPr>
        <w:ilvl w:val="2"/>
        <w:numId w:val="2"/>
      </w:numPr>
      <w:spacing w:before="240" w:after="60" w:line="240" w:lineRule="auto"/>
      <w:outlineLvl w:val="2"/>
    </w:pPr>
    <w:rPr>
      <w:rFonts w:ascii="Times New Roman" w:eastAsia="Times New Roman" w:hAnsi="Times New Roman" w:cs="Arial"/>
      <w:b/>
      <w:bCs/>
      <w:sz w:val="24"/>
      <w:szCs w:val="26"/>
      <w:lang w:val="en-US"/>
    </w:rPr>
  </w:style>
  <w:style w:type="paragraph" w:styleId="Heading4">
    <w:name w:val="heading 4"/>
    <w:aliases w:val="OGC Heading 4"/>
    <w:basedOn w:val="Normal"/>
    <w:next w:val="Normal"/>
    <w:link w:val="Heading4Char"/>
    <w:qFormat/>
    <w:rsid w:val="004A27B9"/>
    <w:pPr>
      <w:keepNext/>
      <w:numPr>
        <w:ilvl w:val="3"/>
        <w:numId w:val="2"/>
      </w:numPr>
      <w:spacing w:before="240" w:after="60" w:line="240" w:lineRule="auto"/>
      <w:outlineLvl w:val="3"/>
    </w:pPr>
    <w:rPr>
      <w:rFonts w:ascii="Times New Roman" w:eastAsia="Times New Roman" w:hAnsi="Times New Roman" w:cs="Times New Roman"/>
      <w:b/>
      <w:bCs/>
      <w:sz w:val="24"/>
      <w:szCs w:val="28"/>
      <w:lang w:val="en-US"/>
    </w:rPr>
  </w:style>
  <w:style w:type="paragraph" w:styleId="Heading5">
    <w:name w:val="heading 5"/>
    <w:basedOn w:val="Normal"/>
    <w:next w:val="Normal"/>
    <w:link w:val="Heading5Char"/>
    <w:qFormat/>
    <w:rsid w:val="004A27B9"/>
    <w:pPr>
      <w:numPr>
        <w:ilvl w:val="4"/>
        <w:numId w:val="2"/>
      </w:numPr>
      <w:spacing w:before="240" w:after="60" w:line="240" w:lineRule="auto"/>
      <w:outlineLvl w:val="4"/>
    </w:pPr>
    <w:rPr>
      <w:rFonts w:ascii="Times New Roman" w:eastAsia="Times New Roman" w:hAnsi="Times New Roman" w:cs="Times New Roman"/>
      <w:b/>
      <w:bCs/>
      <w:i/>
      <w:iCs/>
      <w:szCs w:val="26"/>
      <w:lang w:val="en-US"/>
    </w:rPr>
  </w:style>
  <w:style w:type="paragraph" w:styleId="Heading6">
    <w:name w:val="heading 6"/>
    <w:basedOn w:val="Normal"/>
    <w:next w:val="Normal"/>
    <w:link w:val="Heading6Char"/>
    <w:rsid w:val="004A27B9"/>
    <w:pPr>
      <w:numPr>
        <w:ilvl w:val="5"/>
        <w:numId w:val="2"/>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rsid w:val="004A27B9"/>
    <w:pPr>
      <w:numPr>
        <w:ilvl w:val="6"/>
        <w:numId w:val="2"/>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rsid w:val="004A27B9"/>
    <w:pPr>
      <w:numPr>
        <w:ilvl w:val="7"/>
        <w:numId w:val="2"/>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rsid w:val="004A27B9"/>
    <w:pPr>
      <w:numPr>
        <w:ilvl w:val="8"/>
        <w:numId w:val="2"/>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D742FF"/>
    <w:pPr>
      <w:spacing w:after="24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D742FF"/>
    <w:rPr>
      <w:rFonts w:ascii="Times New Roman" w:eastAsia="Times New Roman" w:hAnsi="Times New Roman" w:cs="Times New Roman"/>
      <w:sz w:val="20"/>
      <w:szCs w:val="20"/>
      <w:lang w:val="en-US"/>
    </w:rPr>
  </w:style>
  <w:style w:type="character" w:customStyle="1" w:styleId="Heading1Char">
    <w:name w:val="Heading 1 Char"/>
    <w:aliases w:val="OGC Header Level 1 Char,numbered Char"/>
    <w:basedOn w:val="DefaultParagraphFont"/>
    <w:link w:val="Heading1"/>
    <w:uiPriority w:val="9"/>
    <w:rsid w:val="004A27B9"/>
    <w:rPr>
      <w:rFonts w:ascii="Times New Roman" w:eastAsia="Times New Roman" w:hAnsi="Times New Roman" w:cs="Times New Roman"/>
      <w:b/>
      <w:bCs/>
      <w:sz w:val="28"/>
      <w:szCs w:val="24"/>
      <w:lang w:val="en-US"/>
    </w:rPr>
  </w:style>
  <w:style w:type="character" w:customStyle="1" w:styleId="Heading2Char">
    <w:name w:val="Heading 2 Char"/>
    <w:aliases w:val="OGC Heading 2 Char"/>
    <w:basedOn w:val="DefaultParagraphFont"/>
    <w:link w:val="Heading2"/>
    <w:rsid w:val="004A27B9"/>
    <w:rPr>
      <w:rFonts w:ascii="Times New Roman" w:eastAsia="Times New Roman" w:hAnsi="Times New Roman" w:cs="Arial"/>
      <w:b/>
      <w:bCs/>
      <w:iCs/>
      <w:sz w:val="24"/>
      <w:szCs w:val="28"/>
      <w:lang w:val="en-US"/>
    </w:rPr>
  </w:style>
  <w:style w:type="character" w:customStyle="1" w:styleId="Heading3Char">
    <w:name w:val="Heading 3 Char"/>
    <w:aliases w:val="OGC Heading 3 Char"/>
    <w:basedOn w:val="DefaultParagraphFont"/>
    <w:link w:val="Heading3"/>
    <w:rsid w:val="004A27B9"/>
    <w:rPr>
      <w:rFonts w:ascii="Times New Roman" w:eastAsia="Times New Roman" w:hAnsi="Times New Roman" w:cs="Arial"/>
      <w:b/>
      <w:bCs/>
      <w:sz w:val="24"/>
      <w:szCs w:val="26"/>
      <w:lang w:val="en-US"/>
    </w:rPr>
  </w:style>
  <w:style w:type="character" w:customStyle="1" w:styleId="Heading4Char">
    <w:name w:val="Heading 4 Char"/>
    <w:aliases w:val="OGC Heading 4 Char"/>
    <w:basedOn w:val="DefaultParagraphFont"/>
    <w:link w:val="Heading4"/>
    <w:rsid w:val="004A27B9"/>
    <w:rPr>
      <w:rFonts w:ascii="Times New Roman" w:eastAsia="Times New Roman" w:hAnsi="Times New Roman" w:cs="Times New Roman"/>
      <w:b/>
      <w:bCs/>
      <w:sz w:val="24"/>
      <w:szCs w:val="28"/>
      <w:lang w:val="en-US"/>
    </w:rPr>
  </w:style>
  <w:style w:type="character" w:customStyle="1" w:styleId="Heading5Char">
    <w:name w:val="Heading 5 Char"/>
    <w:basedOn w:val="DefaultParagraphFont"/>
    <w:link w:val="Heading5"/>
    <w:rsid w:val="004A27B9"/>
    <w:rPr>
      <w:rFonts w:ascii="Times New Roman" w:eastAsia="Times New Roman" w:hAnsi="Times New Roman" w:cs="Times New Roman"/>
      <w:b/>
      <w:bCs/>
      <w:i/>
      <w:iCs/>
      <w:szCs w:val="26"/>
      <w:lang w:val="en-US"/>
    </w:rPr>
  </w:style>
  <w:style w:type="character" w:customStyle="1" w:styleId="Heading6Char">
    <w:name w:val="Heading 6 Char"/>
    <w:basedOn w:val="DefaultParagraphFont"/>
    <w:link w:val="Heading6"/>
    <w:rsid w:val="004A27B9"/>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4A27B9"/>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4A27B9"/>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4A27B9"/>
    <w:rPr>
      <w:rFonts w:ascii="Arial" w:eastAsia="Times New Roman" w:hAnsi="Arial" w:cs="Arial"/>
      <w:lang w:val="en-US"/>
    </w:rPr>
  </w:style>
  <w:style w:type="character" w:styleId="CommentReference">
    <w:name w:val="annotation reference"/>
    <w:uiPriority w:val="99"/>
    <w:semiHidden/>
    <w:unhideWhenUsed/>
    <w:rsid w:val="004A27B9"/>
    <w:rPr>
      <w:sz w:val="16"/>
      <w:szCs w:val="16"/>
    </w:rPr>
  </w:style>
  <w:style w:type="paragraph" w:styleId="BalloonText">
    <w:name w:val="Balloon Text"/>
    <w:basedOn w:val="Normal"/>
    <w:link w:val="BalloonTextChar"/>
    <w:uiPriority w:val="99"/>
    <w:semiHidden/>
    <w:unhideWhenUsed/>
    <w:rsid w:val="004A2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7B9"/>
    <w:rPr>
      <w:rFonts w:ascii="Tahoma" w:hAnsi="Tahoma" w:cs="Tahoma"/>
      <w:sz w:val="16"/>
      <w:szCs w:val="16"/>
    </w:rPr>
  </w:style>
  <w:style w:type="character" w:styleId="Hyperlink">
    <w:name w:val="Hyperlink"/>
    <w:basedOn w:val="DefaultParagraphFont"/>
    <w:uiPriority w:val="99"/>
    <w:unhideWhenUsed/>
    <w:rsid w:val="004A27B9"/>
    <w:rPr>
      <w:color w:val="0000FF" w:themeColor="hyperlink"/>
      <w:u w:val="single"/>
    </w:rPr>
  </w:style>
  <w:style w:type="paragraph" w:styleId="ListParagraph">
    <w:name w:val="List Paragraph"/>
    <w:basedOn w:val="Normal"/>
    <w:uiPriority w:val="34"/>
    <w:qFormat/>
    <w:rsid w:val="00C62570"/>
    <w:pPr>
      <w:ind w:left="720"/>
      <w:contextualSpacing/>
    </w:pPr>
  </w:style>
  <w:style w:type="paragraph" w:styleId="CommentSubject">
    <w:name w:val="annotation subject"/>
    <w:basedOn w:val="CommentText"/>
    <w:next w:val="CommentText"/>
    <w:link w:val="CommentSubjectChar"/>
    <w:uiPriority w:val="99"/>
    <w:semiHidden/>
    <w:unhideWhenUsed/>
    <w:rsid w:val="00FC7521"/>
    <w:pPr>
      <w:spacing w:after="200"/>
    </w:pPr>
    <w:rPr>
      <w:rFonts w:asciiTheme="minorHAnsi" w:eastAsiaTheme="minorHAnsi" w:hAnsiTheme="minorHAnsi" w:cstheme="minorBidi"/>
      <w:b/>
      <w:bCs/>
      <w:lang w:val="en-CA"/>
    </w:rPr>
  </w:style>
  <w:style w:type="character" w:customStyle="1" w:styleId="CommentSubjectChar">
    <w:name w:val="Comment Subject Char"/>
    <w:basedOn w:val="CommentTextChar"/>
    <w:link w:val="CommentSubject"/>
    <w:uiPriority w:val="99"/>
    <w:semiHidden/>
    <w:rsid w:val="00FC7521"/>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27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2616" TargetMode="External"/><Relationship Id="rId3" Type="http://schemas.microsoft.com/office/2007/relationships/stylesWithEffects" Target="stylesWithEffect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68767CDC.dotm</Template>
  <TotalTime>294</TotalTime>
  <Pages>9</Pages>
  <Words>2612</Words>
  <Characters>14894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17472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Boisvert</dc:creator>
  <cp:lastModifiedBy>Ollie Raymond</cp:lastModifiedBy>
  <cp:revision>16</cp:revision>
  <cp:lastPrinted>2016-06-23T02:47:00Z</cp:lastPrinted>
  <dcterms:created xsi:type="dcterms:W3CDTF">2016-06-22T12:56:00Z</dcterms:created>
  <dcterms:modified xsi:type="dcterms:W3CDTF">2016-06-23T06:25:00Z</dcterms:modified>
</cp:coreProperties>
</file>